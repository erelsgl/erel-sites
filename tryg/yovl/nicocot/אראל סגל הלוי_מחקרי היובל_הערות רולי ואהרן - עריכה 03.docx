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E59" w:rsidRPr="00442793" w:rsidRDefault="000A5E59" w:rsidP="000C2531"/>
    <w:p w:rsidR="00760107" w:rsidRPr="00AF144E" w:rsidRDefault="00414627" w:rsidP="00760107">
      <w:pPr>
        <w:jc w:val="center"/>
        <w:rPr>
          <w:b/>
          <w:bCs/>
          <w:sz w:val="66"/>
          <w:szCs w:val="66"/>
          <w:rtl/>
        </w:rPr>
      </w:pPr>
      <w:r>
        <w:rPr>
          <w:rFonts w:hint="cs"/>
          <w:b/>
          <w:bCs/>
          <w:sz w:val="66"/>
          <w:szCs w:val="66"/>
          <w:rtl/>
        </w:rPr>
        <w:t>מחקרי היובל</w:t>
      </w:r>
    </w:p>
    <w:p w:rsidR="00760107" w:rsidRPr="00AF144E" w:rsidRDefault="00414627" w:rsidP="0092448D">
      <w:pPr>
        <w:jc w:val="center"/>
        <w:rPr>
          <w:b/>
          <w:bCs/>
          <w:sz w:val="42"/>
          <w:szCs w:val="42"/>
          <w:rtl/>
        </w:rPr>
      </w:pPr>
      <w:r>
        <w:rPr>
          <w:rFonts w:hint="cs"/>
          <w:b/>
          <w:bCs/>
          <w:sz w:val="42"/>
          <w:szCs w:val="42"/>
          <w:rtl/>
        </w:rPr>
        <w:t xml:space="preserve">חלוקת הנחלות במבט </w:t>
      </w:r>
      <w:del w:id="0" w:author="user" w:date="2013-11-14T16:39:00Z">
        <w:r w:rsidDel="0092448D">
          <w:rPr>
            <w:rFonts w:hint="cs"/>
            <w:b/>
            <w:bCs/>
            <w:sz w:val="42"/>
            <w:szCs w:val="42"/>
            <w:rtl/>
          </w:rPr>
          <w:delText>מתמטי</w:delText>
        </w:r>
      </w:del>
      <w:ins w:id="1" w:author="user" w:date="2013-11-14T16:39:00Z">
        <w:r w:rsidR="0092448D">
          <w:rPr>
            <w:rFonts w:hint="cs"/>
            <w:b/>
            <w:bCs/>
            <w:sz w:val="42"/>
            <w:szCs w:val="42"/>
            <w:rtl/>
          </w:rPr>
          <w:t>רב-תחומי</w:t>
        </w:r>
      </w:ins>
    </w:p>
    <w:p w:rsidR="00760107" w:rsidRPr="00AF144E" w:rsidRDefault="00760107" w:rsidP="00760107">
      <w:pPr>
        <w:rPr>
          <w:rtl/>
        </w:rPr>
      </w:pPr>
    </w:p>
    <w:p w:rsidR="00760107" w:rsidRDefault="00414627" w:rsidP="00414627">
      <w:pPr>
        <w:jc w:val="center"/>
        <w:rPr>
          <w:b/>
          <w:bCs/>
          <w:rtl/>
        </w:rPr>
      </w:pPr>
      <w:r>
        <w:rPr>
          <w:rFonts w:hint="cs"/>
          <w:b/>
          <w:bCs/>
          <w:rtl/>
        </w:rPr>
        <w:t>אראל סגל-הלוי</w:t>
      </w:r>
      <w:r w:rsidR="00760107">
        <w:rPr>
          <w:rFonts w:hint="cs"/>
          <w:b/>
          <w:bCs/>
          <w:rtl/>
        </w:rPr>
        <w:t>, המחלקה ל</w:t>
      </w:r>
      <w:r>
        <w:rPr>
          <w:rFonts w:hint="cs"/>
          <w:b/>
          <w:bCs/>
          <w:rtl/>
        </w:rPr>
        <w:t>מדעי המחשב</w:t>
      </w:r>
      <w:r w:rsidR="00760107">
        <w:rPr>
          <w:rFonts w:hint="cs"/>
          <w:b/>
          <w:bCs/>
          <w:rtl/>
        </w:rPr>
        <w:t>, אוניברסיטת בר-אילן</w:t>
      </w:r>
    </w:p>
    <w:p w:rsidR="00760107" w:rsidRDefault="00760107" w:rsidP="00760107">
      <w:pPr>
        <w:jc w:val="center"/>
        <w:rPr>
          <w:b/>
          <w:bCs/>
          <w:rtl/>
        </w:rPr>
      </w:pPr>
    </w:p>
    <w:p w:rsidR="00760107" w:rsidRDefault="00760107" w:rsidP="00C30F47">
      <w:pPr>
        <w:pStyle w:val="BodyText"/>
        <w:bidi/>
        <w:ind w:left="20" w:right="20"/>
        <w:jc w:val="both"/>
        <w:rPr>
          <w:rFonts w:cs="FrankRuehl"/>
          <w:rtl/>
          <w:lang w:bidi="he-IL"/>
        </w:rPr>
      </w:pPr>
    </w:p>
    <w:p w:rsidR="00760107" w:rsidRPr="00414627" w:rsidRDefault="00760107" w:rsidP="00414627">
      <w:pPr>
        <w:pStyle w:val="12"/>
        <w:rPr>
          <w:rtl/>
        </w:rPr>
      </w:pPr>
      <w:r w:rsidRPr="00414627">
        <w:rPr>
          <w:rFonts w:hint="cs"/>
          <w:rtl/>
        </w:rPr>
        <w:t>מבוא</w:t>
      </w:r>
    </w:p>
    <w:p w:rsidR="00414627" w:rsidRDefault="00414627" w:rsidP="00414627">
      <w:pPr>
        <w:rPr>
          <w:rFonts w:ascii="Times New Roman" w:eastAsia="Times New Roman" w:hAnsi="Times New Roman"/>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1"/>
        <w:gridCol w:w="4151"/>
      </w:tblGrid>
      <w:tr w:rsidR="00414627" w:rsidTr="00414627">
        <w:tc>
          <w:tcPr>
            <w:tcW w:w="4151" w:type="dxa"/>
          </w:tcPr>
          <w:p w:rsidR="00414627" w:rsidRPr="0009488B" w:rsidRDefault="00414627" w:rsidP="00414627">
            <w:pPr>
              <w:jc w:val="center"/>
            </w:pPr>
            <w:r w:rsidRPr="00373FBB">
              <w:rPr>
                <w:rFonts w:ascii="Times New Roman" w:eastAsia="Times New Roman" w:hAnsi="Times New Roman"/>
                <w:rtl/>
              </w:rPr>
              <w:t>וְקִדַּשְׁתֶּם אֵת שְׁנַת הַחֲמִשִּׁים שָׁנָה</w:t>
            </w:r>
          </w:p>
          <w:p w:rsidR="00414627" w:rsidRPr="00626C78" w:rsidRDefault="00414627" w:rsidP="00414627">
            <w:pPr>
              <w:jc w:val="center"/>
            </w:pPr>
            <w:r w:rsidRPr="00626C78">
              <w:rPr>
                <w:rFonts w:ascii="Times New Roman" w:eastAsia="Times New Roman" w:hAnsi="Times New Roman"/>
                <w:rtl/>
              </w:rPr>
              <w:t>וּקְרָאתֶם דְּרוֹר בָּאָרֶץ לְכָל יֹשְׁבֶיהָ</w:t>
            </w:r>
          </w:p>
          <w:p w:rsidR="00414627" w:rsidRPr="00626C78" w:rsidRDefault="00414627" w:rsidP="00414627">
            <w:pPr>
              <w:jc w:val="center"/>
            </w:pPr>
            <w:r w:rsidRPr="00626C78">
              <w:rPr>
                <w:rFonts w:ascii="Times New Roman" w:eastAsia="Times New Roman" w:hAnsi="Times New Roman"/>
                <w:rtl/>
              </w:rPr>
              <w:t>יוֹבֵל הִוא תִּהְיֶה לָכֶם</w:t>
            </w:r>
          </w:p>
          <w:p w:rsidR="00414627" w:rsidRPr="00626C78" w:rsidRDefault="00414627" w:rsidP="00414627">
            <w:pPr>
              <w:jc w:val="center"/>
            </w:pPr>
            <w:r w:rsidRPr="00626C78">
              <w:rPr>
                <w:rFonts w:ascii="Times New Roman" w:eastAsia="Times New Roman" w:hAnsi="Times New Roman"/>
                <w:rtl/>
              </w:rPr>
              <w:t>וְשַׁבְתֶּם אִישׁ אֶל אֲחֻזָּתוֹ</w:t>
            </w:r>
          </w:p>
          <w:p w:rsidR="00414627" w:rsidRPr="0009488B" w:rsidRDefault="00414627" w:rsidP="00414627">
            <w:pPr>
              <w:jc w:val="center"/>
              <w:rPr>
                <w:ins w:id="2" w:author="user" w:date="2013-11-14T16:46:00Z"/>
                <w:rFonts w:ascii="Times New Roman" w:eastAsia="Times New Roman" w:hAnsi="Times New Roman"/>
                <w:rtl/>
              </w:rPr>
            </w:pPr>
            <w:r w:rsidRPr="0009488B">
              <w:rPr>
                <w:rFonts w:ascii="Times New Roman" w:eastAsia="Times New Roman" w:hAnsi="Times New Roman"/>
                <w:rtl/>
              </w:rPr>
              <w:t>וְאִישׁ אֶל מִשְׁפַּחְתּוֹ תָּשֻׁבוּ</w:t>
            </w:r>
            <w:r w:rsidRPr="0009488B">
              <w:rPr>
                <w:rFonts w:ascii="Times New Roman" w:eastAsia="Times New Roman" w:hAnsi="Times New Roman" w:hint="cs"/>
                <w:rtl/>
              </w:rPr>
              <w:t>.</w:t>
            </w:r>
            <w:r w:rsidRPr="0009488B">
              <w:rPr>
                <w:rStyle w:val="FootnoteReference"/>
                <w:rFonts w:ascii="Times New Roman" w:eastAsia="Times New Roman" w:hAnsi="Times New Roman"/>
                <w:rtl/>
              </w:rPr>
              <w:footnoteReference w:id="1"/>
            </w:r>
          </w:p>
          <w:p w:rsidR="00373FBB" w:rsidRPr="0009488B" w:rsidRDefault="007E3F66" w:rsidP="00414627">
            <w:pPr>
              <w:jc w:val="center"/>
              <w:rPr>
                <w:rFonts w:ascii="Times New Roman" w:eastAsia="Times New Roman" w:hAnsi="Times New Roman"/>
                <w:rtl/>
              </w:rPr>
            </w:pPr>
            <w:ins w:id="3" w:author="user" w:date="2013-11-14T16:46:00Z">
              <w:r w:rsidRPr="007E3F66">
                <w:rPr>
                  <w:color w:val="000088"/>
                  <w:shd w:val="clear" w:color="auto" w:fill="FFFFFF"/>
                  <w:rtl/>
                  <w:rPrChange w:id="4" w:author="user" w:date="2013-11-14T16:47:00Z">
                    <w:rPr>
                      <w:color w:val="000088"/>
                      <w:sz w:val="29"/>
                      <w:szCs w:val="29"/>
                      <w:shd w:val="clear" w:color="auto" w:fill="FFFFFF"/>
                      <w:rtl/>
                    </w:rPr>
                  </w:rPrChange>
                </w:rPr>
                <w:t>וְהָאָרֶץ לֹא תִמָּכֵר לִצְמִתֻת, כִּי לִי הָאָרֶץ, כִּי גֵרִים וְתוֹשָׁבִים אַתֶּם עִמָּדִי</w:t>
              </w:r>
              <w:r w:rsidR="00373FBB" w:rsidRPr="0009488B">
                <w:rPr>
                  <w:rFonts w:ascii="Times New Roman" w:eastAsia="Times New Roman" w:hAnsi="Times New Roman" w:hint="cs"/>
                  <w:rtl/>
                </w:rPr>
                <w:t>.</w:t>
              </w:r>
            </w:ins>
            <w:ins w:id="5" w:author="user" w:date="2013-11-14T16:47:00Z">
              <w:r w:rsidR="00373FBB" w:rsidRPr="0009488B">
                <w:rPr>
                  <w:rStyle w:val="FootnoteReference"/>
                  <w:rFonts w:ascii="Times New Roman" w:eastAsia="Times New Roman" w:hAnsi="Times New Roman"/>
                  <w:rtl/>
                </w:rPr>
                <w:footnoteReference w:id="2"/>
              </w:r>
            </w:ins>
          </w:p>
        </w:tc>
        <w:tc>
          <w:tcPr>
            <w:tcW w:w="4151" w:type="dxa"/>
          </w:tcPr>
          <w:p w:rsidR="00414627" w:rsidRPr="00414627" w:rsidRDefault="00414627" w:rsidP="00414627">
            <w:pPr>
              <w:jc w:val="center"/>
            </w:pPr>
            <w:r w:rsidRPr="00414627">
              <w:rPr>
                <w:rFonts w:ascii="Times New Roman" w:eastAsia="Times New Roman" w:hAnsi="Times New Roman"/>
                <w:rtl/>
              </w:rPr>
              <w:t>שְׂאוּ אֶת רֹאשׁ כָּל עֲדַת בְּנֵי יִשְׂרָאֵל,</w:t>
            </w:r>
          </w:p>
          <w:p w:rsidR="00414627" w:rsidRPr="00414627" w:rsidRDefault="00414627" w:rsidP="00414627">
            <w:pPr>
              <w:jc w:val="center"/>
            </w:pPr>
            <w:r w:rsidRPr="00414627">
              <w:rPr>
                <w:rFonts w:ascii="Times New Roman" w:eastAsia="Times New Roman" w:hAnsi="Times New Roman"/>
                <w:rtl/>
              </w:rPr>
              <w:t>מִבֶּן עֶשְׂרִים שָׁנָה וָמַעְלָה לְבֵית אֲבֹתָם,</w:t>
            </w:r>
          </w:p>
          <w:p w:rsidR="00414627" w:rsidRPr="00414627" w:rsidRDefault="00414627" w:rsidP="00414627">
            <w:pPr>
              <w:jc w:val="center"/>
            </w:pPr>
            <w:r w:rsidRPr="00414627">
              <w:rPr>
                <w:rFonts w:ascii="Times New Roman" w:eastAsia="Times New Roman" w:hAnsi="Times New Roman"/>
                <w:rtl/>
              </w:rPr>
              <w:t>כָּל יֹצֵא צָבָא בְּיִשְׂרָאֵל.</w:t>
            </w:r>
            <w:ins w:id="8" w:author="user" w:date="2013-11-14T16:48:00Z">
              <w:r w:rsidR="0009488B">
                <w:rPr>
                  <w:rStyle w:val="FootnoteReference"/>
                  <w:rFonts w:ascii="Times New Roman" w:eastAsia="Times New Roman" w:hAnsi="Times New Roman"/>
                  <w:color w:val="222222"/>
                  <w:rtl/>
                </w:rPr>
                <w:footnoteReference w:id="3"/>
              </w:r>
            </w:ins>
            <w:del w:id="11" w:author="user" w:date="2013-11-14T16:47:00Z">
              <w:r w:rsidRPr="00414627" w:rsidDel="0009488B">
                <w:rPr>
                  <w:rFonts w:ascii="Times New Roman" w:eastAsia="Times New Roman" w:hAnsi="Times New Roman"/>
                  <w:rtl/>
                </w:rPr>
                <w:delText>..</w:delText>
              </w:r>
            </w:del>
          </w:p>
          <w:p w:rsidR="00414627" w:rsidRPr="00414627" w:rsidRDefault="00414627" w:rsidP="00414627">
            <w:pPr>
              <w:jc w:val="center"/>
            </w:pPr>
            <w:r w:rsidRPr="00414627">
              <w:rPr>
                <w:rFonts w:ascii="Times New Roman" w:eastAsia="Times New Roman" w:hAnsi="Times New Roman"/>
                <w:rtl/>
              </w:rPr>
              <w:t>לָאֵלֶּה תֵּחָלֵק הָאָרֶץ בְּנַחֲלָה בְּמִסְפַּר שֵׁמוֹת.</w:t>
            </w:r>
          </w:p>
          <w:p w:rsidR="00414627" w:rsidRPr="00414627" w:rsidRDefault="00414627" w:rsidP="00414627">
            <w:pPr>
              <w:jc w:val="center"/>
            </w:pPr>
            <w:r w:rsidRPr="00414627">
              <w:rPr>
                <w:rFonts w:ascii="Times New Roman" w:eastAsia="Times New Roman" w:hAnsi="Times New Roman"/>
                <w:rtl/>
              </w:rPr>
              <w:t>לָרַב תַּרְבֶּה נַחֲלָתוֹ, וְלַמְעַט תַּמְעִיט נַחֲלָתוֹ;</w:t>
            </w:r>
          </w:p>
          <w:p w:rsidR="00414627" w:rsidRDefault="00414627" w:rsidP="00414627">
            <w:pPr>
              <w:jc w:val="center"/>
              <w:rPr>
                <w:rFonts w:ascii="Times New Roman" w:eastAsia="Times New Roman" w:hAnsi="Times New Roman"/>
                <w:rtl/>
              </w:rPr>
            </w:pPr>
            <w:r w:rsidRPr="00414627">
              <w:rPr>
                <w:rFonts w:ascii="Times New Roman" w:eastAsia="Times New Roman" w:hAnsi="Times New Roman"/>
                <w:rtl/>
              </w:rPr>
              <w:t>אִישׁ לְפִי פְקֻדָיו יֻתַּן נַחֲלָתוֹ</w:t>
            </w:r>
            <w:r>
              <w:rPr>
                <w:rFonts w:ascii="Times New Roman" w:eastAsia="Times New Roman" w:hAnsi="Times New Roman" w:hint="cs"/>
                <w:color w:val="222222"/>
                <w:rtl/>
              </w:rPr>
              <w:t>.</w:t>
            </w:r>
            <w:r>
              <w:rPr>
                <w:rStyle w:val="FootnoteReference"/>
                <w:rFonts w:ascii="Times New Roman" w:eastAsia="Times New Roman" w:hAnsi="Times New Roman"/>
                <w:color w:val="222222"/>
                <w:rtl/>
              </w:rPr>
              <w:footnoteReference w:id="4"/>
            </w:r>
          </w:p>
        </w:tc>
      </w:tr>
    </w:tbl>
    <w:p w:rsidR="00414627" w:rsidRDefault="00414627" w:rsidP="00414627">
      <w:pPr>
        <w:rPr>
          <w:rFonts w:ascii="Times New Roman" w:eastAsia="Times New Roman" w:hAnsi="Times New Roman"/>
          <w:rtl/>
        </w:rPr>
      </w:pPr>
    </w:p>
    <w:p w:rsidR="0081621B" w:rsidRPr="00414627" w:rsidRDefault="0081621B" w:rsidP="00414627"/>
    <w:p w:rsidR="00392D7B" w:rsidRDefault="0081621B" w:rsidP="00755085">
      <w:pPr>
        <w:rPr>
          <w:ins w:id="14" w:author="user" w:date="2013-11-14T16:43:00Z"/>
          <w:rtl/>
        </w:rPr>
      </w:pPr>
      <w:r w:rsidRPr="00414627">
        <w:rPr>
          <w:rtl/>
        </w:rPr>
        <w:t>מזה שנים רבות אני חוקר באופן פרטי את חוקת הנחלות ואת מצוות היובל המקראי</w:t>
      </w:r>
      <w:r w:rsidR="00414627">
        <w:rPr>
          <w:rFonts w:hint="cs"/>
          <w:rtl/>
        </w:rPr>
        <w:t>ו</w:t>
      </w:r>
      <w:r w:rsidRPr="00414627">
        <w:rPr>
          <w:rtl/>
        </w:rPr>
        <w:t>ת, ואת הדרכים לייש</w:t>
      </w:r>
      <w:r w:rsidR="00414627">
        <w:rPr>
          <w:rFonts w:hint="cs"/>
          <w:rtl/>
        </w:rPr>
        <w:t>מן</w:t>
      </w:r>
      <w:r w:rsidRPr="00414627">
        <w:rPr>
          <w:rtl/>
        </w:rPr>
        <w:t xml:space="preserve"> בימינו. </w:t>
      </w:r>
      <w:r w:rsidR="00414627">
        <w:rPr>
          <w:rFonts w:hint="cs"/>
          <w:rtl/>
        </w:rPr>
        <w:t>לאורך</w:t>
      </w:r>
      <w:r w:rsidRPr="00414627">
        <w:rPr>
          <w:rtl/>
        </w:rPr>
        <w:t xml:space="preserve">השנים גיליתי שמצווה </w:t>
      </w:r>
      <w:r w:rsidR="00414627">
        <w:rPr>
          <w:rFonts w:hint="cs"/>
          <w:rtl/>
        </w:rPr>
        <w:t>זו</w:t>
      </w:r>
      <w:r w:rsidRPr="00414627">
        <w:rPr>
          <w:rtl/>
        </w:rPr>
        <w:t xml:space="preserve"> רבת-פנים, ו</w:t>
      </w:r>
      <w:r w:rsidR="00414627">
        <w:rPr>
          <w:rFonts w:hint="cs"/>
          <w:rtl/>
        </w:rPr>
        <w:t>משיקהלתחומים רבים: הן ב</w:t>
      </w:r>
      <w:r w:rsidRPr="00414627">
        <w:rPr>
          <w:rtl/>
        </w:rPr>
        <w:t xml:space="preserve">מדעי הרוח (תנ"ך, תלמוד, היסטוריה, פילוסופיה), </w:t>
      </w:r>
      <w:r w:rsidR="00414627">
        <w:rPr>
          <w:rFonts w:hint="cs"/>
          <w:rtl/>
        </w:rPr>
        <w:t>הן ב</w:t>
      </w:r>
      <w:r w:rsidRPr="00414627">
        <w:rPr>
          <w:rtl/>
        </w:rPr>
        <w:t xml:space="preserve">מדעי החברה (כלכלה, מדעי המדינה, משפטים) ואף </w:t>
      </w:r>
      <w:r w:rsidR="00414627">
        <w:rPr>
          <w:rFonts w:hint="cs"/>
          <w:rtl/>
        </w:rPr>
        <w:t>ב</w:t>
      </w:r>
      <w:r w:rsidRPr="00414627">
        <w:rPr>
          <w:rtl/>
        </w:rPr>
        <w:t>מדעים מדויקים (מתמטיקה</w:t>
      </w:r>
      <w:r w:rsidR="00414627">
        <w:rPr>
          <w:rFonts w:hint="cs"/>
          <w:rtl/>
        </w:rPr>
        <w:t xml:space="preserve"> ו</w:t>
      </w:r>
      <w:r w:rsidRPr="00414627">
        <w:rPr>
          <w:rtl/>
        </w:rPr>
        <w:t>מדעי המחשב).</w:t>
      </w:r>
    </w:p>
    <w:p w:rsidR="00392D7B" w:rsidRDefault="00392D7B" w:rsidP="00755085">
      <w:pPr>
        <w:rPr>
          <w:ins w:id="15" w:author="user" w:date="2013-11-14T16:43:00Z"/>
          <w:rtl/>
        </w:rPr>
      </w:pPr>
    </w:p>
    <w:p w:rsidR="00392D7B" w:rsidRDefault="00392D7B" w:rsidP="00392D7B">
      <w:pPr>
        <w:spacing w:line="312" w:lineRule="auto"/>
        <w:rPr>
          <w:ins w:id="16" w:author="user" w:date="2013-11-14T16:44:00Z"/>
        </w:rPr>
      </w:pPr>
      <w:ins w:id="17" w:author="user" w:date="2013-11-14T16:44:00Z">
        <w:r>
          <w:rPr>
            <w:rtl/>
          </w:rPr>
          <w:t>החידושים</w:t>
        </w:r>
      </w:ins>
      <w:ins w:id="18" w:author=" " w:date="2013-11-19T14:31:00Z">
        <w:r w:rsidR="00D06CD9">
          <w:rPr>
            <w:rFonts w:hint="cs"/>
            <w:rtl/>
          </w:rPr>
          <w:t xml:space="preserve"> </w:t>
        </w:r>
      </w:ins>
      <w:ins w:id="19" w:author="user" w:date="2013-11-14T16:44:00Z">
        <w:r>
          <w:rPr>
            <w:rtl/>
          </w:rPr>
          <w:t>העיקריים</w:t>
        </w:r>
      </w:ins>
      <w:ins w:id="20" w:author=" " w:date="2013-11-19T14:31:00Z">
        <w:r w:rsidR="00D06CD9">
          <w:rPr>
            <w:rFonts w:hint="cs"/>
            <w:rtl/>
          </w:rPr>
          <w:t xml:space="preserve"> </w:t>
        </w:r>
      </w:ins>
      <w:ins w:id="21" w:author="user" w:date="2013-11-14T16:44:00Z">
        <w:r>
          <w:rPr>
            <w:rtl/>
          </w:rPr>
          <w:t>שלי</w:t>
        </w:r>
      </w:ins>
      <w:ins w:id="22" w:author=" " w:date="2013-11-19T14:31:00Z">
        <w:r w:rsidR="00D06CD9">
          <w:rPr>
            <w:rFonts w:hint="cs"/>
            <w:rtl/>
          </w:rPr>
          <w:t xml:space="preserve"> </w:t>
        </w:r>
      </w:ins>
      <w:ins w:id="23" w:author="user" w:date="2013-11-14T16:44:00Z">
        <w:r>
          <w:rPr>
            <w:rtl/>
          </w:rPr>
          <w:t>הם</w:t>
        </w:r>
      </w:ins>
      <w:ins w:id="24" w:author=" " w:date="2013-11-19T14:31:00Z">
        <w:r w:rsidR="00D06CD9">
          <w:rPr>
            <w:rFonts w:hint="cs"/>
            <w:rtl/>
          </w:rPr>
          <w:t xml:space="preserve"> </w:t>
        </w:r>
      </w:ins>
      <w:ins w:id="25" w:author="user" w:date="2013-11-14T16:44:00Z">
        <w:r>
          <w:rPr>
            <w:rtl/>
          </w:rPr>
          <w:t>בנושא</w:t>
        </w:r>
      </w:ins>
      <w:ins w:id="26" w:author=" " w:date="2013-11-19T14:31:00Z">
        <w:r w:rsidR="00D06CD9">
          <w:rPr>
            <w:rFonts w:hint="cs"/>
            <w:b/>
            <w:bCs/>
            <w:rtl/>
          </w:rPr>
          <w:t xml:space="preserve"> </w:t>
        </w:r>
      </w:ins>
      <w:ins w:id="27" w:author="user" w:date="2013-11-14T16:44:00Z">
        <w:r>
          <w:rPr>
            <w:b/>
            <w:bCs/>
            <w:rtl/>
          </w:rPr>
          <w:t>חלוקת</w:t>
        </w:r>
      </w:ins>
      <w:ins w:id="28" w:author=" " w:date="2013-11-19T14:31:00Z">
        <w:r w:rsidR="00D06CD9">
          <w:rPr>
            <w:rFonts w:hint="cs"/>
            <w:b/>
            <w:bCs/>
            <w:rtl/>
          </w:rPr>
          <w:t xml:space="preserve"> </w:t>
        </w:r>
      </w:ins>
      <w:ins w:id="29" w:author="user" w:date="2013-11-14T16:44:00Z">
        <w:r>
          <w:rPr>
            <w:b/>
            <w:bCs/>
            <w:rtl/>
          </w:rPr>
          <w:t>העוגה</w:t>
        </w:r>
        <w:r>
          <w:rPr>
            <w:rtl/>
            <w:lang w:bidi="ar-SA"/>
          </w:rPr>
          <w:t xml:space="preserve">, </w:t>
        </w:r>
        <w:r>
          <w:rPr>
            <w:rtl/>
          </w:rPr>
          <w:t>המשותף</w:t>
        </w:r>
      </w:ins>
      <w:ins w:id="30" w:author=" " w:date="2013-11-19T14:31:00Z">
        <w:r w:rsidR="00D06CD9">
          <w:rPr>
            <w:rFonts w:hint="cs"/>
            <w:rtl/>
          </w:rPr>
          <w:t xml:space="preserve"> </w:t>
        </w:r>
      </w:ins>
      <w:ins w:id="31" w:author="user" w:date="2013-11-14T16:44:00Z">
        <w:r>
          <w:rPr>
            <w:rtl/>
          </w:rPr>
          <w:t>למתמטיקה</w:t>
        </w:r>
        <w:r>
          <w:rPr>
            <w:rtl/>
            <w:lang w:bidi="ar-SA"/>
          </w:rPr>
          <w:t xml:space="preserve">, </w:t>
        </w:r>
        <w:r>
          <w:rPr>
            <w:rtl/>
          </w:rPr>
          <w:t>מדעי</w:t>
        </w:r>
      </w:ins>
      <w:ins w:id="32" w:author=" " w:date="2013-11-19T14:31:00Z">
        <w:r w:rsidR="00D06CD9">
          <w:rPr>
            <w:rFonts w:hint="cs"/>
            <w:rtl/>
          </w:rPr>
          <w:t xml:space="preserve"> </w:t>
        </w:r>
      </w:ins>
      <w:ins w:id="33" w:author="user" w:date="2013-11-14T16:44:00Z">
        <w:r>
          <w:rPr>
            <w:rtl/>
          </w:rPr>
          <w:t>המחשב</w:t>
        </w:r>
      </w:ins>
      <w:ins w:id="34" w:author=" " w:date="2013-11-19T14:31:00Z">
        <w:r w:rsidR="00D06CD9">
          <w:rPr>
            <w:rFonts w:hint="cs"/>
            <w:rtl/>
          </w:rPr>
          <w:t xml:space="preserve"> </w:t>
        </w:r>
      </w:ins>
      <w:ins w:id="35" w:author="user" w:date="2013-11-14T16:44:00Z">
        <w:r>
          <w:rPr>
            <w:rtl/>
          </w:rPr>
          <w:t>וכלכלה</w:t>
        </w:r>
        <w:r>
          <w:rPr>
            <w:rtl/>
            <w:lang w:bidi="ar-SA"/>
          </w:rPr>
          <w:t xml:space="preserve"> (</w:t>
        </w:r>
        <w:r>
          <w:rPr>
            <w:rtl/>
          </w:rPr>
          <w:t>ראו</w:t>
        </w:r>
      </w:ins>
      <w:ins w:id="36" w:author=" " w:date="2013-11-19T14:31:00Z">
        <w:r w:rsidR="00D06CD9">
          <w:rPr>
            <w:rFonts w:hint="cs"/>
            <w:rtl/>
          </w:rPr>
          <w:t xml:space="preserve"> </w:t>
        </w:r>
      </w:ins>
      <w:ins w:id="37" w:author="user" w:date="2013-11-14T16:44:00Z">
        <w:r>
          <w:rPr>
            <w:rtl/>
          </w:rPr>
          <w:t>בהמשך</w:t>
        </w:r>
        <w:r>
          <w:rPr>
            <w:rtl/>
            <w:lang w:bidi="ar-SA"/>
          </w:rPr>
          <w:t xml:space="preserve">, </w:t>
        </w:r>
        <w:r>
          <w:rPr>
            <w:rtl/>
          </w:rPr>
          <w:t>פרק</w:t>
        </w:r>
      </w:ins>
      <w:ins w:id="38" w:author=" " w:date="2013-11-19T14:31:00Z">
        <w:r w:rsidR="00D06CD9">
          <w:rPr>
            <w:rFonts w:hint="cs"/>
            <w:rtl/>
          </w:rPr>
          <w:t xml:space="preserve"> </w:t>
        </w:r>
      </w:ins>
      <w:ins w:id="39" w:author="user" w:date="2013-11-14T16:44:00Z">
        <w:r>
          <w:rPr>
            <w:rtl/>
          </w:rPr>
          <w:t>ה</w:t>
        </w:r>
        <w:r>
          <w:rPr>
            <w:rtl/>
            <w:lang w:bidi="ar-SA"/>
          </w:rPr>
          <w:t>)</w:t>
        </w:r>
        <w:r>
          <w:rPr>
            <w:rtl/>
          </w:rPr>
          <w:t>, אולם לענ"ד, המחקר בתחומים האחרים יכול להוסיף ולהעשיר את המחקר המתימטי,  ולכן לענ"ד הפורמט האידיאלי למחקר מעין זה הוא</w:t>
        </w:r>
      </w:ins>
      <w:ins w:id="40" w:author=" " w:date="2013-11-19T14:31:00Z">
        <w:r w:rsidR="00D06CD9">
          <w:rPr>
            <w:rFonts w:hint="cs"/>
            <w:rtl/>
          </w:rPr>
          <w:t xml:space="preserve"> </w:t>
        </w:r>
      </w:ins>
      <w:ins w:id="41" w:author="user" w:date="2013-11-14T16:44:00Z">
        <w:r>
          <w:rPr>
            <w:rtl/>
          </w:rPr>
          <w:t xml:space="preserve"> </w:t>
        </w:r>
        <w:r w:rsidRPr="008A06F1">
          <w:rPr>
            <w:b/>
            <w:bCs/>
            <w:rtl/>
          </w:rPr>
          <w:t>דוקטורט רב-מחלקתי</w:t>
        </w:r>
        <w:r>
          <w:rPr>
            <w:rtl/>
          </w:rPr>
          <w:t>, שבו משלבים מידע מתחומי ידע רבים סביב נושא אחד.</w:t>
        </w:r>
      </w:ins>
    </w:p>
    <w:p w:rsidR="00392D7B" w:rsidRPr="00392D7B" w:rsidRDefault="00392D7B" w:rsidP="00755085">
      <w:pPr>
        <w:rPr>
          <w:ins w:id="42" w:author="user" w:date="2013-11-14T16:44:00Z"/>
          <w:rtl/>
        </w:rPr>
      </w:pPr>
    </w:p>
    <w:p w:rsidR="00C9316B" w:rsidRPr="00626C78" w:rsidRDefault="0081621B" w:rsidP="00D06CD9">
      <w:pPr>
        <w:rPr>
          <w:ins w:id="43" w:author="user" w:date="2013-11-14T16:45:00Z"/>
          <w:rtl/>
        </w:rPr>
      </w:pPr>
      <w:r w:rsidRPr="00463218">
        <w:rPr>
          <w:rtl/>
        </w:rPr>
        <w:t>במאמר זה אתאר בקצרה את שאלות</w:t>
      </w:r>
      <w:ins w:id="44" w:author=" " w:date="2013-11-19T14:32:00Z">
        <w:r w:rsidR="00D06CD9">
          <w:rPr>
            <w:rFonts w:hint="cs"/>
            <w:rtl/>
          </w:rPr>
          <w:t xml:space="preserve"> </w:t>
        </w:r>
      </w:ins>
      <w:r w:rsidRPr="00626C78">
        <w:rPr>
          <w:rtl/>
        </w:rPr>
        <w:t>המחקר שלי בחלק מ</w:t>
      </w:r>
      <w:r w:rsidR="00414627" w:rsidRPr="00626C78">
        <w:rPr>
          <w:rFonts w:hint="cs"/>
          <w:rtl/>
        </w:rPr>
        <w:t>ה</w:t>
      </w:r>
      <w:r w:rsidRPr="00626C78">
        <w:rPr>
          <w:rtl/>
        </w:rPr>
        <w:t xml:space="preserve">תחומים </w:t>
      </w:r>
      <w:r w:rsidR="00414627" w:rsidRPr="00626C78">
        <w:rPr>
          <w:rFonts w:hint="cs"/>
          <w:rtl/>
        </w:rPr>
        <w:t>הללו</w:t>
      </w:r>
      <w:r w:rsidRPr="00626C78">
        <w:rPr>
          <w:rtl/>
        </w:rPr>
        <w:t>, ו</w:t>
      </w:r>
      <w:r w:rsidR="00414627" w:rsidRPr="00626C78">
        <w:rPr>
          <w:rFonts w:hint="cs"/>
          <w:rtl/>
        </w:rPr>
        <w:t xml:space="preserve">אסביר </w:t>
      </w:r>
      <w:r w:rsidRPr="00626C78">
        <w:rPr>
          <w:rtl/>
        </w:rPr>
        <w:t xml:space="preserve">חלק מהתשובות שמצאתי עד לרגע זה. תוך כדי הצגת השאלות יתברר גם מדוע אני חושב שהנושא הזה </w:t>
      </w:r>
      <w:del w:id="45" w:author=" " w:date="2013-11-19T14:32:00Z">
        <w:r w:rsidRPr="00626C78" w:rsidDel="00D06CD9">
          <w:rPr>
            <w:rtl/>
          </w:rPr>
          <w:delText xml:space="preserve">מרתק </w:delText>
        </w:r>
      </w:del>
      <w:ins w:id="46" w:author=" " w:date="2013-11-19T14:32:00Z">
        <w:r w:rsidR="00D06CD9">
          <w:rPr>
            <w:rFonts w:hint="cs"/>
            <w:rtl/>
          </w:rPr>
          <w:t xml:space="preserve">מעניין </w:t>
        </w:r>
        <w:r w:rsidR="00D06CD9" w:rsidRPr="00626C78">
          <w:rPr>
            <w:rtl/>
          </w:rPr>
          <w:t xml:space="preserve"> </w:t>
        </w:r>
      </w:ins>
      <w:r w:rsidRPr="00626C78">
        <w:rPr>
          <w:rtl/>
        </w:rPr>
        <w:t>ורל</w:t>
      </w:r>
      <w:r w:rsidR="00414627" w:rsidRPr="00626C78">
        <w:rPr>
          <w:rFonts w:hint="cs"/>
          <w:rtl/>
        </w:rPr>
        <w:t>ב</w:t>
      </w:r>
      <w:r w:rsidRPr="00626C78">
        <w:rPr>
          <w:rtl/>
        </w:rPr>
        <w:t xml:space="preserve">נטי </w:t>
      </w:r>
      <w:del w:id="47" w:author=" " w:date="2013-11-19T14:32:00Z">
        <w:r w:rsidRPr="00626C78" w:rsidDel="00D06CD9">
          <w:rPr>
            <w:rtl/>
          </w:rPr>
          <w:delText>לימינו</w:delText>
        </w:r>
      </w:del>
      <w:ins w:id="48" w:author=" " w:date="2013-11-19T14:32:00Z">
        <w:r w:rsidR="00D06CD9">
          <w:rPr>
            <w:rFonts w:hint="cs"/>
            <w:rtl/>
          </w:rPr>
          <w:t>ב</w:t>
        </w:r>
        <w:r w:rsidR="00D06CD9" w:rsidRPr="00626C78">
          <w:rPr>
            <w:rtl/>
          </w:rPr>
          <w:t>ימינו</w:t>
        </w:r>
      </w:ins>
      <w:ins w:id="49" w:author="user" w:date="2013-11-14T16:45:00Z">
        <w:r w:rsidR="00C9316B" w:rsidRPr="00626C78">
          <w:rPr>
            <w:rFonts w:hint="cs"/>
            <w:rtl/>
          </w:rPr>
          <w:t>.</w:t>
        </w:r>
      </w:ins>
    </w:p>
    <w:p w:rsidR="00373FBB" w:rsidRDefault="00373FBB">
      <w:pPr>
        <w:bidi w:val="0"/>
        <w:spacing w:line="240" w:lineRule="auto"/>
        <w:jc w:val="left"/>
        <w:rPr>
          <w:ins w:id="50" w:author="user" w:date="2013-11-14T16:45:00Z"/>
          <w:rFonts w:asciiTheme="minorHAnsi" w:hAnsiTheme="minorHAnsi"/>
          <w:rtl/>
        </w:rPr>
      </w:pPr>
      <w:ins w:id="51" w:author="user" w:date="2013-11-14T16:45:00Z">
        <w:r>
          <w:rPr>
            <w:rFonts w:asciiTheme="minorHAnsi" w:hAnsiTheme="minorHAnsi"/>
            <w:rtl/>
          </w:rPr>
          <w:br w:type="page"/>
        </w:r>
      </w:ins>
    </w:p>
    <w:p w:rsidR="0081621B" w:rsidRPr="00C9316B" w:rsidRDefault="0081621B" w:rsidP="00C9316B">
      <w:pPr>
        <w:rPr>
          <w:rFonts w:asciiTheme="minorHAnsi" w:hAnsiTheme="minorHAnsi"/>
        </w:rPr>
      </w:pPr>
    </w:p>
    <w:p w:rsidR="00373FBB" w:rsidRPr="00373FBB" w:rsidRDefault="0081621B" w:rsidP="00B54FA5">
      <w:pPr>
        <w:pStyle w:val="12"/>
      </w:pPr>
      <w:del w:id="52" w:author="user" w:date="2013-11-14T16:46:00Z">
        <w:r w:rsidRPr="00414627" w:rsidDel="00373FBB">
          <w:rPr>
            <w:rtl/>
          </w:rPr>
          <w:delText>תנ"ך</w:delText>
        </w:r>
      </w:del>
      <w:ins w:id="53" w:author="user" w:date="2013-11-14T16:49:00Z">
        <w:r w:rsidR="00626C78">
          <w:rPr>
            <w:rFonts w:hint="cs"/>
            <w:rtl/>
          </w:rPr>
          <w:t xml:space="preserve">א. </w:t>
        </w:r>
      </w:ins>
      <w:ins w:id="54" w:author="user" w:date="2013-11-14T16:46:00Z">
        <w:r w:rsidR="00373FBB">
          <w:rPr>
            <w:rFonts w:hint="cs"/>
            <w:rtl/>
          </w:rPr>
          <w:t xml:space="preserve">למה </w:t>
        </w:r>
      </w:ins>
      <w:ins w:id="55" w:author="user" w:date="2013-11-14T17:44:00Z">
        <w:r w:rsidR="00B54FA5">
          <w:rPr>
            <w:rFonts w:hint="cs"/>
            <w:rtl/>
          </w:rPr>
          <w:t>ארץ</w:t>
        </w:r>
      </w:ins>
      <w:ins w:id="56" w:author="user" w:date="2013-11-14T16:46:00Z">
        <w:r w:rsidR="00373FBB">
          <w:rPr>
            <w:rFonts w:hint="cs"/>
            <w:rtl/>
          </w:rPr>
          <w:t>?</w:t>
        </w:r>
      </w:ins>
    </w:p>
    <w:p w:rsidR="00626C78" w:rsidRPr="00626C78" w:rsidRDefault="00626C78" w:rsidP="00140EBD">
      <w:pPr>
        <w:rPr>
          <w:ins w:id="57" w:author="user" w:date="2013-11-14T16:50:00Z"/>
        </w:rPr>
      </w:pPr>
      <w:ins w:id="58" w:author="user" w:date="2013-11-14T16:50:00Z">
        <w:r w:rsidRPr="00626C78">
          <w:rPr>
            <w:rtl/>
          </w:rPr>
          <w:t>בדרך כלל, התורה לא מתערבת בחיי המסחר, ומתירה לקנות ולמכור באופן חופשי (בתנאי כמובן שהמס</w:t>
        </w:r>
        <w:r>
          <w:rPr>
            <w:rtl/>
          </w:rPr>
          <w:t>חר נעשה ביושר ובהסכמת שני הצ</w:t>
        </w:r>
        <w:r>
          <w:rPr>
            <w:rFonts w:asciiTheme="minorHAnsi" w:hAnsiTheme="minorHAnsi" w:hint="cs"/>
            <w:rtl/>
          </w:rPr>
          <w:t>דדים)</w:t>
        </w:r>
      </w:ins>
      <w:ins w:id="59" w:author=" " w:date="2013-11-19T14:32:00Z">
        <w:r w:rsidR="00D06CD9">
          <w:rPr>
            <w:rFonts w:asciiTheme="minorHAnsi" w:hAnsiTheme="minorHAnsi"/>
          </w:rPr>
          <w:t xml:space="preserve"> </w:t>
        </w:r>
      </w:ins>
      <w:ins w:id="60" w:author="user" w:date="2013-11-14T16:50:00Z">
        <w:r w:rsidRPr="00626C78">
          <w:t>.</w:t>
        </w:r>
        <w:r w:rsidRPr="00626C78">
          <w:rPr>
            <w:rtl/>
          </w:rPr>
          <w:t>אולם יש יוצא-מן-הכלל אחד, והוא</w:t>
        </w:r>
        <w:r w:rsidRPr="00626C78">
          <w:t> </w:t>
        </w:r>
        <w:r w:rsidRPr="00626C78">
          <w:rPr>
            <w:b/>
            <w:bCs/>
            <w:rtl/>
          </w:rPr>
          <w:t>הארץ</w:t>
        </w:r>
        <w:r w:rsidRPr="00626C78">
          <w:t xml:space="preserve"> - </w:t>
        </w:r>
        <w:r w:rsidRPr="00626C78">
          <w:rPr>
            <w:rtl/>
          </w:rPr>
          <w:t>קרקע בארץ ישראל. מי שיש בבעלותו קרקע, אינו רשאי</w:t>
        </w:r>
        <w:r w:rsidRPr="00626C78">
          <w:t> </w:t>
        </w:r>
        <w:r w:rsidRPr="00626C78">
          <w:rPr>
            <w:b/>
            <w:bCs/>
            <w:rtl/>
          </w:rPr>
          <w:t>למכור</w:t>
        </w:r>
        <w:r w:rsidRPr="00626C78">
          <w:t> </w:t>
        </w:r>
        <w:r w:rsidRPr="00626C78">
          <w:rPr>
            <w:rtl/>
          </w:rPr>
          <w:t>אותה</w:t>
        </w:r>
        <w:r w:rsidRPr="00626C78">
          <w:t> </w:t>
        </w:r>
        <w:r w:rsidRPr="00626C78">
          <w:rPr>
            <w:b/>
            <w:bCs/>
            <w:rtl/>
          </w:rPr>
          <w:t>לצמיתות</w:t>
        </w:r>
      </w:ins>
      <w:ins w:id="61" w:author="user" w:date="2013-11-14T17:13:00Z">
        <w:r w:rsidR="00140EBD">
          <w:rPr>
            <w:rFonts w:hint="cs"/>
            <w:rtl/>
          </w:rPr>
          <w:t xml:space="preserve">, </w:t>
        </w:r>
      </w:ins>
      <w:ins w:id="62" w:author="user" w:date="2013-11-14T16:50:00Z">
        <w:r w:rsidRPr="00626C78">
          <w:rPr>
            <w:rtl/>
          </w:rPr>
          <w:t>אלא רק עד שנת היובל</w:t>
        </w:r>
        <w:r w:rsidRPr="00626C78">
          <w:t>.</w:t>
        </w:r>
      </w:ins>
    </w:p>
    <w:p w:rsidR="00281C70" w:rsidRDefault="00626C78" w:rsidP="00281C70">
      <w:pPr>
        <w:rPr>
          <w:ins w:id="63" w:author="user" w:date="2013-11-14T16:52:00Z"/>
          <w:rtl/>
        </w:rPr>
        <w:pPrChange w:id="64" w:author="user" w:date="2013-11-17T17:14:00Z">
          <w:pPr>
            <w:numPr>
              <w:numId w:val="32"/>
            </w:numPr>
            <w:tabs>
              <w:tab w:val="num" w:pos="720"/>
            </w:tabs>
            <w:ind w:left="720" w:hanging="360"/>
          </w:pPr>
        </w:pPrChange>
      </w:pPr>
      <w:ins w:id="65" w:author="user" w:date="2013-11-14T16:50:00Z">
        <w:r w:rsidRPr="00626C78">
          <w:rPr>
            <w:rtl/>
          </w:rPr>
          <w:t>מה מיוחד בארץ? מדוע דווקא לארץ ישנו דין מיוחד? תשובות שונות הוצעו לשאלה</w:t>
        </w:r>
        <w:r>
          <w:rPr>
            <w:rtl/>
          </w:rPr>
          <w:t xml:space="preserve"> זו</w:t>
        </w:r>
        <w:r w:rsidRPr="00626C78">
          <w:t>:</w:t>
        </w:r>
      </w:ins>
    </w:p>
    <w:p w:rsidR="00281C70" w:rsidRDefault="00BC5373" w:rsidP="00281C70">
      <w:pPr>
        <w:rPr>
          <w:ins w:id="66" w:author="user" w:date="2013-11-17T17:16:00Z"/>
          <w:rtl/>
        </w:rPr>
        <w:pPrChange w:id="67" w:author=" " w:date="2013-11-19T14:33:00Z">
          <w:pPr>
            <w:numPr>
              <w:numId w:val="32"/>
            </w:numPr>
            <w:tabs>
              <w:tab w:val="num" w:pos="720"/>
            </w:tabs>
            <w:ind w:left="720" w:hanging="360"/>
          </w:pPr>
        </w:pPrChange>
      </w:pPr>
      <w:ins w:id="68" w:author="user" w:date="2013-11-14T16:52:00Z">
        <w:r>
          <w:rPr>
            <w:rFonts w:hint="cs"/>
            <w:rtl/>
          </w:rPr>
          <w:t>1.</w:t>
        </w:r>
      </w:ins>
      <w:ins w:id="69" w:author="user" w:date="2013-11-17T17:14:00Z">
        <w:r w:rsidR="00AB11DE">
          <w:rPr>
            <w:rFonts w:hint="cs"/>
            <w:rtl/>
          </w:rPr>
          <w:t>סיבה</w:t>
        </w:r>
      </w:ins>
      <w:ins w:id="70" w:author=" " w:date="2013-11-19T14:32:00Z">
        <w:r w:rsidR="00D06CD9">
          <w:rPr>
            <w:rFonts w:hint="cs"/>
            <w:b/>
            <w:bCs/>
            <w:rtl/>
          </w:rPr>
          <w:t xml:space="preserve"> </w:t>
        </w:r>
      </w:ins>
      <w:ins w:id="71" w:author="user" w:date="2013-11-14T16:50:00Z">
        <w:r w:rsidR="00626C78" w:rsidRPr="00BC5373">
          <w:rPr>
            <w:b/>
            <w:bCs/>
            <w:rtl/>
          </w:rPr>
          <w:t>כלכלית-חברתית</w:t>
        </w:r>
        <w:r w:rsidR="00626C78" w:rsidRPr="00626C78">
          <w:t>:</w:t>
        </w:r>
      </w:ins>
      <w:ins w:id="72" w:author="user" w:date="2013-11-14T16:51:00Z">
        <w:r w:rsidR="00626C78">
          <w:rPr>
            <w:rFonts w:hint="cs"/>
            <w:rtl/>
          </w:rPr>
          <w:t xml:space="preserve"> "</w:t>
        </w:r>
      </w:ins>
      <w:ins w:id="73" w:author="user" w:date="2013-11-14T16:50:00Z">
        <w:r w:rsidR="00626C78" w:rsidRPr="00626C78">
          <w:rPr>
            <w:rtl/>
          </w:rPr>
          <w:t>חמלה על העבדים והעניים... ודאגה לתקינות הפרנסה בתמידות, בכך שתהא הארץ כולה נחלות בלתי-ניתנות-להעברה, שלא תיתכן לגביהן מכירה מוחלטת</w:t>
        </w:r>
      </w:ins>
      <w:ins w:id="74" w:author="user" w:date="2013-11-14T16:59:00Z">
        <w:r w:rsidR="00516D44">
          <w:rPr>
            <w:rFonts w:hint="cs"/>
            <w:rtl/>
          </w:rPr>
          <w:t>:</w:t>
        </w:r>
      </w:ins>
      <w:ins w:id="75" w:author=" " w:date="2013-11-19T14:32:00Z">
        <w:r w:rsidR="00D06CD9">
          <w:rPr>
            <w:rFonts w:hint="cs"/>
            <w:b/>
            <w:bCs/>
            <w:rtl/>
          </w:rPr>
          <w:t xml:space="preserve"> </w:t>
        </w:r>
      </w:ins>
      <w:ins w:id="76" w:author="user" w:date="2013-11-14T16:50:00Z">
        <w:r w:rsidR="00626C78" w:rsidRPr="00BC5373">
          <w:rPr>
            <w:b/>
            <w:bCs/>
            <w:rtl/>
          </w:rPr>
          <w:t>והארץ לא תִמָּכֵר לצמִתֻת</w:t>
        </w:r>
      </w:ins>
      <w:ins w:id="77" w:author="user" w:date="2013-11-14T16:59:00Z">
        <w:r w:rsidR="00516D44">
          <w:rPr>
            <w:rFonts w:hint="cs"/>
            <w:rtl/>
          </w:rPr>
          <w:t xml:space="preserve">, </w:t>
        </w:r>
      </w:ins>
      <w:ins w:id="78" w:author="user" w:date="2013-11-14T16:50:00Z">
        <w:r w:rsidR="00626C78" w:rsidRPr="00626C78">
          <w:rPr>
            <w:rtl/>
          </w:rPr>
          <w:t xml:space="preserve">כך שהקרן של רכושו של אדם שמורה לו וליורשיו, </w:t>
        </w:r>
      </w:ins>
      <w:ins w:id="79" w:author="user" w:date="2013-11-14T16:51:00Z">
        <w:r w:rsidR="00626C78">
          <w:rPr>
            <w:rFonts w:hint="cs"/>
            <w:rtl/>
          </w:rPr>
          <w:t>ו</w:t>
        </w:r>
      </w:ins>
      <w:ins w:id="80" w:author="user" w:date="2013-11-14T16:50:00Z">
        <w:r w:rsidR="00626C78" w:rsidRPr="00626C78">
          <w:rPr>
            <w:rtl/>
          </w:rPr>
          <w:t>(הקונה) יאסוף את יבולה ולא יותר</w:t>
        </w:r>
      </w:ins>
      <w:ins w:id="81" w:author="user" w:date="2013-11-14T17:00:00Z">
        <w:r w:rsidR="00516D44">
          <w:rPr>
            <w:rFonts w:hint="cs"/>
            <w:rtl/>
          </w:rPr>
          <w:t>"</w:t>
        </w:r>
      </w:ins>
      <w:ins w:id="82" w:author="user" w:date="2013-11-14T16:51:00Z">
        <w:r w:rsidR="00626C78">
          <w:rPr>
            <w:rFonts w:hint="cs"/>
            <w:rtl/>
          </w:rPr>
          <w:t>.</w:t>
        </w:r>
      </w:ins>
      <w:ins w:id="83" w:author="user" w:date="2013-11-14T17:00:00Z">
        <w:r w:rsidR="00AA0FBB">
          <w:rPr>
            <w:rStyle w:val="FootnoteReference"/>
            <w:rtl/>
          </w:rPr>
          <w:footnoteReference w:id="5"/>
        </w:r>
      </w:ins>
      <w:ins w:id="92" w:author="user" w:date="2013-11-14T16:50:00Z">
        <w:r w:rsidR="00626C78" w:rsidRPr="00626C78">
          <w:rPr>
            <w:rtl/>
          </w:rPr>
          <w:t xml:space="preserve">ארץ היא אמצעי ייצור חשוב - בזמן המקרא היא שימשה בעיקר לייצור תוצרת חקלאית, ובימינו היא משמשת גם לתוצרת מסוג אחר (כגון: כריית מחצבים, הקמת מפעלים, בניית בתים להשכרה, סלילת כבישים וכד'). לפי זה, </w:t>
        </w:r>
        <w:del w:id="93" w:author=" " w:date="2013-11-19T14:32:00Z">
          <w:r w:rsidR="00626C78" w:rsidRPr="00626C78" w:rsidDel="00D06CD9">
            <w:rPr>
              <w:rtl/>
            </w:rPr>
            <w:delText>המצוה</w:delText>
          </w:r>
        </w:del>
      </w:ins>
      <w:ins w:id="94" w:author=" " w:date="2013-11-19T14:32:00Z">
        <w:r w:rsidR="00D06CD9" w:rsidRPr="00626C78">
          <w:rPr>
            <w:rFonts w:hint="cs"/>
            <w:rtl/>
          </w:rPr>
          <w:t>המצוו</w:t>
        </w:r>
        <w:r w:rsidR="00D06CD9" w:rsidRPr="00626C78">
          <w:rPr>
            <w:rFonts w:hint="eastAsia"/>
            <w:rtl/>
          </w:rPr>
          <w:t>ה</w:t>
        </w:r>
      </w:ins>
      <w:ins w:id="95" w:author="user" w:date="2013-11-14T16:50:00Z">
        <w:r w:rsidR="00626C78" w:rsidRPr="00626C78">
          <w:rPr>
            <w:rtl/>
          </w:rPr>
          <w:t xml:space="preserve"> "והארץ לא תימכר לצמיתות", ומצוות היובל הקשורה אליה, נועדו לדאוג שלכל אדם יהיה אמצעי ייצור בסיסי, שיאפשר לו להתפרנס בעצמ</w:t>
        </w:r>
      </w:ins>
      <w:ins w:id="96" w:author="user" w:date="2013-11-14T16:51:00Z">
        <w:r w:rsidR="00280F94">
          <w:rPr>
            <w:rFonts w:hint="cs"/>
            <w:rtl/>
          </w:rPr>
          <w:t xml:space="preserve">ו. </w:t>
        </w:r>
      </w:ins>
      <w:ins w:id="97" w:author="user" w:date="2013-11-14T16:50:00Z">
        <w:r w:rsidR="00626C78" w:rsidRPr="00626C78">
          <w:rPr>
            <w:rtl/>
          </w:rPr>
          <w:t>הפסוק מציג גישה כלכלית-חברתית מאוזנת: מצד אחד</w:t>
        </w:r>
        <w:del w:id="98" w:author=" " w:date="2013-11-19T14:33:00Z">
          <w:r w:rsidR="00626C78" w:rsidRPr="00626C78" w:rsidDel="00D06CD9">
            <w:delText>,</w:delText>
          </w:r>
        </w:del>
        <w:r w:rsidR="00626C78" w:rsidRPr="00626C78">
          <w:t> </w:t>
        </w:r>
      </w:ins>
      <w:ins w:id="99" w:author=" " w:date="2013-11-19T14:32:00Z">
        <w:r w:rsidR="00D06CD9">
          <w:rPr>
            <w:rFonts w:hint="cs"/>
            <w:b/>
            <w:bCs/>
            <w:rtl/>
          </w:rPr>
          <w:t xml:space="preserve"> </w:t>
        </w:r>
      </w:ins>
      <w:ins w:id="100" w:author="user" w:date="2013-11-14T16:50:00Z">
        <w:r w:rsidR="00626C78" w:rsidRPr="00BC5373">
          <w:rPr>
            <w:b/>
            <w:bCs/>
            <w:rtl/>
          </w:rPr>
          <w:t>הארץ תימכר</w:t>
        </w:r>
        <w:r w:rsidR="00626C78" w:rsidRPr="00626C78">
          <w:t xml:space="preserve"> - </w:t>
        </w:r>
        <w:r w:rsidR="00626C78" w:rsidRPr="00626C78">
          <w:rPr>
            <w:rtl/>
          </w:rPr>
          <w:t>מותר למכור קרקע, בניגוד לדעה הסוציאליסטית הטוענת שכל הקרקע צריכה להיות מנוהלת באופן ריכוזי ע"י המדינה; מצד שני</w:t>
        </w:r>
        <w:r w:rsidR="00626C78" w:rsidRPr="00626C78">
          <w:t xml:space="preserve"> - </w:t>
        </w:r>
        <w:r w:rsidR="00626C78" w:rsidRPr="00BC5373">
          <w:rPr>
            <w:b/>
            <w:bCs/>
            <w:rtl/>
          </w:rPr>
          <w:t>לא לצמיתו</w:t>
        </w:r>
      </w:ins>
      <w:ins w:id="101" w:author="user" w:date="2013-11-14T16:51:00Z">
        <w:r w:rsidRPr="00BC5373">
          <w:rPr>
            <w:rFonts w:hint="cs"/>
            <w:b/>
            <w:bCs/>
            <w:rtl/>
          </w:rPr>
          <w:t xml:space="preserve">ת, </w:t>
        </w:r>
      </w:ins>
      <w:ins w:id="102" w:author="user" w:date="2013-11-14T16:50:00Z">
        <w:r w:rsidR="00626C78" w:rsidRPr="00626C78">
          <w:rPr>
            <w:rtl/>
          </w:rPr>
          <w:t>בניגוד לדעה הקפיטליסטית המאפשרת חופש מוחלט, העלול לגרום לריכוז של כל הקרקעות בידי בעלי הון</w:t>
        </w:r>
      </w:ins>
      <w:ins w:id="103" w:author="user" w:date="2013-11-14T16:52:00Z">
        <w:r>
          <w:rPr>
            <w:rFonts w:hint="cs"/>
            <w:rtl/>
          </w:rPr>
          <w:t>.</w:t>
        </w:r>
      </w:ins>
    </w:p>
    <w:p w:rsidR="00281C70" w:rsidRDefault="00F03216" w:rsidP="00281C70">
      <w:pPr>
        <w:rPr>
          <w:ins w:id="104" w:author="user" w:date="2013-11-14T16:52:00Z"/>
          <w:rtl/>
        </w:rPr>
        <w:pPrChange w:id="105" w:author="user" w:date="2013-11-17T17:29:00Z">
          <w:pPr>
            <w:numPr>
              <w:numId w:val="32"/>
            </w:numPr>
            <w:tabs>
              <w:tab w:val="num" w:pos="720"/>
            </w:tabs>
            <w:ind w:left="720" w:hanging="360"/>
          </w:pPr>
        </w:pPrChange>
      </w:pPr>
      <w:ins w:id="106" w:author="user" w:date="2013-11-17T17:16:00Z">
        <w:r>
          <w:rPr>
            <w:rFonts w:hint="cs"/>
            <w:rtl/>
          </w:rPr>
          <w:t>יש להדגיש</w:t>
        </w:r>
        <w:r w:rsidR="005762FA">
          <w:rPr>
            <w:rFonts w:hint="cs"/>
            <w:rtl/>
          </w:rPr>
          <w:t>,</w:t>
        </w:r>
        <w:r>
          <w:rPr>
            <w:rFonts w:hint="cs"/>
            <w:rtl/>
          </w:rPr>
          <w:t xml:space="preserve"> שגם בימינו </w:t>
        </w:r>
        <w:r w:rsidR="005762FA">
          <w:rPr>
            <w:rFonts w:hint="cs"/>
            <w:rtl/>
          </w:rPr>
          <w:t>ע</w:t>
        </w:r>
      </w:ins>
      <w:ins w:id="107" w:author="user" w:date="2013-11-17T17:17:00Z">
        <w:r w:rsidR="005762FA">
          <w:rPr>
            <w:rFonts w:hint="cs"/>
            <w:rtl/>
          </w:rPr>
          <w:t xml:space="preserve">רכה הכלכלי של הקרקע הוא </w:t>
        </w:r>
      </w:ins>
      <w:ins w:id="108" w:author="user" w:date="2013-11-17T17:28:00Z">
        <w:r w:rsidR="001A75B8">
          <w:rPr>
            <w:rFonts w:hint="cs"/>
            <w:rtl/>
          </w:rPr>
          <w:t xml:space="preserve">משמעותי </w:t>
        </w:r>
      </w:ins>
      <w:ins w:id="109" w:author="user" w:date="2013-11-17T17:29:00Z">
        <w:r w:rsidR="001A75B8">
          <w:rPr>
            <w:rFonts w:hint="cs"/>
            <w:rtl/>
          </w:rPr>
          <w:t>מאד</w:t>
        </w:r>
      </w:ins>
      <w:ins w:id="110" w:author="user" w:date="2013-11-17T17:17:00Z">
        <w:r w:rsidR="005762FA">
          <w:rPr>
            <w:rFonts w:hint="cs"/>
            <w:rtl/>
          </w:rPr>
          <w:t>. אמנם רובנו איננו מתפרנסים מחקלאות, אולם כולנו צריכים דירה, ומחיר הקרקע הוא חלק משמעותי ממחיר הדיר</w:t>
        </w:r>
      </w:ins>
      <w:ins w:id="111" w:author="user" w:date="2013-11-17T17:18:00Z">
        <w:r w:rsidR="005762FA">
          <w:rPr>
            <w:rFonts w:hint="cs"/>
            <w:rtl/>
          </w:rPr>
          <w:t xml:space="preserve">ה. לשם המחשה: </w:t>
        </w:r>
      </w:ins>
      <w:ins w:id="112" w:author="user" w:date="2013-11-17T17:19:00Z">
        <w:r w:rsidR="005762FA">
          <w:rPr>
            <w:rFonts w:hint="cs"/>
            <w:rtl/>
          </w:rPr>
          <w:t>אדם שאין לו קרקע ורוצה לרכוש דירה במרכז הארץ צריך לשלם כ-</w:t>
        </w:r>
      </w:ins>
      <w:ins w:id="113" w:author="user" w:date="2013-11-17T17:25:00Z">
        <w:r w:rsidR="005762FA">
          <w:rPr>
            <w:rFonts w:hint="cs"/>
            <w:rtl/>
          </w:rPr>
          <w:t>135</w:t>
        </w:r>
      </w:ins>
      <w:ins w:id="114" w:author="user" w:date="2013-11-17T17:19:00Z">
        <w:r w:rsidR="005762FA">
          <w:rPr>
            <w:rFonts w:hint="cs"/>
            <w:rtl/>
          </w:rPr>
          <w:t xml:space="preserve"> משכורות חודשיות </w:t>
        </w:r>
      </w:ins>
      <w:ins w:id="115" w:author="user" w:date="2013-11-17T17:20:00Z">
        <w:r w:rsidR="005762FA">
          <w:rPr>
            <w:rFonts w:hint="cs"/>
            <w:rtl/>
          </w:rPr>
          <w:t>ממוצעות,</w:t>
        </w:r>
      </w:ins>
      <w:ins w:id="116" w:author="user" w:date="2013-11-17T17:21:00Z">
        <w:r w:rsidR="005762FA">
          <w:rPr>
            <w:rStyle w:val="FootnoteReference"/>
            <w:rtl/>
          </w:rPr>
          <w:footnoteReference w:id="6"/>
        </w:r>
      </w:ins>
      <w:ins w:id="122" w:author="user" w:date="2013-11-17T17:20:00Z">
        <w:r w:rsidR="005762FA">
          <w:rPr>
            <w:rFonts w:hint="cs"/>
            <w:rtl/>
          </w:rPr>
          <w:t xml:space="preserve"> כלומר </w:t>
        </w:r>
      </w:ins>
      <w:ins w:id="123" w:author="user" w:date="2013-11-17T17:26:00Z">
        <w:r w:rsidR="005762FA">
          <w:rPr>
            <w:rFonts w:hint="cs"/>
            <w:rtl/>
          </w:rPr>
          <w:t>מעל 11 שנות אדם</w:t>
        </w:r>
      </w:ins>
      <w:ins w:id="124" w:author="user" w:date="2013-11-17T17:20:00Z">
        <w:r w:rsidR="005762FA">
          <w:rPr>
            <w:rFonts w:hint="cs"/>
            <w:rtl/>
          </w:rPr>
          <w:t xml:space="preserve">. לעומת זאת, אדם שיש לו קרקע יכול לבנות עליה </w:t>
        </w:r>
      </w:ins>
      <w:ins w:id="125" w:author="user" w:date="2013-11-17T17:29:00Z">
        <w:r w:rsidR="000553F7">
          <w:rPr>
            <w:rFonts w:hint="cs"/>
            <w:rtl/>
          </w:rPr>
          <w:t>דירה (או לפחות קרוואן)</w:t>
        </w:r>
      </w:ins>
      <w:ins w:id="126" w:author="user" w:date="2013-11-17T17:20:00Z">
        <w:r w:rsidR="005762FA">
          <w:rPr>
            <w:rFonts w:hint="cs"/>
            <w:rtl/>
          </w:rPr>
          <w:t xml:space="preserve"> בפחות משנת אדם אחת</w:t>
        </w:r>
      </w:ins>
      <w:ins w:id="127" w:author="user" w:date="2013-11-17T17:29:00Z">
        <w:r w:rsidR="001A75B8">
          <w:rPr>
            <w:rFonts w:hint="cs"/>
            <w:rtl/>
          </w:rPr>
          <w:t>!</w:t>
        </w:r>
      </w:ins>
      <w:ins w:id="128" w:author="user" w:date="2013-11-17T17:26:00Z">
        <w:r w:rsidR="00A37266">
          <w:rPr>
            <w:rStyle w:val="FootnoteReference"/>
            <w:rtl/>
          </w:rPr>
          <w:footnoteReference w:id="7"/>
        </w:r>
      </w:ins>
    </w:p>
    <w:p w:rsidR="00281C70" w:rsidRDefault="00626C78" w:rsidP="00281C70">
      <w:pPr>
        <w:rPr>
          <w:ins w:id="139" w:author="user" w:date="2013-11-14T16:52:00Z"/>
          <w:rtl/>
        </w:rPr>
        <w:pPrChange w:id="140" w:author="user" w:date="2013-11-17T17:17:00Z">
          <w:pPr>
            <w:numPr>
              <w:numId w:val="32"/>
            </w:numPr>
            <w:tabs>
              <w:tab w:val="num" w:pos="720"/>
            </w:tabs>
            <w:ind w:left="720" w:hanging="360"/>
          </w:pPr>
        </w:pPrChange>
      </w:pPr>
      <w:ins w:id="141" w:author="user" w:date="2013-11-14T16:50:00Z">
        <w:r w:rsidRPr="00626C78">
          <w:rPr>
            <w:rtl/>
          </w:rPr>
          <w:t xml:space="preserve">אולם, </w:t>
        </w:r>
      </w:ins>
      <w:ins w:id="142" w:author="user" w:date="2013-11-17T17:17:00Z">
        <w:r w:rsidR="005762FA">
          <w:rPr>
            <w:rFonts w:hint="cs"/>
            <w:rtl/>
          </w:rPr>
          <w:t xml:space="preserve">הסיבה הכלכלית </w:t>
        </w:r>
      </w:ins>
      <w:ins w:id="143" w:author="user" w:date="2013-11-14T16:50:00Z">
        <w:r w:rsidRPr="00626C78">
          <w:rPr>
            <w:rtl/>
          </w:rPr>
          <w:t>אינה מספ</w:t>
        </w:r>
      </w:ins>
      <w:ins w:id="144" w:author="user" w:date="2013-11-17T17:15:00Z">
        <w:r w:rsidR="00AB11DE">
          <w:rPr>
            <w:rFonts w:hint="cs"/>
            <w:rtl/>
          </w:rPr>
          <w:t>י</w:t>
        </w:r>
      </w:ins>
      <w:ins w:id="145" w:author="user" w:date="2013-11-14T16:50:00Z">
        <w:r w:rsidRPr="00626C78">
          <w:rPr>
            <w:rtl/>
          </w:rPr>
          <w:t>ק</w:t>
        </w:r>
      </w:ins>
      <w:ins w:id="146" w:author="user" w:date="2013-11-17T17:15:00Z">
        <w:r w:rsidR="00AB11DE">
          <w:rPr>
            <w:rFonts w:hint="cs"/>
            <w:rtl/>
          </w:rPr>
          <w:t>ה</w:t>
        </w:r>
      </w:ins>
      <w:ins w:id="147" w:author="user" w:date="2013-11-14T16:52:00Z">
        <w:r w:rsidR="00BC5373">
          <w:rPr>
            <w:rFonts w:hint="cs"/>
            <w:rtl/>
          </w:rPr>
          <w:t xml:space="preserve">, שהרי </w:t>
        </w:r>
      </w:ins>
      <w:ins w:id="148" w:author="user" w:date="2013-11-14T16:50:00Z">
        <w:r w:rsidRPr="00626C78">
          <w:rPr>
            <w:rtl/>
          </w:rPr>
          <w:t>גם בזמן המקרא היו אמצעי ייצור נוספים, כגון בקר וצאן, מחרשות וגרזנים; אין שום איסור למכור אותם לצמיתות, ואין שום חובה להחזיר אותם לבעליהם המקוריים בשנת היובל</w:t>
        </w:r>
        <w:r w:rsidRPr="00626C78">
          <w:t>.</w:t>
        </w:r>
      </w:ins>
    </w:p>
    <w:p w:rsidR="00281C70" w:rsidRDefault="00BC5373" w:rsidP="00281C70">
      <w:pPr>
        <w:rPr>
          <w:ins w:id="149" w:author="user" w:date="2013-11-14T17:00:00Z"/>
          <w:rtl/>
        </w:rPr>
        <w:pPrChange w:id="150" w:author=" " w:date="2013-11-19T14:33:00Z">
          <w:pPr>
            <w:numPr>
              <w:numId w:val="33"/>
            </w:numPr>
            <w:tabs>
              <w:tab w:val="num" w:pos="720"/>
            </w:tabs>
            <w:ind w:left="720" w:hanging="360"/>
          </w:pPr>
        </w:pPrChange>
      </w:pPr>
      <w:ins w:id="151" w:author="user" w:date="2013-11-14T16:52:00Z">
        <w:r>
          <w:rPr>
            <w:rFonts w:hint="cs"/>
            <w:rtl/>
          </w:rPr>
          <w:t xml:space="preserve">2. </w:t>
        </w:r>
      </w:ins>
      <w:ins w:id="152" w:author="user" w:date="2013-11-17T17:14:00Z">
        <w:r w:rsidR="00AB11DE">
          <w:rPr>
            <w:rFonts w:hint="cs"/>
            <w:rtl/>
          </w:rPr>
          <w:t>סיבה</w:t>
        </w:r>
      </w:ins>
      <w:ins w:id="153" w:author=" " w:date="2013-11-19T14:33:00Z">
        <w:r w:rsidR="00D06CD9">
          <w:rPr>
            <w:rFonts w:hint="cs"/>
            <w:rtl/>
          </w:rPr>
          <w:t xml:space="preserve"> </w:t>
        </w:r>
      </w:ins>
      <w:ins w:id="154" w:author="user" w:date="2013-11-14T16:50:00Z">
        <w:r w:rsidR="00626C78" w:rsidRPr="00626C78">
          <w:rPr>
            <w:b/>
            <w:bCs/>
            <w:rtl/>
          </w:rPr>
          <w:t>קניינית</w:t>
        </w:r>
      </w:ins>
      <w:ins w:id="155" w:author="user" w:date="2013-11-17T17:15:00Z">
        <w:r w:rsidR="00AB11DE">
          <w:rPr>
            <w:rFonts w:hint="cs"/>
            <w:b/>
            <w:bCs/>
            <w:rtl/>
          </w:rPr>
          <w:t>:</w:t>
        </w:r>
      </w:ins>
      <w:ins w:id="156" w:author=" " w:date="2013-11-19T14:33:00Z">
        <w:r w:rsidR="00D06CD9">
          <w:rPr>
            <w:rFonts w:hint="cs"/>
            <w:b/>
            <w:bCs/>
            <w:rtl/>
          </w:rPr>
          <w:t xml:space="preserve"> </w:t>
        </w:r>
      </w:ins>
      <w:ins w:id="157" w:author="user" w:date="2013-11-14T16:53:00Z">
        <w:r>
          <w:rPr>
            <w:rFonts w:hint="cs"/>
            <w:b/>
            <w:bCs/>
            <w:rtl/>
          </w:rPr>
          <w:t>"</w:t>
        </w:r>
      </w:ins>
      <w:ins w:id="158" w:author="user" w:date="2013-11-14T16:50:00Z">
        <w:r w:rsidR="00626C78" w:rsidRPr="00626C78">
          <w:rPr>
            <w:rtl/>
          </w:rPr>
          <w:t>כִּי לִי הָאָרֶץ</w:t>
        </w:r>
      </w:ins>
      <w:ins w:id="159" w:author="user" w:date="2013-11-14T16:53:00Z">
        <w:r>
          <w:rPr>
            <w:rFonts w:hint="cs"/>
            <w:rtl/>
          </w:rPr>
          <w:t xml:space="preserve">", </w:t>
        </w:r>
      </w:ins>
      <w:ins w:id="160" w:author="user" w:date="2013-11-14T16:50:00Z">
        <w:r w:rsidR="00626C78" w:rsidRPr="00626C78">
          <w:rPr>
            <w:rtl/>
          </w:rPr>
          <w:t xml:space="preserve">הארץ שייכת רק לה', כי ה' יצר אותה לבדו. </w:t>
        </w:r>
      </w:ins>
      <w:ins w:id="161" w:author="user" w:date="2013-11-14T16:55:00Z">
        <w:r w:rsidR="00724C1B">
          <w:rPr>
            <w:rFonts w:hint="cs"/>
            <w:rtl/>
          </w:rPr>
          <w:t>בריאת הארץ נזכרת כבר בפסוק הראשון בתורה</w:t>
        </w:r>
      </w:ins>
      <w:ins w:id="162" w:author="user" w:date="2013-11-14T16:56:00Z">
        <w:r w:rsidR="00724C1B">
          <w:rPr>
            <w:rFonts w:hint="cs"/>
            <w:rtl/>
          </w:rPr>
          <w:t xml:space="preserve"> ומהווה מעין עקרון-על שלאורו יש להבין את התורה כולה. </w:t>
        </w:r>
      </w:ins>
      <w:ins w:id="163" w:author="user" w:date="2013-11-14T16:50:00Z">
        <w:r w:rsidR="00626C78" w:rsidRPr="00626C78">
          <w:rPr>
            <w:rtl/>
          </w:rPr>
          <w:t>מוצרים אחרים נוצרים בשיתוף פעולה בין האדם לבין הטבע, למשל: החיטה נוצרת בשיתוף פעולה בין החקלאי הזורע וקוצר לבין הקרקע; החלב נוצר בשיתוף פעולה בין הרועה לבין הצאן; וכן הלאה. לכן ה' מתיר לאדם לתבוע בעלות על מוצרים אלה, ולמכור אותם לצמיתות. אולם הקרקע היא כולה יצירה אל</w:t>
        </w:r>
      </w:ins>
      <w:ins w:id="164" w:author="user" w:date="2013-11-14T16:56:00Z">
        <w:r w:rsidR="00724C1B">
          <w:rPr>
            <w:rFonts w:hint="cs"/>
            <w:rtl/>
          </w:rPr>
          <w:t>ו</w:t>
        </w:r>
      </w:ins>
      <w:ins w:id="165" w:author="user" w:date="2013-11-14T16:50:00Z">
        <w:r w:rsidR="00626C78" w:rsidRPr="00626C78">
          <w:rPr>
            <w:rtl/>
          </w:rPr>
          <w:t>הית, אין לאדם שום חלק בה</w:t>
        </w:r>
      </w:ins>
      <w:ins w:id="166" w:author="user" w:date="2013-11-14T16:55:00Z">
        <w:r w:rsidR="00724C1B">
          <w:rPr>
            <w:rFonts w:hint="cs"/>
            <w:rtl/>
          </w:rPr>
          <w:t>.</w:t>
        </w:r>
      </w:ins>
      <w:ins w:id="167" w:author="user" w:date="2013-11-14T16:50:00Z">
        <w:r w:rsidR="00626C78" w:rsidRPr="00626C78">
          <w:rPr>
            <w:rtl/>
          </w:rPr>
          <w:t xml:space="preserve"> ולכן לאף אדם אין זכות לתבוע בעלות פרטית עליה.   זכות הקנ</w:t>
        </w:r>
      </w:ins>
      <w:ins w:id="168" w:author="user" w:date="2013-11-14T16:56:00Z">
        <w:r w:rsidR="00724C1B">
          <w:rPr>
            <w:rFonts w:hint="cs"/>
            <w:rtl/>
          </w:rPr>
          <w:t>י</w:t>
        </w:r>
      </w:ins>
      <w:ins w:id="169" w:author="user" w:date="2013-11-14T16:50:00Z">
        <w:r w:rsidR="00626C78" w:rsidRPr="00626C78">
          <w:rPr>
            <w:rtl/>
          </w:rPr>
          <w:t>ין היא ערך חשוב בתורה - פגיעה בקניינו של הזולת נחשבת ל"גזל" וזהו איסור חמור. אולם קניין נובע מיצירה, והקרקע לא נוצרה ע"י אף אדם, ולכן זכות הקניין על קרקע היא מוגבלת.</w:t>
        </w:r>
      </w:ins>
      <w:ins w:id="170" w:author="user" w:date="2013-11-14T16:57:00Z">
        <w:r w:rsidR="00724C1B">
          <w:rPr>
            <w:rFonts w:hint="cs"/>
            <w:rtl/>
          </w:rPr>
          <w:t xml:space="preserve">להסבר זה </w:t>
        </w:r>
      </w:ins>
      <w:ins w:id="171" w:author="user" w:date="2013-11-14T16:50:00Z">
        <w:r w:rsidR="00626C78" w:rsidRPr="00626C78">
          <w:rPr>
            <w:rtl/>
          </w:rPr>
          <w:t>ישנו גם צד חינוכי - ללמדנו שהבריאה (ובפרט, ארץ ישראל) אינה שייכת לנו, ואין אנחנו רשאים לעשות בה כרצוננו</w:t>
        </w:r>
      </w:ins>
      <w:ins w:id="172" w:author="user" w:date="2013-11-14T17:00:00Z">
        <w:r w:rsidR="00AA0FBB">
          <w:rPr>
            <w:rFonts w:hint="cs"/>
            <w:rtl/>
          </w:rPr>
          <w:t>:</w:t>
        </w:r>
      </w:ins>
      <w:ins w:id="173" w:author="user" w:date="2013-11-14T16:57:00Z">
        <w:r w:rsidR="00724C1B">
          <w:rPr>
            <w:rFonts w:hint="cs"/>
            <w:rtl/>
          </w:rPr>
          <w:t xml:space="preserve"> "</w:t>
        </w:r>
      </w:ins>
      <w:ins w:id="174" w:author="user" w:date="2013-11-14T16:50:00Z">
        <w:r w:rsidR="00626C78" w:rsidRPr="00626C78">
          <w:rPr>
            <w:b/>
            <w:bCs/>
            <w:rtl/>
          </w:rPr>
          <w:t>והארץ לא</w:t>
        </w:r>
      </w:ins>
      <w:ins w:id="175" w:author=" " w:date="2013-11-19T14:33:00Z">
        <w:r w:rsidR="00D06CD9">
          <w:rPr>
            <w:rFonts w:hint="cs"/>
            <w:b/>
            <w:bCs/>
            <w:rtl/>
          </w:rPr>
          <w:t xml:space="preserve"> </w:t>
        </w:r>
      </w:ins>
      <w:ins w:id="176" w:author="user" w:date="2013-11-14T16:50:00Z">
        <w:r w:rsidR="00626C78" w:rsidRPr="00626C78">
          <w:rPr>
            <w:b/>
            <w:bCs/>
            <w:rtl/>
          </w:rPr>
          <w:t xml:space="preserve"> תמכר</w:t>
        </w:r>
      </w:ins>
      <w:ins w:id="177" w:author=" " w:date="2013-11-19T14:33:00Z">
        <w:r w:rsidR="00D06CD9">
          <w:rPr>
            <w:rFonts w:hint="cs"/>
            <w:b/>
            <w:bCs/>
            <w:rtl/>
          </w:rPr>
          <w:t xml:space="preserve"> </w:t>
        </w:r>
      </w:ins>
      <w:ins w:id="178" w:author="user" w:date="2013-11-14T16:50:00Z">
        <w:r w:rsidR="00626C78" w:rsidRPr="00626C78">
          <w:rPr>
            <w:b/>
            <w:bCs/>
            <w:rtl/>
          </w:rPr>
          <w:t xml:space="preserve"> לצמִתֻת</w:t>
        </w:r>
        <w:r w:rsidR="00626C78" w:rsidRPr="00626C78">
          <w:t> </w:t>
        </w:r>
        <w:del w:id="179" w:author=" " w:date="2013-11-19T14:33:00Z">
          <w:r w:rsidR="00626C78" w:rsidRPr="00626C78" w:rsidDel="00D06CD9">
            <w:delText>-</w:delText>
          </w:r>
        </w:del>
      </w:ins>
      <w:ins w:id="180" w:author=" " w:date="2013-11-19T14:33:00Z">
        <w:r w:rsidR="00D06CD9">
          <w:t>–</w:t>
        </w:r>
      </w:ins>
      <w:ins w:id="181" w:author="user" w:date="2013-11-14T16:50:00Z">
        <w:r w:rsidR="00626C78" w:rsidRPr="00626C78">
          <w:t xml:space="preserve"> </w:t>
        </w:r>
        <w:r w:rsidR="00626C78" w:rsidRPr="00626C78">
          <w:rPr>
            <w:rtl/>
          </w:rPr>
          <w:t>לחולטנית</w:t>
        </w:r>
      </w:ins>
      <w:ins w:id="182" w:author=" " w:date="2013-11-19T14:33:00Z">
        <w:r w:rsidR="00D06CD9">
          <w:rPr>
            <w:rFonts w:hint="cs"/>
            <w:rtl/>
          </w:rPr>
          <w:t xml:space="preserve">, </w:t>
        </w:r>
      </w:ins>
      <w:ins w:id="183" w:author="user" w:date="2013-11-14T16:50:00Z">
        <w:del w:id="184" w:author=" " w:date="2013-11-19T14:33:00Z">
          <w:r w:rsidR="00626C78" w:rsidRPr="00626C78" w:rsidDel="00D06CD9">
            <w:delText>, </w:delText>
          </w:r>
        </w:del>
        <w:r w:rsidR="00626C78" w:rsidRPr="00626C78">
          <w:rPr>
            <w:b/>
            <w:bCs/>
            <w:rtl/>
          </w:rPr>
          <w:t>כי לי הארץ</w:t>
        </w:r>
        <w:r w:rsidR="00626C78" w:rsidRPr="00626C78">
          <w:t xml:space="preserve"> - </w:t>
        </w:r>
        <w:r w:rsidR="00626C78" w:rsidRPr="00626C78">
          <w:rPr>
            <w:rtl/>
          </w:rPr>
          <w:t xml:space="preserve">אל תרע עיניך </w:t>
        </w:r>
        <w:r w:rsidR="00626C78" w:rsidRPr="00626C78">
          <w:rPr>
            <w:rtl/>
          </w:rPr>
          <w:lastRenderedPageBreak/>
          <w:t>בה</w:t>
        </w:r>
      </w:ins>
      <w:ins w:id="185" w:author="user" w:date="2013-11-14T16:58:00Z">
        <w:r w:rsidR="00C55C99">
          <w:rPr>
            <w:rFonts w:hint="cs"/>
            <w:rtl/>
          </w:rPr>
          <w:t>(</w:t>
        </w:r>
      </w:ins>
      <w:ins w:id="186" w:author="user" w:date="2013-11-14T16:50:00Z">
        <w:r w:rsidR="00626C78" w:rsidRPr="00626C78">
          <w:rPr>
            <w:rtl/>
          </w:rPr>
          <w:t>שאינה שלך</w:t>
        </w:r>
      </w:ins>
      <w:ins w:id="187" w:author="user" w:date="2013-11-14T16:58:00Z">
        <w:r w:rsidR="00C55C99">
          <w:rPr>
            <w:rFonts w:hint="cs"/>
            <w:rtl/>
          </w:rPr>
          <w:t>)</w:t>
        </w:r>
      </w:ins>
      <w:ins w:id="188" w:author="user" w:date="2013-11-14T16:57:00Z">
        <w:r w:rsidR="00724C1B">
          <w:rPr>
            <w:rFonts w:hint="cs"/>
            <w:rtl/>
          </w:rPr>
          <w:t xml:space="preserve">, </w:t>
        </w:r>
      </w:ins>
      <w:ins w:id="189" w:author="user" w:date="2013-11-14T16:50:00Z">
        <w:r w:rsidR="00626C78" w:rsidRPr="00626C78">
          <w:rPr>
            <w:b/>
            <w:bCs/>
            <w:rtl/>
          </w:rPr>
          <w:t>כי גרים ותושבים אתם</w:t>
        </w:r>
        <w:r w:rsidR="00626C78" w:rsidRPr="00626C78">
          <w:t xml:space="preserve"> - </w:t>
        </w:r>
        <w:r w:rsidR="00626C78" w:rsidRPr="00626C78">
          <w:rPr>
            <w:rtl/>
          </w:rPr>
          <w:t>אל תעשו עצמכם עיקר</w:t>
        </w:r>
      </w:ins>
      <w:ins w:id="190" w:author=" " w:date="2013-11-19T14:33:00Z">
        <w:r w:rsidR="00D06CD9">
          <w:rPr>
            <w:rFonts w:hint="cs"/>
            <w:rtl/>
          </w:rPr>
          <w:t>.</w:t>
        </w:r>
      </w:ins>
      <w:ins w:id="191" w:author="user" w:date="2013-11-14T16:50:00Z">
        <w:r w:rsidR="00626C78" w:rsidRPr="00626C78">
          <w:rPr>
            <w:rtl/>
          </w:rPr>
          <w:t xml:space="preserve"> </w:t>
        </w:r>
        <w:del w:id="192" w:author=" " w:date="2013-11-19T14:33:00Z">
          <w:r w:rsidR="00626C78" w:rsidRPr="00626C78" w:rsidDel="00D06CD9">
            <w:rPr>
              <w:rtl/>
            </w:rPr>
            <w:delText>(</w:delText>
          </w:r>
        </w:del>
        <w:r w:rsidR="00626C78" w:rsidRPr="00626C78">
          <w:rPr>
            <w:rtl/>
          </w:rPr>
          <w:t>ואיך ימכור אדם בית או שדה של אחר?! הרי אתם כאורחים בביתי ובארצי, ואיך תמכרו אותה</w:t>
        </w:r>
      </w:ins>
      <w:ins w:id="193" w:author="user" w:date="2013-11-14T16:57:00Z">
        <w:r w:rsidR="00724C1B">
          <w:rPr>
            <w:rFonts w:hint="cs"/>
            <w:rtl/>
          </w:rPr>
          <w:t>?!</w:t>
        </w:r>
        <w:del w:id="194" w:author=" " w:date="2013-11-19T14:33:00Z">
          <w:r w:rsidR="00724C1B" w:rsidDel="00D06CD9">
            <w:rPr>
              <w:rFonts w:hint="cs"/>
              <w:rtl/>
            </w:rPr>
            <w:delText>)</w:delText>
          </w:r>
        </w:del>
        <w:r w:rsidR="00724C1B">
          <w:rPr>
            <w:rFonts w:hint="cs"/>
            <w:rtl/>
          </w:rPr>
          <w:t>"</w:t>
        </w:r>
      </w:ins>
      <w:ins w:id="195" w:author="user" w:date="2013-11-14T17:00:00Z">
        <w:r w:rsidR="00AA0FBB">
          <w:rPr>
            <w:rFonts w:hint="cs"/>
            <w:rtl/>
          </w:rPr>
          <w:t>.</w:t>
        </w:r>
      </w:ins>
      <w:ins w:id="196" w:author="user" w:date="2013-11-14T16:59:00Z">
        <w:r w:rsidR="00516D44">
          <w:rPr>
            <w:rStyle w:val="FootnoteReference"/>
            <w:rtl/>
          </w:rPr>
          <w:footnoteReference w:id="8"/>
        </w:r>
      </w:ins>
    </w:p>
    <w:p w:rsidR="00281C70" w:rsidRDefault="00626C78" w:rsidP="00281C70">
      <w:pPr>
        <w:rPr>
          <w:ins w:id="199" w:author="user" w:date="2013-11-14T16:50:00Z"/>
        </w:rPr>
        <w:pPrChange w:id="200" w:author=" " w:date="2013-11-19T14:34:00Z">
          <w:pPr>
            <w:numPr>
              <w:numId w:val="33"/>
            </w:numPr>
            <w:tabs>
              <w:tab w:val="num" w:pos="720"/>
            </w:tabs>
            <w:ind w:left="720" w:hanging="360"/>
          </w:pPr>
        </w:pPrChange>
      </w:pPr>
      <w:ins w:id="201" w:author="user" w:date="2013-11-14T16:50:00Z">
        <w:r w:rsidRPr="00626C78">
          <w:rPr>
            <w:rtl/>
          </w:rPr>
          <w:t xml:space="preserve">אולם, גם </w:t>
        </w:r>
      </w:ins>
      <w:ins w:id="202" w:author="user" w:date="2013-11-17T17:15:00Z">
        <w:r w:rsidR="00AB11DE">
          <w:rPr>
            <w:rFonts w:hint="cs"/>
            <w:rtl/>
          </w:rPr>
          <w:t>סיבה</w:t>
        </w:r>
      </w:ins>
      <w:ins w:id="203" w:author=" " w:date="2013-11-19T14:33:00Z">
        <w:r w:rsidR="00D06CD9">
          <w:rPr>
            <w:rFonts w:hint="cs"/>
            <w:rtl/>
          </w:rPr>
          <w:t xml:space="preserve"> </w:t>
        </w:r>
      </w:ins>
      <w:ins w:id="204" w:author="user" w:date="2013-11-17T17:15:00Z">
        <w:r w:rsidR="00AB11DE" w:rsidRPr="00626C78">
          <w:rPr>
            <w:rtl/>
          </w:rPr>
          <w:t>זו אינה מספ</w:t>
        </w:r>
        <w:r w:rsidR="00AB11DE">
          <w:rPr>
            <w:rFonts w:hint="cs"/>
            <w:rtl/>
          </w:rPr>
          <w:t>י</w:t>
        </w:r>
        <w:r w:rsidR="00AB11DE" w:rsidRPr="00626C78">
          <w:rPr>
            <w:rtl/>
          </w:rPr>
          <w:t>ק</w:t>
        </w:r>
        <w:r w:rsidR="00AB11DE">
          <w:rPr>
            <w:rFonts w:hint="cs"/>
            <w:rtl/>
          </w:rPr>
          <w:t>ה</w:t>
        </w:r>
      </w:ins>
      <w:ins w:id="205" w:author="user" w:date="2013-11-14T16:50:00Z">
        <w:r w:rsidRPr="00626C78">
          <w:rPr>
            <w:rtl/>
          </w:rPr>
          <w:t xml:space="preserve">, </w:t>
        </w:r>
      </w:ins>
      <w:ins w:id="206" w:author="user" w:date="2013-11-14T17:00:00Z">
        <w:r w:rsidR="00AA0FBB">
          <w:rPr>
            <w:rFonts w:hint="cs"/>
            <w:rtl/>
          </w:rPr>
          <w:t xml:space="preserve">שהרי </w:t>
        </w:r>
      </w:ins>
      <w:ins w:id="207" w:author="user" w:date="2013-11-14T16:50:00Z">
        <w:r w:rsidRPr="00626C78">
          <w:rPr>
            <w:rtl/>
          </w:rPr>
          <w:t xml:space="preserve">ישנם דברים </w:t>
        </w:r>
      </w:ins>
      <w:ins w:id="208" w:author="user" w:date="2013-11-14T17:00:00Z">
        <w:r w:rsidR="00AA0FBB">
          <w:rPr>
            <w:rFonts w:hint="cs"/>
            <w:rtl/>
          </w:rPr>
          <w:t xml:space="preserve">רבים </w:t>
        </w:r>
      </w:ins>
      <w:ins w:id="209" w:author="user" w:date="2013-11-14T16:50:00Z">
        <w:r w:rsidRPr="00626C78">
          <w:rPr>
            <w:rtl/>
          </w:rPr>
          <w:t xml:space="preserve">נוספים שנוצרו רק ע"י ה', וההשתתפות של האדם בהם היא מזערית, כגון: מים, מחצבים למיניהם, </w:t>
        </w:r>
        <w:del w:id="210" w:author=" " w:date="2013-11-19T14:34:00Z">
          <w:r w:rsidRPr="00626C78" w:rsidDel="00D06CD9">
            <w:rPr>
              <w:rtl/>
            </w:rPr>
            <w:delText>ועוד</w:delText>
          </w:r>
        </w:del>
        <w:del w:id="211" w:author=" " w:date="2013-11-19T14:33:00Z">
          <w:r w:rsidRPr="00626C78" w:rsidDel="00D06CD9">
            <w:delText>.</w:delText>
          </w:r>
        </w:del>
      </w:ins>
      <w:ins w:id="212" w:author=" " w:date="2013-11-19T14:34:00Z">
        <w:r w:rsidR="00D06CD9">
          <w:rPr>
            <w:rFonts w:hint="cs"/>
            <w:rtl/>
          </w:rPr>
          <w:t xml:space="preserve">ועוד. </w:t>
        </w:r>
      </w:ins>
      <w:ins w:id="213" w:author="user" w:date="2013-11-14T16:50:00Z">
        <w:r w:rsidRPr="00724C1B">
          <w:rPr>
            <w:rtl/>
          </w:rPr>
          <w:t xml:space="preserve">מעבר לכך, </w:t>
        </w:r>
      </w:ins>
      <w:ins w:id="214" w:author="user" w:date="2013-11-14T17:01:00Z">
        <w:r w:rsidR="00C0079E">
          <w:rPr>
            <w:rFonts w:hint="cs"/>
            <w:rtl/>
          </w:rPr>
          <w:t>במקומות אחרים במקרא נאמר בפירוש: "</w:t>
        </w:r>
      </w:ins>
      <w:ins w:id="215" w:author="user" w:date="2013-11-14T16:50:00Z">
        <w:r w:rsidRPr="00724C1B">
          <w:rPr>
            <w:b/>
            <w:bCs/>
            <w:rtl/>
          </w:rPr>
          <w:t>לִי הַכֶּסֶף וְלִי הַזָּהָב</w:t>
        </w:r>
      </w:ins>
      <w:ins w:id="216" w:author="user" w:date="2013-11-14T17:01:00Z">
        <w:r w:rsidR="00C0079E">
          <w:rPr>
            <w:rFonts w:hint="cs"/>
            <w:rtl/>
          </w:rPr>
          <w:t xml:space="preserve">, </w:t>
        </w:r>
      </w:ins>
      <w:ins w:id="217" w:author="user" w:date="2013-11-14T16:50:00Z">
        <w:r w:rsidRPr="00724C1B">
          <w:rPr>
            <w:rtl/>
          </w:rPr>
          <w:t>נְאֻם ה' צְבָאוֹת</w:t>
        </w:r>
      </w:ins>
      <w:ins w:id="218" w:author="user" w:date="2013-11-14T17:01:00Z">
        <w:r w:rsidR="00C0079E">
          <w:rPr>
            <w:rFonts w:hint="cs"/>
            <w:rtl/>
          </w:rPr>
          <w:t>"</w:t>
        </w:r>
        <w:r w:rsidR="00C0079E">
          <w:rPr>
            <w:rStyle w:val="FootnoteReference"/>
            <w:rtl/>
          </w:rPr>
          <w:footnoteReference w:id="9"/>
        </w:r>
        <w:r w:rsidR="00C0079E">
          <w:rPr>
            <w:rFonts w:hint="cs"/>
            <w:rtl/>
          </w:rPr>
          <w:t>,</w:t>
        </w:r>
        <w:r w:rsidR="00C0079E">
          <w:rPr>
            <w:rFonts w:asciiTheme="minorHAnsi" w:hAnsiTheme="minorHAnsi" w:hint="cs"/>
            <w:rtl/>
          </w:rPr>
          <w:t xml:space="preserve"> "</w:t>
        </w:r>
      </w:ins>
      <w:ins w:id="221" w:author="user" w:date="2013-11-14T16:50:00Z">
        <w:r w:rsidRPr="00724C1B">
          <w:rPr>
            <w:rtl/>
          </w:rPr>
          <w:t>וְכִי מִי אֲנִי וּמִי עַמִּי כִּי נַעְצֹר כֹּחַ לְהִתְנַדֵּב כָּזֹאת</w:t>
        </w:r>
      </w:ins>
      <w:ins w:id="222" w:author="user" w:date="2013-11-14T17:39:00Z">
        <w:r w:rsidR="00C05F7B">
          <w:rPr>
            <w:rFonts w:hint="cs"/>
            <w:rtl/>
          </w:rPr>
          <w:t xml:space="preserve">? </w:t>
        </w:r>
      </w:ins>
      <w:ins w:id="223" w:author="user" w:date="2013-11-14T16:50:00Z">
        <w:r w:rsidRPr="00724C1B">
          <w:rPr>
            <w:b/>
            <w:bCs/>
            <w:rtl/>
          </w:rPr>
          <w:t>כִּי מִמְּךָ הַכֹּל</w:t>
        </w:r>
        <w:r w:rsidRPr="00724C1B">
          <w:rPr>
            <w:rtl/>
          </w:rPr>
          <w:t>וּמִיָּדְךָ נָתַנּוּ לָךְ</w:t>
        </w:r>
      </w:ins>
      <w:ins w:id="224" w:author="user" w:date="2013-11-14T17:01:00Z">
        <w:r w:rsidR="00C0079E">
          <w:rPr>
            <w:rFonts w:hint="cs"/>
            <w:rtl/>
          </w:rPr>
          <w:t>"</w:t>
        </w:r>
      </w:ins>
      <w:ins w:id="225" w:author="user" w:date="2013-11-14T17:02:00Z">
        <w:r w:rsidR="00C0079E">
          <w:rPr>
            <w:rFonts w:hint="cs"/>
            <w:rtl/>
          </w:rPr>
          <w:t>,</w:t>
        </w:r>
        <w:r w:rsidR="00C0079E">
          <w:rPr>
            <w:rStyle w:val="FootnoteReference"/>
            <w:rtl/>
          </w:rPr>
          <w:footnoteReference w:id="10"/>
        </w:r>
      </w:ins>
      <w:ins w:id="228" w:author="user" w:date="2013-11-14T16:50:00Z">
        <w:r w:rsidRPr="00516D44">
          <w:rPr>
            <w:rtl/>
          </w:rPr>
          <w:t>ובכל זאת אין שום איסור למכור כסף וזהב לצ</w:t>
        </w:r>
        <w:r w:rsidRPr="00AA0FBB">
          <w:rPr>
            <w:rtl/>
          </w:rPr>
          <w:t>מיתות, ואין שום חובה להחזיר אותם ביובל</w:t>
        </w:r>
        <w:r w:rsidRPr="00AA0FBB">
          <w:t>.</w:t>
        </w:r>
      </w:ins>
    </w:p>
    <w:p w:rsidR="00281C70" w:rsidRDefault="004D54E9" w:rsidP="00281C70">
      <w:pPr>
        <w:ind w:firstLine="720"/>
        <w:rPr>
          <w:ins w:id="229" w:author=" " w:date="2013-11-18T17:23:00Z"/>
          <w:rtl/>
        </w:rPr>
        <w:pPrChange w:id="230" w:author=" " w:date="2013-11-18T17:23:00Z">
          <w:pPr/>
        </w:pPrChange>
      </w:pPr>
      <w:ins w:id="231" w:author="user" w:date="2013-11-14T17:02:00Z">
        <w:r>
          <w:rPr>
            <w:rFonts w:hint="cs"/>
            <w:rtl/>
          </w:rPr>
          <w:t xml:space="preserve">3. </w:t>
        </w:r>
      </w:ins>
      <w:ins w:id="232" w:author="user" w:date="2013-11-17T17:14:00Z">
        <w:r w:rsidR="00AB11DE">
          <w:rPr>
            <w:rFonts w:hint="cs"/>
            <w:rtl/>
          </w:rPr>
          <w:t>סיבה</w:t>
        </w:r>
      </w:ins>
      <w:ins w:id="233" w:author=" " w:date="2013-11-19T14:49:00Z">
        <w:r w:rsidR="00615587">
          <w:rPr>
            <w:rFonts w:hint="cs"/>
            <w:rtl/>
          </w:rPr>
          <w:t xml:space="preserve"> </w:t>
        </w:r>
      </w:ins>
      <w:ins w:id="234" w:author="user" w:date="2013-11-14T16:50:00Z">
        <w:r w:rsidR="00626C78" w:rsidRPr="00626C78">
          <w:rPr>
            <w:b/>
            <w:bCs/>
            <w:rtl/>
          </w:rPr>
          <w:t>פיסיקלית</w:t>
        </w:r>
      </w:ins>
      <w:ins w:id="235" w:author="user" w:date="2013-11-17T17:15:00Z">
        <w:r w:rsidR="00AB11DE">
          <w:rPr>
            <w:rFonts w:hint="cs"/>
            <w:b/>
            <w:bCs/>
            <w:rtl/>
          </w:rPr>
          <w:t>:</w:t>
        </w:r>
      </w:ins>
      <w:ins w:id="236" w:author="user" w:date="2013-11-14T16:50:00Z">
        <w:r w:rsidR="00626C78" w:rsidRPr="00626C78">
          <w:rPr>
            <w:rtl/>
          </w:rPr>
          <w:t xml:space="preserve">הארץ היא </w:t>
        </w:r>
      </w:ins>
      <w:ins w:id="237" w:author="user" w:date="2013-11-14T17:02:00Z">
        <w:r>
          <w:rPr>
            <w:rFonts w:hint="cs"/>
            <w:rtl/>
          </w:rPr>
          <w:t>לא רק חומר-גלם לייצור חיטה</w:t>
        </w:r>
      </w:ins>
      <w:ins w:id="238" w:author="user" w:date="2013-11-14T17:14:00Z">
        <w:r w:rsidR="0053453C">
          <w:rPr>
            <w:rFonts w:hint="cs"/>
            <w:rtl/>
          </w:rPr>
          <w:t xml:space="preserve"> או </w:t>
        </w:r>
      </w:ins>
      <w:ins w:id="239" w:author="user" w:date="2013-11-17T17:14:00Z">
        <w:r w:rsidR="00AB11DE">
          <w:rPr>
            <w:rFonts w:hint="cs"/>
            <w:rtl/>
          </w:rPr>
          <w:t xml:space="preserve">מצע לבניית </w:t>
        </w:r>
      </w:ins>
      <w:ins w:id="240" w:author="user" w:date="2013-11-17T17:15:00Z">
        <w:r w:rsidR="00AB11DE">
          <w:rPr>
            <w:rFonts w:hint="cs"/>
            <w:rtl/>
          </w:rPr>
          <w:t>בית -</w:t>
        </w:r>
      </w:ins>
      <w:ins w:id="241" w:author="user" w:date="2013-11-14T17:02:00Z">
        <w:r>
          <w:rPr>
            <w:rFonts w:hint="cs"/>
            <w:rtl/>
          </w:rPr>
          <w:t xml:space="preserve"> היא גם המרחב, </w:t>
        </w:r>
      </w:ins>
      <w:ins w:id="242" w:author="user" w:date="2013-11-14T16:50:00Z">
        <w:r w:rsidR="00626C78" w:rsidRPr="00626C78">
          <w:rPr>
            <w:rtl/>
          </w:rPr>
          <w:t xml:space="preserve">המקום שבו מתרחשת כל פעילות אנושית. </w:t>
        </w:r>
        <w:del w:id="243" w:author=" " w:date="2013-11-18T17:23:00Z">
          <w:r w:rsidR="00626C78" w:rsidRPr="00626C78" w:rsidDel="00BE48EB">
            <w:rPr>
              <w:rtl/>
            </w:rPr>
            <w:delText>הרי האדם, כמו כל גוף פיסיקלי, חייב להיות במקום כלשהו</w:delText>
          </w:r>
        </w:del>
      </w:ins>
      <w:ins w:id="244" w:author=" " w:date="2013-11-18T17:23:00Z">
        <w:r w:rsidR="00BE48EB">
          <w:rPr>
            <w:rFonts w:hint="cs"/>
            <w:rtl/>
          </w:rPr>
          <w:t>תעיד על חשיבות המקום, העובדה שה', בורא העולם כולו, נקרא במסורת היהודית "המקום"</w:t>
        </w:r>
      </w:ins>
      <w:ins w:id="245" w:author="user" w:date="2013-11-14T16:50:00Z">
        <w:r w:rsidR="00626C78" w:rsidRPr="00626C78">
          <w:rPr>
            <w:rtl/>
          </w:rPr>
          <w:t xml:space="preserve">. </w:t>
        </w:r>
      </w:ins>
    </w:p>
    <w:p w:rsidR="00281C70" w:rsidRPr="00281C70" w:rsidRDefault="00BE48EB" w:rsidP="00281C70">
      <w:pPr>
        <w:ind w:firstLine="720"/>
        <w:rPr>
          <w:ins w:id="246" w:author="user" w:date="2013-11-14T16:50:00Z"/>
          <w:rFonts w:asciiTheme="minorHAnsi" w:hAnsiTheme="minorHAnsi"/>
          <w:rPrChange w:id="247" w:author="user" w:date="2013-11-14T17:03:00Z">
            <w:rPr>
              <w:ins w:id="248" w:author="user" w:date="2013-11-14T16:50:00Z"/>
            </w:rPr>
          </w:rPrChange>
        </w:rPr>
        <w:pPrChange w:id="249" w:author="user" w:date="2013-11-17T17:15:00Z">
          <w:pPr/>
        </w:pPrChange>
      </w:pPr>
      <w:ins w:id="250" w:author=" " w:date="2013-11-18T17:24:00Z">
        <w:r w:rsidRPr="00626C78">
          <w:rPr>
            <w:rtl/>
          </w:rPr>
          <w:t>הרי האדם, כמו כל גוף פיסיקלי, חייב להיות במקום כלשהו</w:t>
        </w:r>
        <w:r>
          <w:rPr>
            <w:rFonts w:hint="cs"/>
            <w:rtl/>
          </w:rPr>
          <w:t xml:space="preserve">. </w:t>
        </w:r>
      </w:ins>
      <w:ins w:id="251" w:author="user" w:date="2013-11-14T16:50:00Z">
        <w:r w:rsidR="00626C78" w:rsidRPr="00626C78">
          <w:rPr>
            <w:rtl/>
          </w:rPr>
          <w:t xml:space="preserve">ולכן, אדם שאין לו ארץ </w:t>
        </w:r>
      </w:ins>
      <w:ins w:id="252" w:author="user" w:date="2013-11-14T17:02:00Z">
        <w:r w:rsidR="00B839EC">
          <w:rPr>
            <w:rFonts w:hint="cs"/>
            <w:rtl/>
          </w:rPr>
          <w:t>כמוהו כ</w:t>
        </w:r>
      </w:ins>
      <w:ins w:id="253" w:author="user" w:date="2013-11-14T16:50:00Z">
        <w:r w:rsidR="00626C78" w:rsidRPr="00626C78">
          <w:rPr>
            <w:rtl/>
          </w:rPr>
          <w:t>עבד, כי הוא חייב למלא את כל הוראותיו של אדוני הארץ שהוא נמצא בה. במקרה הטוב, שיעבוד זה יתבטא בחובה לשלם דמי שכירות לבעל הארץ; במקרה הפחות טוב, זה יתבטא בגירוש, כמו שעשה יוסף לאחר שקנה את הקרקעות במצרים</w:t>
        </w:r>
      </w:ins>
      <w:ins w:id="254" w:author="user" w:date="2013-11-14T17:02:00Z">
        <w:r w:rsidR="00B839EC">
          <w:rPr>
            <w:rFonts w:hint="cs"/>
            <w:rtl/>
          </w:rPr>
          <w:t>.</w:t>
        </w:r>
      </w:ins>
      <w:ins w:id="255" w:author="user" w:date="2013-11-14T17:03:00Z">
        <w:r w:rsidR="000744BF">
          <w:rPr>
            <w:rStyle w:val="FootnoteReference"/>
            <w:rtl/>
          </w:rPr>
          <w:footnoteReference w:id="11"/>
        </w:r>
      </w:ins>
      <w:ins w:id="258" w:author=" " w:date="2013-11-19T14:46:00Z">
        <w:r w:rsidR="007C2E84">
          <w:rPr>
            <w:rFonts w:hint="cs"/>
            <w:rtl/>
          </w:rPr>
          <w:t xml:space="preserve"> </w:t>
        </w:r>
      </w:ins>
      <w:ins w:id="259" w:author="user" w:date="2013-11-14T16:50:00Z">
        <w:r w:rsidR="00626C78" w:rsidRPr="00626C78">
          <w:rPr>
            <w:rtl/>
          </w:rPr>
          <w:t xml:space="preserve">בכל שאר תחומי החיים, האדם יכול להסתפק במועט: הוא יכול, למשל, לגור במערה ולאכול חרובים, וכך לא יצטרך לעבוד עבור אף אדם. אולם לגבי ארץ, אין אפשרות "להסתפק במועט", הרי האדם חייב להימצא </w:t>
        </w:r>
      </w:ins>
      <w:ins w:id="260" w:author="user" w:date="2013-11-14T17:03:00Z">
        <w:r w:rsidR="000744BF">
          <w:rPr>
            <w:rFonts w:hint="cs"/>
            <w:rtl/>
          </w:rPr>
          <w:t>במקום כלשהו</w:t>
        </w:r>
      </w:ins>
      <w:ins w:id="261" w:author="user" w:date="2013-11-14T16:50:00Z">
        <w:r w:rsidR="00626C78" w:rsidRPr="00626C78">
          <w:t>.</w:t>
        </w:r>
      </w:ins>
    </w:p>
    <w:p w:rsidR="00281C70" w:rsidRDefault="00626C78" w:rsidP="00281C70">
      <w:pPr>
        <w:ind w:firstLine="720"/>
        <w:rPr>
          <w:ins w:id="262" w:author="user" w:date="2013-11-14T17:08:00Z"/>
          <w:rtl/>
        </w:rPr>
        <w:pPrChange w:id="263" w:author="user" w:date="2013-11-14T17:08:00Z">
          <w:pPr/>
        </w:pPrChange>
      </w:pPr>
      <w:ins w:id="264" w:author="user" w:date="2013-11-14T16:50:00Z">
        <w:r w:rsidRPr="00626C78">
          <w:rPr>
            <w:rtl/>
          </w:rPr>
          <w:t xml:space="preserve">רק אדם שיש לו ארץ הוא חופשי.  </w:t>
        </w:r>
      </w:ins>
      <w:ins w:id="265" w:author="user" w:date="2013-11-14T17:03:00Z">
        <w:r w:rsidR="000744BF">
          <w:rPr>
            <w:rFonts w:hint="cs"/>
            <w:rtl/>
          </w:rPr>
          <w:t xml:space="preserve">משום כך התורה </w:t>
        </w:r>
      </w:ins>
      <w:ins w:id="266" w:author="user" w:date="2013-11-14T16:50:00Z">
        <w:r w:rsidRPr="00626C78">
          <w:rPr>
            <w:rtl/>
          </w:rPr>
          <w:t>מדגישה, שחוק היובל נועד לשמור על החופש</w:t>
        </w:r>
      </w:ins>
      <w:ins w:id="267" w:author="user" w:date="2013-11-14T17:03:00Z">
        <w:r w:rsidR="000744BF">
          <w:rPr>
            <w:rFonts w:hint="cs"/>
            <w:rtl/>
          </w:rPr>
          <w:t>:</w:t>
        </w:r>
      </w:ins>
      <w:ins w:id="268" w:author="user" w:date="2013-11-14T17:05:00Z">
        <w:r w:rsidR="007A3AE7">
          <w:rPr>
            <w:rFonts w:hint="cs"/>
            <w:rtl/>
          </w:rPr>
          <w:t xml:space="preserve"> "</w:t>
        </w:r>
        <w:r w:rsidR="007A3AE7" w:rsidRPr="00414627">
          <w:rPr>
            <w:rFonts w:ascii="Times New Roman" w:eastAsia="Times New Roman" w:hAnsi="Times New Roman"/>
            <w:rtl/>
          </w:rPr>
          <w:t>וּקְרָאתֶם דְּרוֹר בָּאָרֶץ לְכָל יֹשְׁבֶיהָ</w:t>
        </w:r>
        <w:r w:rsidR="007A3AE7">
          <w:rPr>
            <w:rFonts w:ascii="Times New Roman" w:eastAsia="Times New Roman" w:hAnsi="Times New Roman" w:hint="cs"/>
            <w:rtl/>
          </w:rPr>
          <w:t>".</w:t>
        </w:r>
      </w:ins>
      <w:ins w:id="269" w:author="user" w:date="2013-11-14T16:50:00Z">
        <w:r w:rsidRPr="00626C78">
          <w:rPr>
            <w:b/>
            <w:bCs/>
            <w:rtl/>
          </w:rPr>
          <w:t>דרור</w:t>
        </w:r>
        <w:r w:rsidRPr="00626C78">
          <w:t xml:space="preserve"> - </w:t>
        </w:r>
        <w:r w:rsidRPr="00626C78">
          <w:rPr>
            <w:rtl/>
          </w:rPr>
          <w:t>בתרגום אונקלו</w:t>
        </w:r>
      </w:ins>
      <w:ins w:id="270" w:author="user" w:date="2013-11-14T17:04:00Z">
        <w:r w:rsidR="007A3AE7">
          <w:rPr>
            <w:rFonts w:hint="cs"/>
            <w:rtl/>
          </w:rPr>
          <w:t xml:space="preserve">ס </w:t>
        </w:r>
      </w:ins>
      <w:ins w:id="271" w:author="user" w:date="2013-11-14T17:05:00Z">
        <w:r w:rsidR="007A3AE7">
          <w:rPr>
            <w:rtl/>
          </w:rPr>
          <w:t>–</w:t>
        </w:r>
        <w:r w:rsidR="007A3AE7">
          <w:rPr>
            <w:rFonts w:hint="cs"/>
            <w:rtl/>
          </w:rPr>
          <w:t xml:space="preserve"> "</w:t>
        </w:r>
      </w:ins>
      <w:ins w:id="272" w:author="user" w:date="2013-11-14T16:50:00Z">
        <w:r w:rsidRPr="00626C78">
          <w:rPr>
            <w:rtl/>
          </w:rPr>
          <w:t>חירות</w:t>
        </w:r>
      </w:ins>
      <w:ins w:id="273" w:author="user" w:date="2013-11-14T17:05:00Z">
        <w:r w:rsidR="007A3AE7">
          <w:rPr>
            <w:rFonts w:hint="cs"/>
            <w:rtl/>
          </w:rPr>
          <w:t xml:space="preserve">", </w:t>
        </w:r>
      </w:ins>
      <w:ins w:id="274" w:author="user" w:date="2013-11-14T16:50:00Z">
        <w:r w:rsidRPr="00626C78">
          <w:rPr>
            <w:rtl/>
          </w:rPr>
          <w:t xml:space="preserve">ובדברי </w:t>
        </w:r>
      </w:ins>
      <w:ins w:id="275" w:author="user" w:date="2013-11-14T17:05:00Z">
        <w:r w:rsidR="007A3AE7">
          <w:rPr>
            <w:rFonts w:hint="cs"/>
            <w:rtl/>
          </w:rPr>
          <w:t xml:space="preserve">חז"ל </w:t>
        </w:r>
        <w:r w:rsidR="007A3AE7">
          <w:rPr>
            <w:rtl/>
          </w:rPr>
          <w:t>–</w:t>
        </w:r>
        <w:r w:rsidR="007A3AE7">
          <w:rPr>
            <w:rFonts w:hint="cs"/>
            <w:rtl/>
          </w:rPr>
          <w:t xml:space="preserve"> "</w:t>
        </w:r>
      </w:ins>
      <w:ins w:id="276" w:author="user" w:date="2013-11-14T16:50:00Z">
        <w:r w:rsidRPr="00626C78">
          <w:rPr>
            <w:rtl/>
          </w:rPr>
          <w:t>דמדייר בי דיירא</w:t>
        </w:r>
      </w:ins>
      <w:ins w:id="277" w:author="user" w:date="2013-11-14T17:05:00Z">
        <w:r w:rsidR="007A3AE7">
          <w:rPr>
            <w:rFonts w:hint="cs"/>
            <w:rtl/>
          </w:rPr>
          <w:t>"</w:t>
        </w:r>
        <w:r w:rsidR="008D1E3D">
          <w:rPr>
            <w:rFonts w:hint="cs"/>
            <w:rtl/>
          </w:rPr>
          <w:t>,</w:t>
        </w:r>
        <w:r w:rsidR="008D1E3D">
          <w:rPr>
            <w:rStyle w:val="FootnoteReference"/>
            <w:rtl/>
          </w:rPr>
          <w:footnoteReference w:id="12"/>
        </w:r>
      </w:ins>
      <w:ins w:id="280" w:author="user" w:date="2013-11-14T17:06:00Z">
        <w:r w:rsidR="008D1E3D">
          <w:rPr>
            <w:rFonts w:asciiTheme="minorHAnsi" w:hAnsiTheme="minorHAnsi" w:hint="cs"/>
            <w:rtl/>
          </w:rPr>
          <w:t xml:space="preserve">מלשון דיור - </w:t>
        </w:r>
      </w:ins>
      <w:ins w:id="281" w:author="user" w:date="2013-11-14T16:50:00Z">
        <w:r w:rsidRPr="00626C78">
          <w:rPr>
            <w:rtl/>
          </w:rPr>
          <w:t>החופש</w:t>
        </w:r>
        <w:r w:rsidRPr="00626C78">
          <w:t> </w:t>
        </w:r>
        <w:r w:rsidRPr="00626C78">
          <w:rPr>
            <w:b/>
            <w:bCs/>
            <w:rtl/>
          </w:rPr>
          <w:t>לדור</w:t>
        </w:r>
      </w:ins>
      <w:ins w:id="282" w:author="user" w:date="2013-11-14T17:06:00Z">
        <w:r w:rsidR="008D1E3D">
          <w:rPr>
            <w:rFonts w:hint="cs"/>
            <w:rtl/>
          </w:rPr>
          <w:t xml:space="preserve">, להימצא </w:t>
        </w:r>
      </w:ins>
      <w:ins w:id="283" w:author="user" w:date="2013-11-14T16:50:00Z">
        <w:r w:rsidRPr="00626C78">
          <w:rPr>
            <w:rtl/>
          </w:rPr>
          <w:t>בארץ בלי לשלם שכר-דירה ובלי לחשוש מפינוי.  גם הנביא יחזקאל הדגיש, שהחופש הוא הערך המרכזי של שנת היובל, ולכן קרא לה</w:t>
        </w:r>
      </w:ins>
      <w:ins w:id="284" w:author="user" w:date="2013-11-14T17:06:00Z">
        <w:r w:rsidR="008D1E3D">
          <w:rPr>
            <w:rFonts w:hint="cs"/>
            <w:rtl/>
          </w:rPr>
          <w:t xml:space="preserve"> "</w:t>
        </w:r>
      </w:ins>
      <w:ins w:id="285" w:author="user" w:date="2013-11-14T16:50:00Z">
        <w:r w:rsidRPr="00626C78">
          <w:rPr>
            <w:rtl/>
          </w:rPr>
          <w:t>שְׁנַת הַדְּרוֹר</w:t>
        </w:r>
      </w:ins>
      <w:ins w:id="286" w:author="user" w:date="2013-11-14T17:06:00Z">
        <w:r w:rsidR="008D1E3D">
          <w:rPr>
            <w:rFonts w:hint="cs"/>
            <w:rtl/>
          </w:rPr>
          <w:t>".</w:t>
        </w:r>
        <w:r w:rsidR="008D1E3D">
          <w:rPr>
            <w:rStyle w:val="FootnoteReference"/>
            <w:rtl/>
          </w:rPr>
          <w:footnoteReference w:id="13"/>
        </w:r>
      </w:ins>
    </w:p>
    <w:p w:rsidR="00281C70" w:rsidRDefault="0070130C" w:rsidP="00281C70">
      <w:pPr>
        <w:ind w:firstLine="720"/>
        <w:rPr>
          <w:ins w:id="289" w:author=" " w:date="2013-11-18T17:37:00Z"/>
          <w:rtl/>
        </w:rPr>
        <w:pPrChange w:id="290" w:author="user" w:date="2013-11-14T17:24:00Z">
          <w:pPr/>
        </w:pPrChange>
      </w:pPr>
      <w:ins w:id="291" w:author="user" w:date="2013-11-14T17:08:00Z">
        <w:r w:rsidRPr="00414627">
          <w:rPr>
            <w:rtl/>
          </w:rPr>
          <w:t>כבר בברית בין הבתרים</w:t>
        </w:r>
        <w:r>
          <w:rPr>
            <w:rStyle w:val="FootnoteReference"/>
            <w:rtl/>
          </w:rPr>
          <w:footnoteReference w:id="14"/>
        </w:r>
        <w:r w:rsidRPr="00414627">
          <w:rPr>
            <w:rtl/>
          </w:rPr>
          <w:t xml:space="preserve"> נאמר לאברהם שבניו יהיו </w:t>
        </w:r>
        <w:r w:rsidRPr="006A7C32">
          <w:rPr>
            <w:b/>
            <w:rtl/>
          </w:rPr>
          <w:t xml:space="preserve">גרים </w:t>
        </w:r>
        <w:r>
          <w:rPr>
            <w:rFonts w:hint="cs"/>
            <w:b/>
            <w:rtl/>
          </w:rPr>
          <w:t xml:space="preserve">(זרים) </w:t>
        </w:r>
        <w:r w:rsidRPr="006A7C32">
          <w:rPr>
            <w:rFonts w:hint="cs"/>
            <w:b/>
            <w:rtl/>
          </w:rPr>
          <w:t>'</w:t>
        </w:r>
        <w:r w:rsidR="007E3F66" w:rsidRPr="008737A9">
          <w:rPr>
            <w:rtl/>
          </w:rPr>
          <w:fldChar w:fldCharType="begin"/>
        </w:r>
        <w:r w:rsidRPr="008737A9">
          <w:instrText>HYPERLINK "file:///E</w:instrText>
        </w:r>
        <w:r w:rsidRPr="008737A9">
          <w:rPr>
            <w:rtl/>
          </w:rPr>
          <w:instrText>:\\תורת%20אמת%20-%20347\\</w:instrText>
        </w:r>
        <w:r w:rsidRPr="008737A9">
          <w:instrText>Temp\\his_temp_1_1.htm" \l "E6,0</w:instrText>
        </w:r>
        <w:r w:rsidRPr="008737A9">
          <w:rPr>
            <w:rtl/>
          </w:rPr>
          <w:instrText xml:space="preserve">,בראשית פרק-טו^^44060!" </w:instrText>
        </w:r>
        <w:r w:rsidR="007E3F66" w:rsidRPr="008737A9">
          <w:rPr>
            <w:rtl/>
          </w:rPr>
          <w:fldChar w:fldCharType="separate"/>
        </w:r>
        <w:r w:rsidRPr="008737A9">
          <w:rPr>
            <w:rStyle w:val="Hyperlink"/>
            <w:color w:val="000000"/>
            <w:rtl/>
          </w:rPr>
          <w:t>בְּאֶרֶץ לֹא לָהֶם</w:t>
        </w:r>
        <w:r w:rsidR="007E3F66" w:rsidRPr="008737A9">
          <w:rPr>
            <w:rtl/>
          </w:rPr>
          <w:fldChar w:fldCharType="end"/>
        </w:r>
        <w:r w:rsidRPr="008737A9">
          <w:rPr>
            <w:rtl/>
          </w:rPr>
          <w:t>'</w:t>
        </w:r>
        <w:r>
          <w:rPr>
            <w:rFonts w:hint="cs"/>
            <w:rtl/>
          </w:rPr>
          <w:t>וישועבדו על-ידי תושבי אותה הארץ.</w:t>
        </w:r>
        <w:r w:rsidRPr="006A7C32">
          <w:rPr>
            <w:rtl/>
          </w:rPr>
          <w:t xml:space="preserve">  כשאדם </w:t>
        </w:r>
        <w:r>
          <w:rPr>
            <w:rFonts w:hint="cs"/>
            <w:rtl/>
          </w:rPr>
          <w:t>הנו</w:t>
        </w:r>
        <w:r w:rsidRPr="006A7C32">
          <w:rPr>
            <w:rtl/>
          </w:rPr>
          <w:t xml:space="preserve"> גֵּר, ואין לו חלק</w:t>
        </w:r>
        <w:r>
          <w:rPr>
            <w:rFonts w:hint="cs"/>
            <w:rtl/>
          </w:rPr>
          <w:t xml:space="preserve"> ונחלה</w:t>
        </w:r>
        <w:r w:rsidRPr="00414627">
          <w:rPr>
            <w:rtl/>
          </w:rPr>
          <w:t xml:space="preserve"> בארץ, קל גם להפוך אותו לעֶבֶד. שני מצבים אלה נזכרים יחד</w:t>
        </w:r>
        <w:r>
          <w:rPr>
            <w:rFonts w:hint="cs"/>
            <w:rtl/>
          </w:rPr>
          <w:t>יו</w:t>
        </w:r>
        <w:r w:rsidRPr="00414627">
          <w:rPr>
            <w:rtl/>
          </w:rPr>
          <w:t xml:space="preserve"> במקומות </w:t>
        </w:r>
      </w:ins>
      <w:ins w:id="294" w:author="user" w:date="2013-11-14T17:21:00Z">
        <w:r w:rsidR="00B074EE">
          <w:rPr>
            <w:rFonts w:hint="cs"/>
            <w:rtl/>
          </w:rPr>
          <w:t>נוספים</w:t>
        </w:r>
      </w:ins>
      <w:ins w:id="295" w:author="user" w:date="2013-11-14T17:08:00Z">
        <w:r w:rsidRPr="00414627">
          <w:rPr>
            <w:rtl/>
          </w:rPr>
          <w:t xml:space="preserve"> בתנ"ך</w:t>
        </w:r>
      </w:ins>
      <w:ins w:id="296" w:author="user" w:date="2013-11-14T17:18:00Z">
        <w:r w:rsidR="00C72C44">
          <w:rPr>
            <w:rFonts w:hint="cs"/>
            <w:rtl/>
          </w:rPr>
          <w:t xml:space="preserve">, </w:t>
        </w:r>
        <w:r w:rsidR="000B08DB">
          <w:rPr>
            <w:rFonts w:hint="cs"/>
            <w:rtl/>
          </w:rPr>
          <w:t>כגו</w:t>
        </w:r>
      </w:ins>
      <w:ins w:id="297" w:author="user" w:date="2013-11-14T17:19:00Z">
        <w:r w:rsidR="000B08DB">
          <w:rPr>
            <w:rFonts w:hint="cs"/>
            <w:rtl/>
          </w:rPr>
          <w:t>ן</w:t>
        </w:r>
      </w:ins>
      <w:ins w:id="298" w:author="user" w:date="2013-11-14T17:18:00Z">
        <w:r w:rsidR="00C72C44">
          <w:rPr>
            <w:rFonts w:hint="cs"/>
            <w:rtl/>
          </w:rPr>
          <w:t xml:space="preserve">: </w:t>
        </w:r>
      </w:ins>
      <w:ins w:id="299" w:author="user" w:date="2013-11-14T17:19:00Z">
        <w:r w:rsidR="00C72C44">
          <w:rPr>
            <w:rFonts w:hint="cs"/>
            <w:rtl/>
          </w:rPr>
          <w:t>"</w:t>
        </w:r>
        <w:r w:rsidR="00C72C44" w:rsidRPr="00C72C44">
          <w:rPr>
            <w:rtl/>
          </w:rPr>
          <w:t>וְיוֹם הַשְּׁבִיעִי שַׁבָּת לה' אֱלֹהֶיךָ</w:t>
        </w:r>
        <w:r w:rsidR="00C72C44">
          <w:rPr>
            <w:rFonts w:hint="cs"/>
            <w:rtl/>
          </w:rPr>
          <w:t>,</w:t>
        </w:r>
        <w:r w:rsidR="00C72C44" w:rsidRPr="00C72C44">
          <w:rPr>
            <w:rtl/>
          </w:rPr>
          <w:t xml:space="preserve"> לֹא תַעֲשֶׂה כָל מְלָאכָה אַתָּה וּבִנְךָ וּבִתֶּךָ </w:t>
        </w:r>
        <w:r w:rsidR="007E3F66" w:rsidRPr="007E3F66">
          <w:rPr>
            <w:b/>
            <w:bCs/>
            <w:rtl/>
            <w:rPrChange w:id="300" w:author="user" w:date="2013-11-14T17:24:00Z">
              <w:rPr>
                <w:rtl/>
              </w:rPr>
            </w:rPrChange>
          </w:rPr>
          <w:t>וְעַבְדְּךָ וַאֲמָתֶךָ</w:t>
        </w:r>
        <w:r w:rsidR="00C72C44" w:rsidRPr="00C72C44">
          <w:rPr>
            <w:rtl/>
          </w:rPr>
          <w:t xml:space="preserve"> וְשׁוֹרְךָ וַחֲמֹרְךָ וְכָל בְּהֶמְתֶּךָ</w:t>
        </w:r>
        <w:r w:rsidR="00C72C44" w:rsidRPr="00C72C44">
          <w:t> </w:t>
        </w:r>
        <w:r w:rsidR="00C72C44" w:rsidRPr="00C72C44">
          <w:rPr>
            <w:b/>
            <w:bCs/>
            <w:rtl/>
          </w:rPr>
          <w:t xml:space="preserve">וְגֵרְךָ אֲשֶׁר בִּשְׁעָרֶיךָ </w:t>
        </w:r>
        <w:r w:rsidR="007E3F66" w:rsidRPr="007E3F66">
          <w:rPr>
            <w:rtl/>
            <w:rPrChange w:id="301" w:author="user" w:date="2013-11-14T17:19:00Z">
              <w:rPr>
                <w:b/>
                <w:bCs/>
                <w:rtl/>
              </w:rPr>
            </w:rPrChange>
          </w:rPr>
          <w:t>לְמַעַן יָנוּחַ</w:t>
        </w:r>
        <w:r w:rsidR="00C72C44" w:rsidRPr="00C72C44">
          <w:rPr>
            <w:b/>
            <w:bCs/>
            <w:rtl/>
          </w:rPr>
          <w:t xml:space="preserve"> עַבְדְּךָ</w:t>
        </w:r>
        <w:r w:rsidR="007E3F66" w:rsidRPr="007E3F66">
          <w:rPr>
            <w:b/>
            <w:bCs/>
            <w:rPrChange w:id="302" w:author="user" w:date="2013-11-14T17:19:00Z">
              <w:rPr/>
            </w:rPrChange>
          </w:rPr>
          <w:t> </w:t>
        </w:r>
        <w:r w:rsidR="007E3F66" w:rsidRPr="007E3F66">
          <w:rPr>
            <w:b/>
            <w:bCs/>
            <w:rtl/>
            <w:rPrChange w:id="303" w:author="user" w:date="2013-11-14T17:19:00Z">
              <w:rPr>
                <w:rtl/>
              </w:rPr>
            </w:rPrChange>
          </w:rPr>
          <w:t>וַאֲמָתְךָ</w:t>
        </w:r>
        <w:r w:rsidR="00C72C44" w:rsidRPr="00C72C44">
          <w:rPr>
            <w:rtl/>
          </w:rPr>
          <w:t xml:space="preserve"> כָּמוֹךָ</w:t>
        </w:r>
        <w:r w:rsidR="00C72C44">
          <w:rPr>
            <w:rFonts w:hint="cs"/>
            <w:rtl/>
          </w:rPr>
          <w:t>"</w:t>
        </w:r>
      </w:ins>
      <w:ins w:id="304" w:author="user" w:date="2013-11-14T17:23:00Z">
        <w:r w:rsidR="00D83263">
          <w:rPr>
            <w:rFonts w:hint="cs"/>
            <w:rtl/>
          </w:rPr>
          <w:t>,</w:t>
        </w:r>
      </w:ins>
      <w:ins w:id="305" w:author="user" w:date="2013-11-14T17:19:00Z">
        <w:r w:rsidR="00AA1C74">
          <w:rPr>
            <w:rStyle w:val="FootnoteReference"/>
            <w:rtl/>
          </w:rPr>
          <w:footnoteReference w:id="15"/>
        </w:r>
      </w:ins>
      <w:ins w:id="309" w:author="user" w:date="2013-11-14T17:23:00Z">
        <w:r w:rsidR="00D83263">
          <w:rPr>
            <w:rFonts w:hint="cs"/>
            <w:rtl/>
          </w:rPr>
          <w:t xml:space="preserve"> "</w:t>
        </w:r>
        <w:r w:rsidR="00D83263" w:rsidRPr="00D83263">
          <w:rPr>
            <w:rtl/>
          </w:rPr>
          <w:t>לֹא תַטֶּה מִשְׁפַּט</w:t>
        </w:r>
        <w:r w:rsidR="00D83263" w:rsidRPr="00D83263">
          <w:t> </w:t>
        </w:r>
        <w:r w:rsidR="00D83263" w:rsidRPr="00D83263">
          <w:rPr>
            <w:b/>
            <w:bCs/>
            <w:rtl/>
          </w:rPr>
          <w:t xml:space="preserve">גֵּר </w:t>
        </w:r>
        <w:r w:rsidR="007E3F66" w:rsidRPr="007E3F66">
          <w:rPr>
            <w:rtl/>
            <w:rPrChange w:id="310" w:author="user" w:date="2013-11-14T17:23:00Z">
              <w:rPr>
                <w:b/>
                <w:bCs/>
                <w:rtl/>
              </w:rPr>
            </w:rPrChange>
          </w:rPr>
          <w:t>יָתוֹם וְלֹא תַחֲבֹל בֶּגֶד אַלְמָנָה</w:t>
        </w:r>
      </w:ins>
      <w:ins w:id="311" w:author=" " w:date="2013-11-19T14:46:00Z">
        <w:r w:rsidR="007C2E84">
          <w:rPr>
            <w:rFonts w:hint="cs"/>
            <w:rtl/>
          </w:rPr>
          <w:t xml:space="preserve"> </w:t>
        </w:r>
      </w:ins>
      <w:ins w:id="312" w:author="user" w:date="2013-11-14T17:23:00Z">
        <w:r w:rsidR="007E3F66" w:rsidRPr="007E3F66">
          <w:rPr>
            <w:rtl/>
            <w:rPrChange w:id="313" w:author="user" w:date="2013-11-14T17:23:00Z">
              <w:rPr>
                <w:b/>
                <w:bCs/>
                <w:rtl/>
              </w:rPr>
            </w:rPrChange>
          </w:rPr>
          <w:t>וְזָכַרְתָּ כִּי</w:t>
        </w:r>
        <w:r w:rsidR="00D83263" w:rsidRPr="00D83263">
          <w:rPr>
            <w:b/>
            <w:bCs/>
            <w:rtl/>
          </w:rPr>
          <w:t xml:space="preserve"> עֶבֶד</w:t>
        </w:r>
        <w:r w:rsidR="00D83263" w:rsidRPr="00D83263">
          <w:t> </w:t>
        </w:r>
        <w:r w:rsidR="00D83263" w:rsidRPr="00D83263">
          <w:rPr>
            <w:rtl/>
          </w:rPr>
          <w:t>הָיִיתָ בְּמִצְרַיִם וַיִּפְדְּךָ ה' אֱלֹהֶיךָ מִשָּׁם</w:t>
        </w:r>
        <w:r w:rsidR="00D83263">
          <w:rPr>
            <w:rFonts w:hint="cs"/>
            <w:rtl/>
          </w:rPr>
          <w:t>"</w:t>
        </w:r>
      </w:ins>
      <w:ins w:id="314" w:author="user" w:date="2013-11-14T17:20:00Z">
        <w:r w:rsidR="00AA1C74">
          <w:rPr>
            <w:rFonts w:hint="cs"/>
            <w:rtl/>
          </w:rPr>
          <w:t>.</w:t>
        </w:r>
      </w:ins>
      <w:ins w:id="315" w:author="user" w:date="2013-11-14T17:23:00Z">
        <w:r w:rsidR="00D83263">
          <w:rPr>
            <w:rStyle w:val="FootnoteReference"/>
            <w:rtl/>
          </w:rPr>
          <w:footnoteReference w:id="16"/>
        </w:r>
      </w:ins>
      <w:ins w:id="318" w:author=" " w:date="2013-11-19T14:46:00Z">
        <w:r w:rsidR="007C2E84">
          <w:rPr>
            <w:rFonts w:hint="cs"/>
            <w:rtl/>
          </w:rPr>
          <w:t xml:space="preserve"> </w:t>
        </w:r>
      </w:ins>
      <w:ins w:id="319" w:author="user" w:date="2013-11-14T17:08:00Z">
        <w:r w:rsidRPr="00414627">
          <w:rPr>
            <w:rtl/>
          </w:rPr>
          <w:t xml:space="preserve">ביציאת מצרים בני ישראל השתחררו ממצב </w:t>
        </w:r>
        <w:r w:rsidRPr="00414627">
          <w:rPr>
            <w:b/>
            <w:rtl/>
          </w:rPr>
          <w:t>העבדות</w:t>
        </w:r>
        <w:r w:rsidRPr="00414627">
          <w:rPr>
            <w:rtl/>
          </w:rPr>
          <w:t xml:space="preserve"> אולם התהליך הושלם רק </w:t>
        </w:r>
        <w:r>
          <w:rPr>
            <w:rFonts w:hint="cs"/>
            <w:rtl/>
          </w:rPr>
          <w:t>בהגיעם לארצם שלהם. רק אז הם</w:t>
        </w:r>
        <w:r w:rsidRPr="00414627">
          <w:rPr>
            <w:rtl/>
          </w:rPr>
          <w:t xml:space="preserve"> השתחררו ממצב </w:t>
        </w:r>
        <w:r w:rsidRPr="00414627">
          <w:rPr>
            <w:b/>
            <w:rtl/>
          </w:rPr>
          <w:t>הגרוּת</w:t>
        </w:r>
        <w:r w:rsidRPr="00414627">
          <w:rPr>
            <w:rtl/>
          </w:rPr>
          <w:t xml:space="preserve">, הנוודות </w:t>
        </w:r>
        <w:r>
          <w:rPr>
            <w:rFonts w:hint="cs"/>
            <w:rtl/>
          </w:rPr>
          <w:t>חסרת</w:t>
        </w:r>
      </w:ins>
      <w:ins w:id="320" w:author=" " w:date="2013-11-19T14:49:00Z">
        <w:r w:rsidR="00615587">
          <w:rPr>
            <w:rFonts w:hint="cs"/>
            <w:rtl/>
          </w:rPr>
          <w:t xml:space="preserve"> </w:t>
        </w:r>
      </w:ins>
      <w:ins w:id="321" w:author="user" w:date="2013-11-14T17:08:00Z">
        <w:r>
          <w:rPr>
            <w:rFonts w:hint="cs"/>
            <w:rtl/>
          </w:rPr>
          <w:t>ה</w:t>
        </w:r>
        <w:r w:rsidRPr="00414627">
          <w:rPr>
            <w:rtl/>
          </w:rPr>
          <w:t xml:space="preserve">אחיזה בקרקע. </w:t>
        </w:r>
        <w:r>
          <w:rPr>
            <w:rFonts w:hint="cs"/>
            <w:rtl/>
          </w:rPr>
          <w:t xml:space="preserve">את </w:t>
        </w:r>
        <w:r w:rsidRPr="00414627">
          <w:rPr>
            <w:rtl/>
          </w:rPr>
          <w:t>אותו תהליך שעבר העם כולו, עובר גם כל יחיד ויחיד בשנת היובל: הוא יוצא לחרות</w:t>
        </w:r>
        <w:r>
          <w:rPr>
            <w:rFonts w:hint="cs"/>
            <w:rtl/>
          </w:rPr>
          <w:t>,</w:t>
        </w:r>
        <w:r w:rsidRPr="00414627">
          <w:rPr>
            <w:rtl/>
          </w:rPr>
          <w:t xml:space="preserve"> כך שלא יהיה עוד עבד, ויחד עם </w:t>
        </w:r>
        <w:r>
          <w:rPr>
            <w:rFonts w:hint="cs"/>
            <w:rtl/>
          </w:rPr>
          <w:t>זאת</w:t>
        </w:r>
        <w:r w:rsidRPr="00414627">
          <w:rPr>
            <w:rtl/>
          </w:rPr>
          <w:t xml:space="preserve"> מקבל מחדש את חלקו בארץ כך שלא יהיה עוד גֵר</w:t>
        </w:r>
      </w:ins>
      <w:ins w:id="322" w:author="user" w:date="2013-11-14T17:09:00Z">
        <w:r>
          <w:rPr>
            <w:rFonts w:hint="cs"/>
            <w:rtl/>
          </w:rPr>
          <w:t>.</w:t>
        </w:r>
      </w:ins>
    </w:p>
    <w:p w:rsidR="00281C70" w:rsidRDefault="00650E5E" w:rsidP="00281C70">
      <w:pPr>
        <w:ind w:firstLine="720"/>
        <w:rPr>
          <w:ins w:id="323" w:author="user" w:date="2013-11-14T16:50:00Z"/>
          <w:rtl/>
        </w:rPr>
        <w:pPrChange w:id="324" w:author=" " w:date="2013-11-18T17:39:00Z">
          <w:pPr/>
        </w:pPrChange>
      </w:pPr>
      <w:ins w:id="325" w:author=" " w:date="2013-11-18T17:37:00Z">
        <w:r>
          <w:rPr>
            <w:rFonts w:hint="cs"/>
            <w:rtl/>
          </w:rPr>
          <w:t xml:space="preserve">גם חכמי התלמוד הכירו </w:t>
        </w:r>
      </w:ins>
      <w:ins w:id="326" w:author=" " w:date="2013-11-18T17:39:00Z">
        <w:r w:rsidR="005C1041">
          <w:rPr>
            <w:rFonts w:hint="cs"/>
            <w:rtl/>
          </w:rPr>
          <w:t>בחשיבות הבעלות על חלקת אדמה</w:t>
        </w:r>
      </w:ins>
      <w:ins w:id="327" w:author=" " w:date="2013-11-18T17:37:00Z">
        <w:r>
          <w:rPr>
            <w:rFonts w:hint="cs"/>
            <w:rtl/>
          </w:rPr>
          <w:t xml:space="preserve">, מעל ומעבר </w:t>
        </w:r>
      </w:ins>
      <w:ins w:id="328" w:author=" " w:date="2013-11-18T17:39:00Z">
        <w:r w:rsidR="005C1041">
          <w:rPr>
            <w:rFonts w:hint="cs"/>
            <w:rtl/>
          </w:rPr>
          <w:t>לשי</w:t>
        </w:r>
      </w:ins>
      <w:ins w:id="329" w:author=" " w:date="2013-11-18T17:40:00Z">
        <w:r w:rsidR="005C1041">
          <w:rPr>
            <w:rFonts w:hint="cs"/>
            <w:rtl/>
          </w:rPr>
          <w:t>מוש בה</w:t>
        </w:r>
      </w:ins>
      <w:ins w:id="330" w:author=" " w:date="2013-11-18T17:37:00Z">
        <w:r>
          <w:rPr>
            <w:rFonts w:hint="cs"/>
            <w:rtl/>
          </w:rPr>
          <w:t xml:space="preserve"> כאמצעי ייצור</w:t>
        </w:r>
        <w:r w:rsidR="00FD0563">
          <w:rPr>
            <w:rFonts w:hint="cs"/>
            <w:rtl/>
          </w:rPr>
          <w:t xml:space="preserve">. כך מצד </w:t>
        </w:r>
        <w:r w:rsidR="005C1041">
          <w:rPr>
            <w:rFonts w:hint="cs"/>
            <w:rtl/>
          </w:rPr>
          <w:t>אחד</w:t>
        </w:r>
      </w:ins>
      <w:ins w:id="331" w:author=" " w:date="2013-11-18T17:39:00Z">
        <w:r w:rsidR="005C1041">
          <w:rPr>
            <w:rFonts w:hint="cs"/>
            <w:rtl/>
          </w:rPr>
          <w:t xml:space="preserve"> אנו מוצאים בתלמוד המלצה חריפה שלא להתפרנס מעבודת הקרקע: </w:t>
        </w:r>
      </w:ins>
      <w:ins w:id="332" w:author=" " w:date="2013-11-18T17:37:00Z">
        <w:r w:rsidR="00FD0563">
          <w:rPr>
            <w:rFonts w:hint="cs"/>
            <w:rtl/>
          </w:rPr>
          <w:t>"</w:t>
        </w:r>
      </w:ins>
      <w:ins w:id="333" w:author=" " w:date="2013-11-18T17:38:00Z">
        <w:r w:rsidR="00FD0563">
          <w:rPr>
            <w:rFonts w:cs="Narkisim" w:hint="cs"/>
            <w:color w:val="000000"/>
            <w:sz w:val="26"/>
            <w:szCs w:val="26"/>
            <w:shd w:val="clear" w:color="auto" w:fill="FFFFFF"/>
            <w:rtl/>
          </w:rPr>
          <w:t xml:space="preserve">אין לך אומנות </w:t>
        </w:r>
        <w:r w:rsidR="00FD0563">
          <w:rPr>
            <w:rFonts w:cs="Narkisim" w:hint="cs"/>
            <w:color w:val="000000"/>
            <w:sz w:val="26"/>
            <w:szCs w:val="26"/>
            <w:shd w:val="clear" w:color="auto" w:fill="FFFFFF"/>
            <w:rtl/>
          </w:rPr>
          <w:lastRenderedPageBreak/>
          <w:t>פחותה מן הקרקע</w:t>
        </w:r>
      </w:ins>
      <w:ins w:id="334" w:author=" " w:date="2013-11-18T17:37:00Z">
        <w:r w:rsidR="00FD0563">
          <w:rPr>
            <w:rFonts w:hint="cs"/>
            <w:rtl/>
          </w:rPr>
          <w:t>"</w:t>
        </w:r>
      </w:ins>
      <w:ins w:id="335" w:author=" " w:date="2013-11-18T17:38:00Z">
        <w:r w:rsidR="00FD0563">
          <w:rPr>
            <w:rFonts w:hint="cs"/>
            <w:rtl/>
          </w:rPr>
          <w:t>,</w:t>
        </w:r>
        <w:r w:rsidR="00FD0563">
          <w:rPr>
            <w:rStyle w:val="FootnoteReference"/>
            <w:rtl/>
          </w:rPr>
          <w:footnoteReference w:id="17"/>
        </w:r>
      </w:ins>
      <w:ins w:id="338" w:author=" " w:date="2013-11-19T14:49:00Z">
        <w:r w:rsidR="00257416">
          <w:rPr>
            <w:rFonts w:hint="cs"/>
            <w:rtl/>
          </w:rPr>
          <w:t xml:space="preserve"> </w:t>
        </w:r>
      </w:ins>
      <w:ins w:id="339" w:author=" " w:date="2013-11-18T17:39:00Z">
        <w:r w:rsidR="005C1041">
          <w:rPr>
            <w:rFonts w:hint="cs"/>
            <w:rtl/>
          </w:rPr>
          <w:t xml:space="preserve">ומצד שני אנו מוצאים, באותו עמוד ומפי אותו חכם, את הקביעה: </w:t>
        </w:r>
      </w:ins>
      <w:ins w:id="340" w:author=" " w:date="2013-11-18T17:37:00Z">
        <w:r>
          <w:rPr>
            <w:rFonts w:hint="cs"/>
            <w:rtl/>
          </w:rPr>
          <w:t xml:space="preserve"> "</w:t>
        </w:r>
        <w:r>
          <w:rPr>
            <w:rFonts w:cs="Narkisim" w:hint="cs"/>
            <w:color w:val="000000"/>
            <w:sz w:val="26"/>
            <w:szCs w:val="26"/>
            <w:shd w:val="clear" w:color="auto" w:fill="FFFFFF"/>
            <w:rtl/>
          </w:rPr>
          <w:t>כל אדם שאין לו קרקע - אינו אדם".</w:t>
        </w:r>
      </w:ins>
      <w:ins w:id="341" w:author=" " w:date="2013-11-18T17:40:00Z">
        <w:r w:rsidR="00291A3D">
          <w:rPr>
            <w:rStyle w:val="FootnoteReference"/>
            <w:rtl/>
          </w:rPr>
          <w:footnoteReference w:id="18"/>
        </w:r>
      </w:ins>
    </w:p>
    <w:p w:rsidR="00281C70" w:rsidRDefault="00626C78" w:rsidP="00281C70">
      <w:pPr>
        <w:rPr>
          <w:ins w:id="345" w:author="user" w:date="2013-11-14T16:50:00Z"/>
        </w:rPr>
        <w:pPrChange w:id="346" w:author="user" w:date="2013-11-17T17:16:00Z">
          <w:pPr>
            <w:numPr>
              <w:numId w:val="34"/>
            </w:numPr>
            <w:tabs>
              <w:tab w:val="num" w:pos="720"/>
            </w:tabs>
            <w:ind w:left="720" w:hanging="360"/>
          </w:pPr>
        </w:pPrChange>
      </w:pPr>
      <w:ins w:id="347" w:author="user" w:date="2013-11-14T16:50:00Z">
        <w:r w:rsidRPr="00626C78">
          <w:rPr>
            <w:rtl/>
          </w:rPr>
          <w:t xml:space="preserve">אולם, גם </w:t>
        </w:r>
      </w:ins>
      <w:ins w:id="348" w:author="user" w:date="2013-11-17T17:16:00Z">
        <w:r w:rsidR="00AB11DE">
          <w:rPr>
            <w:rFonts w:hint="cs"/>
            <w:rtl/>
          </w:rPr>
          <w:t>סיבה</w:t>
        </w:r>
        <w:r w:rsidR="00AB11DE" w:rsidRPr="00626C78">
          <w:rPr>
            <w:rtl/>
          </w:rPr>
          <w:t>זו אינה מספ</w:t>
        </w:r>
        <w:r w:rsidR="00AB11DE">
          <w:rPr>
            <w:rFonts w:hint="cs"/>
            <w:rtl/>
          </w:rPr>
          <w:t>י</w:t>
        </w:r>
        <w:r w:rsidR="00AB11DE" w:rsidRPr="00626C78">
          <w:rPr>
            <w:rtl/>
          </w:rPr>
          <w:t>ק</w:t>
        </w:r>
        <w:r w:rsidR="00AB11DE">
          <w:rPr>
            <w:rFonts w:hint="cs"/>
            <w:rtl/>
          </w:rPr>
          <w:t>ה</w:t>
        </w:r>
      </w:ins>
      <w:ins w:id="349" w:author="user" w:date="2013-11-14T16:50:00Z">
        <w:r w:rsidRPr="00626C78">
          <w:rPr>
            <w:rtl/>
          </w:rPr>
          <w:t xml:space="preserve">, כי </w:t>
        </w:r>
      </w:ins>
      <w:ins w:id="350" w:author="user" w:date="2013-11-17T17:16:00Z">
        <w:r w:rsidR="00AB11DE">
          <w:rPr>
            <w:rFonts w:hint="cs"/>
            <w:rtl/>
          </w:rPr>
          <w:t>היא מתאימה</w:t>
        </w:r>
      </w:ins>
      <w:ins w:id="351" w:author="user" w:date="2013-11-14T16:50:00Z">
        <w:r w:rsidRPr="00626C78">
          <w:rPr>
            <w:rtl/>
          </w:rPr>
          <w:t>לכל ארץ בעולם, בעוד שדין היובל חל רק בארץ ישראל</w:t>
        </w:r>
        <w:r w:rsidRPr="00626C78">
          <w:t>.</w:t>
        </w:r>
      </w:ins>
    </w:p>
    <w:p w:rsidR="00281C70" w:rsidRDefault="002C6C37" w:rsidP="007C2E84">
      <w:pPr>
        <w:ind w:firstLine="720"/>
        <w:rPr>
          <w:ins w:id="352" w:author="user" w:date="2013-11-14T16:50:00Z"/>
        </w:rPr>
        <w:pPrChange w:id="353" w:author=" " w:date="2013-11-19T14:48:00Z">
          <w:pPr/>
        </w:pPrChange>
      </w:pPr>
      <w:ins w:id="354" w:author="user" w:date="2013-11-14T17:10:00Z">
        <w:r>
          <w:rPr>
            <w:rFonts w:hint="cs"/>
            <w:rtl/>
          </w:rPr>
          <w:t xml:space="preserve">4. </w:t>
        </w:r>
      </w:ins>
      <w:ins w:id="355" w:author="user" w:date="2013-11-17T17:15:00Z">
        <w:r w:rsidR="00AB11DE">
          <w:rPr>
            <w:rFonts w:hint="cs"/>
            <w:rtl/>
          </w:rPr>
          <w:t xml:space="preserve">סיבה </w:t>
        </w:r>
      </w:ins>
      <w:ins w:id="356" w:author="user" w:date="2013-11-14T16:50:00Z">
        <w:r w:rsidR="00626C78" w:rsidRPr="00626C78">
          <w:rPr>
            <w:b/>
            <w:bCs/>
            <w:rtl/>
          </w:rPr>
          <w:t>לאומית</w:t>
        </w:r>
      </w:ins>
      <w:ins w:id="357" w:author="user" w:date="2013-11-17T17:15:00Z">
        <w:r w:rsidR="00AB11DE">
          <w:rPr>
            <w:rFonts w:hint="cs"/>
            <w:b/>
            <w:bCs/>
            <w:rtl/>
          </w:rPr>
          <w:t>:</w:t>
        </w:r>
      </w:ins>
      <w:ins w:id="358" w:author=" " w:date="2013-11-19T14:46:00Z">
        <w:r w:rsidR="007C2E84">
          <w:rPr>
            <w:rFonts w:hint="cs"/>
            <w:b/>
            <w:bCs/>
            <w:rtl/>
          </w:rPr>
          <w:t xml:space="preserve"> </w:t>
        </w:r>
      </w:ins>
      <w:ins w:id="359" w:author="user" w:date="2013-11-14T16:50:00Z">
        <w:r w:rsidR="00626C78" w:rsidRPr="00626C78">
          <w:rPr>
            <w:rtl/>
          </w:rPr>
          <w:t xml:space="preserve">בעלות על חלקת אדמה מחברת את האזרח לארצו, ומגדילה באופן משמעותי את המוטיבציה שלו להשקיע בה </w:t>
        </w:r>
      </w:ins>
      <w:ins w:id="360" w:author=" " w:date="2013-11-19T14:46:00Z">
        <w:r w:rsidR="007C2E84">
          <w:rPr>
            <w:rFonts w:hint="cs"/>
            <w:rtl/>
          </w:rPr>
          <w:t>ו</w:t>
        </w:r>
      </w:ins>
      <w:ins w:id="361" w:author="user" w:date="2013-11-14T16:50:00Z">
        <w:r w:rsidR="00626C78" w:rsidRPr="00626C78">
          <w:rPr>
            <w:rtl/>
          </w:rPr>
          <w:t>להגן עלי</w:t>
        </w:r>
      </w:ins>
      <w:ins w:id="362" w:author="user" w:date="2013-11-14T17:11:00Z">
        <w:r>
          <w:rPr>
            <w:rFonts w:hint="cs"/>
            <w:rtl/>
          </w:rPr>
          <w:t>ה: "</w:t>
        </w:r>
      </w:ins>
      <w:ins w:id="363" w:author="user" w:date="2013-11-14T16:50:00Z">
        <w:r w:rsidR="00626C78" w:rsidRPr="00626C78">
          <w:rPr>
            <w:rtl/>
          </w:rPr>
          <w:t>היהודים בארצות הגולה הרגישו זרים, חסרי שרשים ובלתי</w:t>
        </w:r>
        <w:r w:rsidR="00626C78" w:rsidRPr="00626C78">
          <w:rPr>
            <w:rFonts w:ascii="Arial" w:hAnsi="Arial" w:cs="Arial" w:hint="cs"/>
            <w:rtl/>
          </w:rPr>
          <w:t>‬</w:t>
        </w:r>
      </w:ins>
      <w:ins w:id="364" w:author=" " w:date="2013-11-19T14:46:00Z">
        <w:r w:rsidR="007C2E84">
          <w:rPr>
            <w:rFonts w:hint="cs"/>
            <w:rtl/>
          </w:rPr>
          <w:t xml:space="preserve"> </w:t>
        </w:r>
      </w:ins>
      <w:ins w:id="365" w:author="user" w:date="2013-11-14T16:50:00Z">
        <w:r w:rsidR="00626C78" w:rsidRPr="00626C78">
          <w:rPr>
            <w:rFonts w:hint="cs"/>
            <w:rtl/>
          </w:rPr>
          <w:t>רצויים</w:t>
        </w:r>
        <w:r w:rsidR="00626C78" w:rsidRPr="00626C78">
          <w:rPr>
            <w:rtl/>
          </w:rPr>
          <w:t xml:space="preserve">. </w:t>
        </w:r>
        <w:r w:rsidR="00626C78" w:rsidRPr="00626C78">
          <w:rPr>
            <w:rFonts w:hint="cs"/>
            <w:rtl/>
          </w:rPr>
          <w:t>הציונות</w:t>
        </w:r>
      </w:ins>
      <w:ins w:id="366" w:author=" " w:date="2013-11-19T14:46:00Z">
        <w:r w:rsidR="007C2E84">
          <w:rPr>
            <w:rFonts w:hint="cs"/>
            <w:rtl/>
          </w:rPr>
          <w:t xml:space="preserve"> </w:t>
        </w:r>
      </w:ins>
      <w:ins w:id="367" w:author="user" w:date="2013-11-14T16:50:00Z">
        <w:r w:rsidR="00626C78" w:rsidRPr="00626C78">
          <w:rPr>
            <w:rFonts w:hint="cs"/>
            <w:rtl/>
          </w:rPr>
          <w:t>שאפה</w:t>
        </w:r>
      </w:ins>
      <w:ins w:id="368" w:author=" " w:date="2013-11-19T14:46:00Z">
        <w:r w:rsidR="007C2E84">
          <w:rPr>
            <w:rFonts w:hint="cs"/>
            <w:rtl/>
          </w:rPr>
          <w:t xml:space="preserve"> </w:t>
        </w:r>
      </w:ins>
      <w:ins w:id="369" w:author="user" w:date="2013-11-14T16:50:00Z">
        <w:r w:rsidR="00626C78" w:rsidRPr="00626C78">
          <w:rPr>
            <w:rFonts w:hint="cs"/>
            <w:rtl/>
          </w:rPr>
          <w:t>להעניק</w:t>
        </w:r>
      </w:ins>
      <w:ins w:id="370" w:author=" " w:date="2013-11-19T14:46:00Z">
        <w:r w:rsidR="007C2E84">
          <w:rPr>
            <w:rFonts w:hint="cs"/>
            <w:rtl/>
          </w:rPr>
          <w:t xml:space="preserve"> </w:t>
        </w:r>
      </w:ins>
      <w:ins w:id="371" w:author="user" w:date="2013-11-14T16:50:00Z">
        <w:r w:rsidR="00626C78" w:rsidRPr="00626C78">
          <w:rPr>
            <w:rFonts w:hint="cs"/>
            <w:rtl/>
          </w:rPr>
          <w:t>לכל</w:t>
        </w:r>
      </w:ins>
      <w:ins w:id="372" w:author=" " w:date="2013-11-19T14:46:00Z">
        <w:r w:rsidR="007C2E84">
          <w:rPr>
            <w:rFonts w:hint="cs"/>
            <w:rtl/>
          </w:rPr>
          <w:t xml:space="preserve"> </w:t>
        </w:r>
      </w:ins>
      <w:ins w:id="373" w:author="user" w:date="2013-11-14T16:50:00Z">
        <w:r w:rsidR="00626C78" w:rsidRPr="00626C78">
          <w:rPr>
            <w:rFonts w:hint="cs"/>
            <w:rtl/>
          </w:rPr>
          <w:t>יהודי</w:t>
        </w:r>
      </w:ins>
      <w:ins w:id="374" w:author=" " w:date="2013-11-19T14:46:00Z">
        <w:r w:rsidR="007C2E84">
          <w:rPr>
            <w:rFonts w:hint="cs"/>
            <w:rtl/>
          </w:rPr>
          <w:t xml:space="preserve"> </w:t>
        </w:r>
      </w:ins>
      <w:ins w:id="375" w:author="user" w:date="2013-11-14T16:50:00Z">
        <w:r w:rsidR="00626C78" w:rsidRPr="00626C78">
          <w:rPr>
            <w:rFonts w:hint="cs"/>
            <w:rtl/>
          </w:rPr>
          <w:t>תחושה</w:t>
        </w:r>
      </w:ins>
      <w:ins w:id="376" w:author=" " w:date="2013-11-19T14:46:00Z">
        <w:r w:rsidR="007C2E84">
          <w:rPr>
            <w:rFonts w:hint="cs"/>
            <w:rtl/>
          </w:rPr>
          <w:t xml:space="preserve"> </w:t>
        </w:r>
      </w:ins>
      <w:ins w:id="377" w:author="user" w:date="2013-11-14T16:50:00Z">
        <w:r w:rsidR="00626C78" w:rsidRPr="00626C78">
          <w:rPr>
            <w:rFonts w:hint="cs"/>
            <w:rtl/>
          </w:rPr>
          <w:t>של</w:t>
        </w:r>
      </w:ins>
      <w:ins w:id="378" w:author=" " w:date="2013-11-19T14:47:00Z">
        <w:r w:rsidR="007C2E84">
          <w:rPr>
            <w:rFonts w:hint="cs"/>
            <w:rtl/>
          </w:rPr>
          <w:t xml:space="preserve"> </w:t>
        </w:r>
      </w:ins>
      <w:ins w:id="379" w:author="user" w:date="2013-11-14T16:50:00Z">
        <w:r w:rsidR="00626C78" w:rsidRPr="00626C78">
          <w:rPr>
            <w:rFonts w:hint="cs"/>
            <w:rtl/>
          </w:rPr>
          <w:t>קשר</w:t>
        </w:r>
      </w:ins>
      <w:ins w:id="380" w:author=" " w:date="2013-11-19T14:47:00Z">
        <w:r w:rsidR="007C2E84">
          <w:rPr>
            <w:rFonts w:hint="cs"/>
            <w:rtl/>
          </w:rPr>
          <w:t xml:space="preserve"> </w:t>
        </w:r>
      </w:ins>
      <w:ins w:id="381" w:author="user" w:date="2013-11-14T16:50:00Z">
        <w:r w:rsidR="00626C78" w:rsidRPr="00626C78">
          <w:rPr>
            <w:rFonts w:hint="cs"/>
            <w:rtl/>
          </w:rPr>
          <w:t>עמוק</w:t>
        </w:r>
      </w:ins>
      <w:ins w:id="382" w:author=" " w:date="2013-11-19T14:47:00Z">
        <w:r w:rsidR="007C2E84">
          <w:rPr>
            <w:rFonts w:hint="cs"/>
            <w:rtl/>
          </w:rPr>
          <w:t xml:space="preserve"> </w:t>
        </w:r>
      </w:ins>
      <w:ins w:id="383" w:author="user" w:date="2013-11-14T16:50:00Z">
        <w:r w:rsidR="00626C78" w:rsidRPr="00626C78">
          <w:rPr>
            <w:rFonts w:hint="cs"/>
            <w:rtl/>
          </w:rPr>
          <w:t>וטבעי</w:t>
        </w:r>
      </w:ins>
      <w:ins w:id="384" w:author=" " w:date="2013-11-19T14:47:00Z">
        <w:r w:rsidR="007C2E84">
          <w:rPr>
            <w:rFonts w:hint="cs"/>
            <w:rtl/>
          </w:rPr>
          <w:t xml:space="preserve"> </w:t>
        </w:r>
      </w:ins>
      <w:ins w:id="385" w:author="user" w:date="2013-11-14T16:50:00Z">
        <w:r w:rsidR="00626C78" w:rsidRPr="00626C78">
          <w:rPr>
            <w:rFonts w:hint="cs"/>
            <w:rtl/>
          </w:rPr>
          <w:t>לכל</w:t>
        </w:r>
      </w:ins>
      <w:ins w:id="386" w:author=" " w:date="2013-11-19T14:47:00Z">
        <w:r w:rsidR="007C2E84">
          <w:rPr>
            <w:rFonts w:hint="cs"/>
            <w:rtl/>
          </w:rPr>
          <w:t xml:space="preserve"> </w:t>
        </w:r>
      </w:ins>
      <w:ins w:id="387" w:author="user" w:date="2013-11-14T16:50:00Z">
        <w:r w:rsidR="00626C78" w:rsidRPr="00626C78">
          <w:rPr>
            <w:rFonts w:ascii="Arial" w:hAnsi="Arial" w:cs="Arial" w:hint="cs"/>
            <w:rtl/>
          </w:rPr>
          <w:t>‬</w:t>
        </w:r>
        <w:r w:rsidR="00626C78" w:rsidRPr="00626C78">
          <w:rPr>
            <w:rFonts w:hint="cs"/>
            <w:rtl/>
          </w:rPr>
          <w:t>רגב</w:t>
        </w:r>
      </w:ins>
      <w:ins w:id="388" w:author=" " w:date="2013-11-19T14:47:00Z">
        <w:r w:rsidR="007C2E84">
          <w:rPr>
            <w:rFonts w:hint="cs"/>
            <w:rtl/>
          </w:rPr>
          <w:t xml:space="preserve"> </w:t>
        </w:r>
      </w:ins>
      <w:ins w:id="389" w:author="user" w:date="2013-11-14T16:50:00Z">
        <w:r w:rsidR="00626C78" w:rsidRPr="00626C78">
          <w:rPr>
            <w:rFonts w:hint="cs"/>
            <w:rtl/>
          </w:rPr>
          <w:t>באדמת</w:t>
        </w:r>
      </w:ins>
      <w:ins w:id="390" w:author=" " w:date="2013-11-19T14:47:00Z">
        <w:r w:rsidR="007C2E84">
          <w:rPr>
            <w:rFonts w:hint="cs"/>
            <w:rtl/>
          </w:rPr>
          <w:t xml:space="preserve"> </w:t>
        </w:r>
      </w:ins>
      <w:ins w:id="391" w:author="user" w:date="2013-11-14T16:50:00Z">
        <w:r w:rsidR="00626C78" w:rsidRPr="00626C78">
          <w:rPr>
            <w:rFonts w:hint="cs"/>
            <w:rtl/>
          </w:rPr>
          <w:t>מולדתו</w:t>
        </w:r>
        <w:r w:rsidR="00626C78" w:rsidRPr="00626C78">
          <w:rPr>
            <w:rtl/>
          </w:rPr>
          <w:t xml:space="preserve">, </w:t>
        </w:r>
        <w:r w:rsidR="00626C78" w:rsidRPr="00626C78">
          <w:rPr>
            <w:rFonts w:hint="cs"/>
            <w:rtl/>
          </w:rPr>
          <w:t>אך</w:t>
        </w:r>
      </w:ins>
      <w:ins w:id="392" w:author=" " w:date="2013-11-19T14:47:00Z">
        <w:r w:rsidR="007C2E84">
          <w:rPr>
            <w:rFonts w:hint="cs"/>
            <w:rtl/>
          </w:rPr>
          <w:t xml:space="preserve"> </w:t>
        </w:r>
      </w:ins>
      <w:ins w:id="393" w:author="user" w:date="2013-11-14T16:50:00Z">
        <w:r w:rsidR="00626C78" w:rsidRPr="00626C78">
          <w:rPr>
            <w:rFonts w:hint="cs"/>
            <w:rtl/>
          </w:rPr>
          <w:t>הבעלות</w:t>
        </w:r>
      </w:ins>
      <w:ins w:id="394" w:author=" " w:date="2013-11-19T14:47:00Z">
        <w:r w:rsidR="007C2E84">
          <w:rPr>
            <w:rFonts w:hint="cs"/>
            <w:rtl/>
          </w:rPr>
          <w:t xml:space="preserve"> </w:t>
        </w:r>
      </w:ins>
      <w:ins w:id="395" w:author="user" w:date="2013-11-14T16:50:00Z">
        <w:r w:rsidR="00626C78" w:rsidRPr="00626C78">
          <w:rPr>
            <w:rFonts w:hint="cs"/>
            <w:rtl/>
          </w:rPr>
          <w:t>הריכוזית</w:t>
        </w:r>
      </w:ins>
      <w:ins w:id="396" w:author=" " w:date="2013-11-19T14:47:00Z">
        <w:r w:rsidR="007C2E84">
          <w:rPr>
            <w:rFonts w:hint="cs"/>
            <w:rtl/>
          </w:rPr>
          <w:t xml:space="preserve"> </w:t>
        </w:r>
      </w:ins>
      <w:ins w:id="397" w:author="user" w:date="2013-11-14T16:50:00Z">
        <w:r w:rsidR="00626C78" w:rsidRPr="00626C78">
          <w:rPr>
            <w:rFonts w:hint="cs"/>
            <w:rtl/>
          </w:rPr>
          <w:t>יצרה</w:t>
        </w:r>
      </w:ins>
      <w:ins w:id="398" w:author=" " w:date="2013-11-19T14:47:00Z">
        <w:r w:rsidR="007C2E84">
          <w:rPr>
            <w:rFonts w:hint="cs"/>
            <w:rtl/>
          </w:rPr>
          <w:t xml:space="preserve"> </w:t>
        </w:r>
      </w:ins>
      <w:ins w:id="399" w:author="user" w:date="2013-11-14T16:50:00Z">
        <w:r w:rsidR="00626C78" w:rsidRPr="00626C78">
          <w:rPr>
            <w:rFonts w:hint="cs"/>
            <w:rtl/>
          </w:rPr>
          <w:t>תחושה</w:t>
        </w:r>
      </w:ins>
      <w:ins w:id="400" w:author=" " w:date="2013-11-19T14:47:00Z">
        <w:r w:rsidR="007C2E84">
          <w:rPr>
            <w:rFonts w:hint="cs"/>
            <w:rtl/>
          </w:rPr>
          <w:t xml:space="preserve"> </w:t>
        </w:r>
      </w:ins>
      <w:ins w:id="401" w:author="user" w:date="2013-11-14T16:50:00Z">
        <w:r w:rsidR="00626C78" w:rsidRPr="00626C78">
          <w:rPr>
            <w:rFonts w:hint="cs"/>
            <w:rtl/>
          </w:rPr>
          <w:t>שגם</w:t>
        </w:r>
      </w:ins>
      <w:ins w:id="402" w:author=" " w:date="2013-11-19T14:47:00Z">
        <w:r w:rsidR="007C2E84">
          <w:rPr>
            <w:rFonts w:hint="cs"/>
            <w:rtl/>
          </w:rPr>
          <w:t xml:space="preserve"> </w:t>
        </w:r>
      </w:ins>
      <w:ins w:id="403" w:author="user" w:date="2013-11-14T16:50:00Z">
        <w:r w:rsidR="00626C78" w:rsidRPr="00626C78">
          <w:rPr>
            <w:rFonts w:hint="cs"/>
            <w:rtl/>
          </w:rPr>
          <w:t>בארץ</w:t>
        </w:r>
      </w:ins>
      <w:ins w:id="404" w:author=" " w:date="2013-11-19T14:47:00Z">
        <w:r w:rsidR="007C2E84">
          <w:rPr>
            <w:rFonts w:hint="cs"/>
            <w:rtl/>
          </w:rPr>
          <w:t xml:space="preserve"> </w:t>
        </w:r>
      </w:ins>
      <w:ins w:id="405" w:author="user" w:date="2013-11-14T16:50:00Z">
        <w:r w:rsidR="00626C78" w:rsidRPr="00626C78">
          <w:rPr>
            <w:rFonts w:hint="cs"/>
            <w:rtl/>
          </w:rPr>
          <w:t>ישראל</w:t>
        </w:r>
      </w:ins>
      <w:ins w:id="406" w:author=" " w:date="2013-11-19T14:47:00Z">
        <w:r w:rsidR="007C2E84">
          <w:rPr>
            <w:rFonts w:hint="cs"/>
            <w:rtl/>
          </w:rPr>
          <w:t xml:space="preserve"> </w:t>
        </w:r>
      </w:ins>
      <w:ins w:id="407" w:author="user" w:date="2013-11-14T16:50:00Z">
        <w:r w:rsidR="00626C78" w:rsidRPr="00626C78">
          <w:rPr>
            <w:rFonts w:hint="cs"/>
            <w:rtl/>
          </w:rPr>
          <w:t>חי</w:t>
        </w:r>
      </w:ins>
      <w:ins w:id="408" w:author=" " w:date="2013-11-19T14:47:00Z">
        <w:r w:rsidR="007C2E84">
          <w:rPr>
            <w:rFonts w:hint="cs"/>
            <w:rtl/>
          </w:rPr>
          <w:t xml:space="preserve"> </w:t>
        </w:r>
      </w:ins>
      <w:ins w:id="409" w:author="user" w:date="2013-11-14T16:50:00Z">
        <w:r w:rsidR="00626C78" w:rsidRPr="00626C78">
          <w:rPr>
            <w:rFonts w:hint="cs"/>
            <w:rtl/>
          </w:rPr>
          <w:t>היהודי</w:t>
        </w:r>
      </w:ins>
      <w:ins w:id="410" w:author=" " w:date="2013-11-19T14:47:00Z">
        <w:r w:rsidR="007C2E84">
          <w:rPr>
            <w:rFonts w:hint="cs"/>
            <w:rtl/>
          </w:rPr>
          <w:t xml:space="preserve"> </w:t>
        </w:r>
      </w:ins>
      <w:ins w:id="411" w:author="user" w:date="2013-11-14T16:50:00Z">
        <w:r w:rsidR="00626C78" w:rsidRPr="00626C78">
          <w:rPr>
            <w:rFonts w:hint="cs"/>
            <w:rtl/>
          </w:rPr>
          <w:t>על</w:t>
        </w:r>
      </w:ins>
      <w:ins w:id="412" w:author=" " w:date="2013-11-19T14:47:00Z">
        <w:r w:rsidR="007C2E84">
          <w:rPr>
            <w:rFonts w:hint="cs"/>
            <w:rtl/>
          </w:rPr>
          <w:t xml:space="preserve"> </w:t>
        </w:r>
      </w:ins>
      <w:ins w:id="413" w:author="user" w:date="2013-11-14T16:50:00Z">
        <w:r w:rsidR="00626C78" w:rsidRPr="00626C78">
          <w:rPr>
            <w:rFonts w:hint="cs"/>
            <w:rtl/>
          </w:rPr>
          <w:t>אדמה</w:t>
        </w:r>
      </w:ins>
      <w:ins w:id="414" w:author=" " w:date="2013-11-19T14:47:00Z">
        <w:r w:rsidR="007C2E84">
          <w:rPr>
            <w:rFonts w:hint="cs"/>
            <w:rtl/>
          </w:rPr>
          <w:t xml:space="preserve"> </w:t>
        </w:r>
      </w:ins>
      <w:ins w:id="415" w:author="user" w:date="2013-11-14T16:50:00Z">
        <w:r w:rsidR="00626C78" w:rsidRPr="00626C78">
          <w:rPr>
            <w:rFonts w:hint="cs"/>
            <w:rtl/>
          </w:rPr>
          <w:t>שאינה</w:t>
        </w:r>
      </w:ins>
      <w:ins w:id="416" w:author=" " w:date="2013-11-19T14:47:00Z">
        <w:r w:rsidR="007C2E84">
          <w:rPr>
            <w:rFonts w:hint="cs"/>
            <w:rtl/>
          </w:rPr>
          <w:t xml:space="preserve"> </w:t>
        </w:r>
      </w:ins>
      <w:ins w:id="417" w:author="user" w:date="2013-11-14T16:50:00Z">
        <w:r w:rsidR="00626C78" w:rsidRPr="00626C78">
          <w:rPr>
            <w:rFonts w:hint="cs"/>
            <w:rtl/>
          </w:rPr>
          <w:t>שלו</w:t>
        </w:r>
        <w:r w:rsidR="00626C78" w:rsidRPr="00626C78">
          <w:rPr>
            <w:rtl/>
          </w:rPr>
          <w:t xml:space="preserve">. </w:t>
        </w:r>
      </w:ins>
      <w:ins w:id="418" w:author=" " w:date="2013-11-19T14:47:00Z">
        <w:r w:rsidR="007C2E84">
          <w:rPr>
            <w:rFonts w:hint="cs"/>
            <w:rtl/>
          </w:rPr>
          <w:t xml:space="preserve"> </w:t>
        </w:r>
      </w:ins>
      <w:ins w:id="419" w:author="user" w:date="2013-11-14T16:50:00Z">
        <w:r w:rsidR="00626C78" w:rsidRPr="00626C78">
          <w:rPr>
            <w:rFonts w:hint="cs"/>
            <w:rtl/>
          </w:rPr>
          <w:t>תחושת</w:t>
        </w:r>
      </w:ins>
      <w:ins w:id="420" w:author=" " w:date="2013-11-19T14:47:00Z">
        <w:r w:rsidR="007C2E84">
          <w:rPr>
            <w:rFonts w:hint="cs"/>
            <w:rtl/>
          </w:rPr>
          <w:t xml:space="preserve"> </w:t>
        </w:r>
      </w:ins>
      <w:ins w:id="421" w:author="user" w:date="2013-11-14T16:50:00Z">
        <w:r w:rsidR="00626C78" w:rsidRPr="00626C78">
          <w:rPr>
            <w:rFonts w:hint="cs"/>
            <w:rtl/>
          </w:rPr>
          <w:t>החרות</w:t>
        </w:r>
      </w:ins>
      <w:ins w:id="422" w:author=" " w:date="2013-11-19T14:47:00Z">
        <w:r w:rsidR="007C2E84">
          <w:rPr>
            <w:rFonts w:hint="cs"/>
            <w:rtl/>
          </w:rPr>
          <w:t xml:space="preserve"> </w:t>
        </w:r>
      </w:ins>
      <w:ins w:id="423" w:author="user" w:date="2013-11-14T16:50:00Z">
        <w:r w:rsidR="00626C78" w:rsidRPr="00626C78">
          <w:rPr>
            <w:rFonts w:hint="cs"/>
            <w:rtl/>
          </w:rPr>
          <w:t>הלאומית</w:t>
        </w:r>
      </w:ins>
      <w:ins w:id="424" w:author=" " w:date="2013-11-19T14:47:00Z">
        <w:r w:rsidR="007C2E84">
          <w:rPr>
            <w:rFonts w:hint="cs"/>
            <w:rtl/>
          </w:rPr>
          <w:t xml:space="preserve"> </w:t>
        </w:r>
      </w:ins>
      <w:ins w:id="425" w:author="user" w:date="2013-11-14T16:50:00Z">
        <w:r w:rsidR="00626C78" w:rsidRPr="00626C78">
          <w:rPr>
            <w:rFonts w:hint="cs"/>
            <w:rtl/>
          </w:rPr>
          <w:t>אינה</w:t>
        </w:r>
      </w:ins>
      <w:ins w:id="426" w:author=" " w:date="2013-11-19T14:47:00Z">
        <w:r w:rsidR="007C2E84">
          <w:rPr>
            <w:rFonts w:hint="cs"/>
            <w:rtl/>
          </w:rPr>
          <w:t xml:space="preserve"> </w:t>
        </w:r>
      </w:ins>
      <w:ins w:id="427" w:author="user" w:date="2013-11-14T16:50:00Z">
        <w:r w:rsidR="00626C78" w:rsidRPr="00626C78">
          <w:rPr>
            <w:rFonts w:hint="cs"/>
            <w:rtl/>
          </w:rPr>
          <w:t>יכולה</w:t>
        </w:r>
      </w:ins>
      <w:ins w:id="428" w:author=" " w:date="2013-11-19T14:47:00Z">
        <w:r w:rsidR="007C2E84">
          <w:rPr>
            <w:rFonts w:hint="cs"/>
            <w:rtl/>
          </w:rPr>
          <w:t xml:space="preserve"> </w:t>
        </w:r>
      </w:ins>
      <w:ins w:id="429" w:author="user" w:date="2013-11-14T16:50:00Z">
        <w:r w:rsidR="00626C78" w:rsidRPr="00626C78">
          <w:rPr>
            <w:rFonts w:hint="cs"/>
            <w:rtl/>
          </w:rPr>
          <w:t>לנבוט</w:t>
        </w:r>
      </w:ins>
      <w:ins w:id="430" w:author=" " w:date="2013-11-19T14:47:00Z">
        <w:r w:rsidR="007C2E84">
          <w:rPr>
            <w:rFonts w:hint="cs"/>
            <w:rtl/>
          </w:rPr>
          <w:t xml:space="preserve"> </w:t>
        </w:r>
      </w:ins>
      <w:ins w:id="431" w:author="user" w:date="2013-11-14T16:50:00Z">
        <w:r w:rsidR="00626C78" w:rsidRPr="00626C78">
          <w:rPr>
            <w:rFonts w:ascii="Arial" w:hAnsi="Arial" w:cs="Arial" w:hint="cs"/>
            <w:rtl/>
          </w:rPr>
          <w:t>‬</w:t>
        </w:r>
        <w:r w:rsidR="00626C78" w:rsidRPr="00626C78">
          <w:rPr>
            <w:rFonts w:hint="cs"/>
            <w:rtl/>
          </w:rPr>
          <w:t>בל</w:t>
        </w:r>
        <w:r w:rsidR="00626C78" w:rsidRPr="00626C78">
          <w:rPr>
            <w:rtl/>
          </w:rPr>
          <w:t>ב אדם שאינו מרגיש חופשי כפרט. אין הוא יכול לפתח רגש פטריוטי לעמו</w:t>
        </w:r>
      </w:ins>
      <w:ins w:id="432" w:author=" " w:date="2013-11-19T14:47:00Z">
        <w:r w:rsidR="007C2E84">
          <w:rPr>
            <w:rFonts w:hint="cs"/>
            <w:rtl/>
          </w:rPr>
          <w:t xml:space="preserve"> </w:t>
        </w:r>
      </w:ins>
      <w:ins w:id="433" w:author="user" w:date="2013-11-14T16:50:00Z">
        <w:r w:rsidR="00626C78" w:rsidRPr="00626C78">
          <w:rPr>
            <w:rFonts w:ascii="Arial" w:hAnsi="Arial" w:cs="Arial" w:hint="cs"/>
            <w:rtl/>
          </w:rPr>
          <w:t>‬</w:t>
        </w:r>
        <w:r w:rsidR="00626C78" w:rsidRPr="00626C78">
          <w:rPr>
            <w:rFonts w:hint="cs"/>
            <w:rtl/>
          </w:rPr>
          <w:t>ולארצו</w:t>
        </w:r>
        <w:r w:rsidR="00626C78" w:rsidRPr="00626C78">
          <w:rPr>
            <w:rtl/>
          </w:rPr>
          <w:t xml:space="preserve">, </w:t>
        </w:r>
        <w:r w:rsidR="00626C78" w:rsidRPr="00626C78">
          <w:rPr>
            <w:rFonts w:hint="cs"/>
            <w:rtl/>
          </w:rPr>
          <w:t>אם</w:t>
        </w:r>
      </w:ins>
      <w:ins w:id="434" w:author=" " w:date="2013-11-19T14:47:00Z">
        <w:r w:rsidR="007C2E84">
          <w:rPr>
            <w:rFonts w:hint="cs"/>
            <w:rtl/>
          </w:rPr>
          <w:t xml:space="preserve"> </w:t>
        </w:r>
      </w:ins>
      <w:ins w:id="435" w:author="user" w:date="2013-11-14T16:50:00Z">
        <w:r w:rsidR="00626C78" w:rsidRPr="00626C78">
          <w:rPr>
            <w:rFonts w:hint="cs"/>
            <w:rtl/>
          </w:rPr>
          <w:t>מקום</w:t>
        </w:r>
      </w:ins>
      <w:ins w:id="436" w:author=" " w:date="2013-11-19T14:47:00Z">
        <w:r w:rsidR="007C2E84">
          <w:rPr>
            <w:rFonts w:hint="cs"/>
            <w:rtl/>
          </w:rPr>
          <w:t xml:space="preserve"> </w:t>
        </w:r>
      </w:ins>
      <w:ins w:id="437" w:author="user" w:date="2013-11-14T16:50:00Z">
        <w:r w:rsidR="00626C78" w:rsidRPr="00626C78">
          <w:rPr>
            <w:rFonts w:hint="cs"/>
            <w:rtl/>
          </w:rPr>
          <w:t>מגוריו</w:t>
        </w:r>
      </w:ins>
      <w:ins w:id="438" w:author=" " w:date="2013-11-19T14:47:00Z">
        <w:r w:rsidR="007C2E84">
          <w:rPr>
            <w:rFonts w:hint="cs"/>
            <w:rtl/>
          </w:rPr>
          <w:t xml:space="preserve"> </w:t>
        </w:r>
      </w:ins>
      <w:ins w:id="439" w:author="user" w:date="2013-11-14T16:50:00Z">
        <w:r w:rsidR="00626C78" w:rsidRPr="00626C78">
          <w:rPr>
            <w:rFonts w:hint="cs"/>
            <w:rtl/>
          </w:rPr>
          <w:t>אינו</w:t>
        </w:r>
      </w:ins>
      <w:ins w:id="440" w:author=" " w:date="2013-11-19T14:47:00Z">
        <w:r w:rsidR="007C2E84">
          <w:rPr>
            <w:rFonts w:hint="cs"/>
            <w:rtl/>
          </w:rPr>
          <w:t xml:space="preserve"> </w:t>
        </w:r>
      </w:ins>
      <w:ins w:id="441" w:author="user" w:date="2013-11-14T16:50:00Z">
        <w:r w:rsidR="00626C78" w:rsidRPr="00626C78">
          <w:rPr>
            <w:rFonts w:hint="cs"/>
            <w:rtl/>
          </w:rPr>
          <w:t>שייך</w:t>
        </w:r>
      </w:ins>
      <w:ins w:id="442" w:author=" " w:date="2013-11-19T14:47:00Z">
        <w:r w:rsidR="007C2E84">
          <w:rPr>
            <w:rFonts w:hint="cs"/>
            <w:rtl/>
          </w:rPr>
          <w:t xml:space="preserve"> </w:t>
        </w:r>
      </w:ins>
      <w:ins w:id="443" w:author="user" w:date="2013-11-14T16:50:00Z">
        <w:r w:rsidR="00626C78" w:rsidRPr="00626C78">
          <w:rPr>
            <w:rFonts w:hint="cs"/>
            <w:rtl/>
          </w:rPr>
          <w:t>לו</w:t>
        </w:r>
        <w:r w:rsidR="00626C78" w:rsidRPr="00626C78">
          <w:rPr>
            <w:rtl/>
          </w:rPr>
          <w:t xml:space="preserve">. </w:t>
        </w:r>
      </w:ins>
      <w:ins w:id="444" w:author=" " w:date="2013-11-19T14:47:00Z">
        <w:r w:rsidR="007C2E84">
          <w:rPr>
            <w:rFonts w:hint="cs"/>
            <w:rtl/>
          </w:rPr>
          <w:t xml:space="preserve"> </w:t>
        </w:r>
      </w:ins>
      <w:ins w:id="445" w:author="user" w:date="2013-11-14T16:50:00Z">
        <w:r w:rsidR="00626C78" w:rsidRPr="00626C78">
          <w:rPr>
            <w:rFonts w:hint="cs"/>
            <w:rtl/>
          </w:rPr>
          <w:t>ישראלים</w:t>
        </w:r>
      </w:ins>
      <w:ins w:id="446" w:author=" " w:date="2013-11-19T14:47:00Z">
        <w:r w:rsidR="007C2E84">
          <w:rPr>
            <w:rFonts w:hint="cs"/>
            <w:rtl/>
          </w:rPr>
          <w:t xml:space="preserve"> </w:t>
        </w:r>
      </w:ins>
      <w:ins w:id="447" w:author="user" w:date="2013-11-14T16:50:00Z">
        <w:r w:rsidR="00626C78" w:rsidRPr="00626C78">
          <w:rPr>
            <w:rFonts w:hint="cs"/>
            <w:rtl/>
          </w:rPr>
          <w:t>רבים</w:t>
        </w:r>
      </w:ins>
      <w:ins w:id="448" w:author=" " w:date="2013-11-19T14:47:00Z">
        <w:r w:rsidR="007C2E84">
          <w:rPr>
            <w:rFonts w:hint="cs"/>
            <w:rtl/>
          </w:rPr>
          <w:t xml:space="preserve"> </w:t>
        </w:r>
      </w:ins>
      <w:ins w:id="449" w:author="user" w:date="2013-11-14T16:50:00Z">
        <w:r w:rsidR="00626C78" w:rsidRPr="00626C78">
          <w:rPr>
            <w:rFonts w:hint="cs"/>
            <w:rtl/>
          </w:rPr>
          <w:t>משועבדים</w:t>
        </w:r>
      </w:ins>
      <w:ins w:id="450" w:author=" " w:date="2013-11-19T14:47:00Z">
        <w:r w:rsidR="007C2E84">
          <w:rPr>
            <w:rFonts w:hint="cs"/>
            <w:rtl/>
          </w:rPr>
          <w:t xml:space="preserve"> </w:t>
        </w:r>
      </w:ins>
      <w:ins w:id="451" w:author="user" w:date="2013-11-14T16:50:00Z">
        <w:r w:rsidR="00626C78" w:rsidRPr="00626C78">
          <w:rPr>
            <w:rFonts w:hint="cs"/>
            <w:rtl/>
          </w:rPr>
          <w:t>כיום</w:t>
        </w:r>
      </w:ins>
      <w:ins w:id="452" w:author=" " w:date="2013-11-19T14:47:00Z">
        <w:r w:rsidR="007C2E84">
          <w:rPr>
            <w:rFonts w:hint="cs"/>
            <w:rtl/>
          </w:rPr>
          <w:t xml:space="preserve"> </w:t>
        </w:r>
      </w:ins>
      <w:ins w:id="453" w:author="user" w:date="2013-11-14T16:50:00Z">
        <w:r w:rsidR="00626C78" w:rsidRPr="00626C78">
          <w:rPr>
            <w:rFonts w:hint="cs"/>
            <w:rtl/>
          </w:rPr>
          <w:t>לבנק</w:t>
        </w:r>
        <w:r w:rsidR="00626C78" w:rsidRPr="00626C78">
          <w:rPr>
            <w:rFonts w:ascii="Arial" w:hAnsi="Arial" w:cs="Arial" w:hint="cs"/>
            <w:rtl/>
          </w:rPr>
          <w:t>‬</w:t>
        </w:r>
      </w:ins>
      <w:ins w:id="454" w:author=" " w:date="2013-11-19T14:47:00Z">
        <w:r w:rsidR="007C2E84">
          <w:rPr>
            <w:rFonts w:hint="cs"/>
            <w:rtl/>
          </w:rPr>
          <w:t xml:space="preserve"> </w:t>
        </w:r>
      </w:ins>
      <w:ins w:id="455" w:author="user" w:date="2013-11-14T16:50:00Z">
        <w:r w:rsidR="00626C78" w:rsidRPr="00626C78">
          <w:rPr>
            <w:rFonts w:hint="cs"/>
            <w:rtl/>
          </w:rPr>
          <w:t>שנתן</w:t>
        </w:r>
      </w:ins>
      <w:ins w:id="456" w:author=" " w:date="2013-11-19T14:47:00Z">
        <w:r w:rsidR="007C2E84">
          <w:rPr>
            <w:rFonts w:hint="cs"/>
            <w:rtl/>
          </w:rPr>
          <w:t xml:space="preserve"> </w:t>
        </w:r>
      </w:ins>
      <w:ins w:id="457" w:author="user" w:date="2013-11-14T16:50:00Z">
        <w:r w:rsidR="00626C78" w:rsidRPr="00626C78">
          <w:rPr>
            <w:rFonts w:hint="cs"/>
            <w:rtl/>
          </w:rPr>
          <w:t>להם</w:t>
        </w:r>
      </w:ins>
      <w:ins w:id="458" w:author=" " w:date="2013-11-19T14:47:00Z">
        <w:r w:rsidR="007C2E84">
          <w:rPr>
            <w:rFonts w:hint="cs"/>
            <w:rtl/>
          </w:rPr>
          <w:t xml:space="preserve"> </w:t>
        </w:r>
      </w:ins>
      <w:ins w:id="459" w:author="user" w:date="2013-11-14T16:50:00Z">
        <w:r w:rsidR="00626C78" w:rsidRPr="00626C78">
          <w:rPr>
            <w:rFonts w:hint="cs"/>
            <w:rtl/>
          </w:rPr>
          <w:t>משכנתא</w:t>
        </w:r>
      </w:ins>
      <w:ins w:id="460" w:author=" " w:date="2013-11-19T14:47:00Z">
        <w:r w:rsidR="007C2E84">
          <w:rPr>
            <w:rFonts w:hint="cs"/>
            <w:rtl/>
          </w:rPr>
          <w:t xml:space="preserve"> </w:t>
        </w:r>
      </w:ins>
      <w:ins w:id="461" w:author="user" w:date="2013-11-14T16:50:00Z">
        <w:r w:rsidR="00626C78" w:rsidRPr="00626C78">
          <w:rPr>
            <w:rFonts w:hint="cs"/>
            <w:rtl/>
          </w:rPr>
          <w:t>ולממסד</w:t>
        </w:r>
      </w:ins>
      <w:ins w:id="462" w:author=" " w:date="2013-11-19T14:48:00Z">
        <w:r w:rsidR="007C2E84">
          <w:rPr>
            <w:rFonts w:hint="cs"/>
            <w:rtl/>
          </w:rPr>
          <w:t xml:space="preserve"> </w:t>
        </w:r>
      </w:ins>
      <w:ins w:id="463" w:author="user" w:date="2013-11-14T16:50:00Z">
        <w:r w:rsidR="00626C78" w:rsidRPr="00626C78">
          <w:rPr>
            <w:rFonts w:hint="cs"/>
            <w:rtl/>
          </w:rPr>
          <w:t>השולט</w:t>
        </w:r>
      </w:ins>
      <w:ins w:id="464" w:author=" " w:date="2013-11-19T14:48:00Z">
        <w:r w:rsidR="007C2E84">
          <w:rPr>
            <w:rFonts w:hint="cs"/>
            <w:rtl/>
          </w:rPr>
          <w:t xml:space="preserve"> </w:t>
        </w:r>
      </w:ins>
      <w:ins w:id="465" w:author="user" w:date="2013-11-14T16:50:00Z">
        <w:r w:rsidR="00626C78" w:rsidRPr="00626C78">
          <w:rPr>
            <w:rFonts w:hint="cs"/>
            <w:rtl/>
          </w:rPr>
          <w:t>ברובקרקעות</w:t>
        </w:r>
      </w:ins>
      <w:ins w:id="466" w:author=" " w:date="2013-11-19T14:48:00Z">
        <w:r w:rsidR="007C2E84">
          <w:rPr>
            <w:rFonts w:hint="cs"/>
            <w:rtl/>
          </w:rPr>
          <w:t xml:space="preserve"> </w:t>
        </w:r>
      </w:ins>
      <w:ins w:id="467" w:author="user" w:date="2013-11-14T16:50:00Z">
        <w:r w:rsidR="00626C78" w:rsidRPr="00626C78">
          <w:rPr>
            <w:rFonts w:hint="cs"/>
            <w:rtl/>
          </w:rPr>
          <w:t>המדינה</w:t>
        </w:r>
      </w:ins>
      <w:ins w:id="468" w:author=" " w:date="2013-11-19T14:48:00Z">
        <w:r w:rsidR="007C2E84">
          <w:rPr>
            <w:rFonts w:hint="cs"/>
            <w:rtl/>
          </w:rPr>
          <w:t xml:space="preserve"> </w:t>
        </w:r>
      </w:ins>
      <w:ins w:id="469" w:author="user" w:date="2013-11-14T16:50:00Z">
        <w:r w:rsidR="00626C78" w:rsidRPr="00626C78">
          <w:rPr>
            <w:rFonts w:hint="cs"/>
            <w:rtl/>
          </w:rPr>
          <w:t>בשיטות</w:t>
        </w:r>
      </w:ins>
      <w:ins w:id="470" w:author=" " w:date="2013-11-19T14:48:00Z">
        <w:r w:rsidR="007C2E84">
          <w:rPr>
            <w:rFonts w:hint="cs"/>
            <w:rtl/>
          </w:rPr>
          <w:t xml:space="preserve"> </w:t>
        </w:r>
      </w:ins>
      <w:ins w:id="471" w:author="user" w:date="2013-11-14T16:50:00Z">
        <w:r w:rsidR="00626C78" w:rsidRPr="00626C78">
          <w:rPr>
            <w:rFonts w:ascii="Arial" w:hAnsi="Arial" w:cs="Arial" w:hint="cs"/>
            <w:rtl/>
          </w:rPr>
          <w:t>‬</w:t>
        </w:r>
        <w:r w:rsidR="00626C78" w:rsidRPr="00626C78">
          <w:rPr>
            <w:rFonts w:hint="cs"/>
            <w:rtl/>
          </w:rPr>
          <w:t>מונופוליסטיות</w:t>
        </w:r>
      </w:ins>
      <w:ins w:id="472" w:author=" " w:date="2013-11-19T14:48:00Z">
        <w:r w:rsidR="007C2E84">
          <w:rPr>
            <w:rFonts w:hint="cs"/>
            <w:rtl/>
          </w:rPr>
          <w:t xml:space="preserve"> </w:t>
        </w:r>
      </w:ins>
      <w:ins w:id="473" w:author="user" w:date="2013-11-14T16:50:00Z">
        <w:r w:rsidR="00626C78" w:rsidRPr="00626C78">
          <w:rPr>
            <w:rFonts w:hint="cs"/>
            <w:rtl/>
          </w:rPr>
          <w:t>מובהקות</w:t>
        </w:r>
        <w:r w:rsidR="00626C78" w:rsidRPr="00626C78">
          <w:rPr>
            <w:rtl/>
          </w:rPr>
          <w:t>.</w:t>
        </w:r>
        <w:del w:id="474" w:author=" " w:date="2013-11-19T14:48:00Z">
          <w:r w:rsidR="00626C78" w:rsidRPr="00626C78" w:rsidDel="007C2E84">
            <w:rPr>
              <w:rtl/>
            </w:rPr>
            <w:delText xml:space="preserve"> </w:delText>
          </w:r>
        </w:del>
      </w:ins>
      <w:ins w:id="475" w:author=" " w:date="2013-11-19T14:48:00Z">
        <w:r w:rsidR="007C2E84">
          <w:rPr>
            <w:rFonts w:hint="cs"/>
            <w:rtl/>
          </w:rPr>
          <w:t xml:space="preserve"> </w:t>
        </w:r>
      </w:ins>
      <w:ins w:id="476" w:author="user" w:date="2013-11-14T16:50:00Z">
        <w:r w:rsidR="00626C78" w:rsidRPr="00626C78">
          <w:rPr>
            <w:rFonts w:hint="cs"/>
            <w:rtl/>
          </w:rPr>
          <w:t>השיטה</w:t>
        </w:r>
      </w:ins>
      <w:ins w:id="477" w:author=" " w:date="2013-11-19T14:48:00Z">
        <w:r w:rsidR="007C2E84">
          <w:rPr>
            <w:rFonts w:hint="cs"/>
            <w:rtl/>
          </w:rPr>
          <w:t xml:space="preserve"> </w:t>
        </w:r>
      </w:ins>
      <w:ins w:id="478" w:author="user" w:date="2013-11-14T16:50:00Z">
        <w:r w:rsidR="00626C78" w:rsidRPr="00626C78">
          <w:rPr>
            <w:rFonts w:hint="cs"/>
            <w:rtl/>
          </w:rPr>
          <w:t>הזו</w:t>
        </w:r>
      </w:ins>
      <w:ins w:id="479" w:author=" " w:date="2013-11-19T14:48:00Z">
        <w:r w:rsidR="007C2E84">
          <w:rPr>
            <w:rFonts w:hint="cs"/>
            <w:rtl/>
          </w:rPr>
          <w:t xml:space="preserve"> </w:t>
        </w:r>
      </w:ins>
      <w:ins w:id="480" w:author="user" w:date="2013-11-14T16:50:00Z">
        <w:r w:rsidR="00626C78" w:rsidRPr="00626C78">
          <w:rPr>
            <w:rFonts w:hint="cs"/>
            <w:rtl/>
          </w:rPr>
          <w:t>מזמינה</w:t>
        </w:r>
      </w:ins>
      <w:ins w:id="481" w:author=" " w:date="2013-11-19T14:48:00Z">
        <w:r w:rsidR="007C2E84">
          <w:rPr>
            <w:rFonts w:hint="cs"/>
            <w:rtl/>
          </w:rPr>
          <w:t xml:space="preserve"> </w:t>
        </w:r>
      </w:ins>
      <w:ins w:id="482" w:author="user" w:date="2013-11-14T16:50:00Z">
        <w:r w:rsidR="00626C78" w:rsidRPr="00626C78">
          <w:rPr>
            <w:rFonts w:hint="cs"/>
            <w:rtl/>
          </w:rPr>
          <w:t>שחיתויות</w:t>
        </w:r>
        <w:r w:rsidR="00626C78" w:rsidRPr="00626C78">
          <w:rPr>
            <w:rtl/>
          </w:rPr>
          <w:t>,</w:t>
        </w:r>
        <w:del w:id="483" w:author=" " w:date="2013-11-19T14:48:00Z">
          <w:r w:rsidR="00626C78" w:rsidRPr="00626C78" w:rsidDel="007C2E84">
            <w:rPr>
              <w:rtl/>
            </w:rPr>
            <w:delText xml:space="preserve"> </w:delText>
          </w:r>
        </w:del>
      </w:ins>
      <w:ins w:id="484" w:author=" " w:date="2013-11-19T14:48:00Z">
        <w:r w:rsidR="007C2E84">
          <w:rPr>
            <w:rFonts w:hint="cs"/>
            <w:rtl/>
          </w:rPr>
          <w:t xml:space="preserve"> </w:t>
        </w:r>
      </w:ins>
      <w:ins w:id="485" w:author="user" w:date="2013-11-14T16:50:00Z">
        <w:r w:rsidR="00626C78" w:rsidRPr="00626C78">
          <w:rPr>
            <w:rFonts w:hint="cs"/>
            <w:rtl/>
          </w:rPr>
          <w:t>בולמת</w:t>
        </w:r>
      </w:ins>
      <w:ins w:id="486" w:author=" " w:date="2013-11-19T14:48:00Z">
        <w:r w:rsidR="007C2E84">
          <w:rPr>
            <w:rFonts w:hint="cs"/>
            <w:rtl/>
          </w:rPr>
          <w:t xml:space="preserve"> </w:t>
        </w:r>
      </w:ins>
      <w:ins w:id="487" w:author="user" w:date="2013-11-14T16:50:00Z">
        <w:r w:rsidR="00626C78" w:rsidRPr="00626C78">
          <w:rPr>
            <w:rFonts w:hint="cs"/>
            <w:rtl/>
          </w:rPr>
          <w:t>את</w:t>
        </w:r>
      </w:ins>
      <w:ins w:id="488" w:author=" " w:date="2013-11-19T14:48:00Z">
        <w:r w:rsidR="007C2E84">
          <w:rPr>
            <w:rFonts w:hint="cs"/>
            <w:rtl/>
          </w:rPr>
          <w:t xml:space="preserve"> </w:t>
        </w:r>
      </w:ins>
      <w:ins w:id="489" w:author="user" w:date="2013-11-14T16:50:00Z">
        <w:r w:rsidR="00626C78" w:rsidRPr="00626C78">
          <w:rPr>
            <w:rFonts w:hint="cs"/>
            <w:rtl/>
          </w:rPr>
          <w:t>הת</w:t>
        </w:r>
        <w:r w:rsidR="00626C78" w:rsidRPr="00626C78">
          <w:rPr>
            <w:rtl/>
          </w:rPr>
          <w:t>פתחות</w:t>
        </w:r>
      </w:ins>
      <w:ins w:id="490" w:author=" " w:date="2013-11-19T14:48:00Z">
        <w:r w:rsidR="007C2E84">
          <w:rPr>
            <w:rFonts w:hint="cs"/>
            <w:rtl/>
          </w:rPr>
          <w:t xml:space="preserve"> </w:t>
        </w:r>
      </w:ins>
      <w:ins w:id="491" w:author="user" w:date="2013-11-14T16:50:00Z">
        <w:r w:rsidR="00626C78" w:rsidRPr="00626C78">
          <w:rPr>
            <w:rFonts w:ascii="Arial" w:hAnsi="Arial" w:cs="Arial" w:hint="cs"/>
            <w:rtl/>
          </w:rPr>
          <w:t>‬</w:t>
        </w:r>
        <w:r w:rsidR="00626C78" w:rsidRPr="00626C78">
          <w:rPr>
            <w:rFonts w:hint="cs"/>
            <w:rtl/>
          </w:rPr>
          <w:t>הכלכלה</w:t>
        </w:r>
      </w:ins>
      <w:ins w:id="492" w:author=" " w:date="2013-11-19T14:48:00Z">
        <w:r w:rsidR="007C2E84">
          <w:rPr>
            <w:rFonts w:hint="cs"/>
            <w:rtl/>
          </w:rPr>
          <w:t xml:space="preserve"> </w:t>
        </w:r>
      </w:ins>
      <w:ins w:id="493" w:author="user" w:date="2013-11-14T16:50:00Z">
        <w:r w:rsidR="00626C78" w:rsidRPr="00626C78">
          <w:rPr>
            <w:rFonts w:hint="cs"/>
            <w:rtl/>
          </w:rPr>
          <w:t>החופשית</w:t>
        </w:r>
      </w:ins>
      <w:ins w:id="494" w:author=" " w:date="2013-11-19T14:48:00Z">
        <w:r w:rsidR="007C2E84">
          <w:rPr>
            <w:rFonts w:hint="cs"/>
            <w:rtl/>
          </w:rPr>
          <w:t xml:space="preserve"> </w:t>
        </w:r>
      </w:ins>
      <w:ins w:id="495" w:author="user" w:date="2013-11-14T16:50:00Z">
        <w:r w:rsidR="00626C78" w:rsidRPr="00626C78">
          <w:rPr>
            <w:rFonts w:hint="cs"/>
            <w:rtl/>
          </w:rPr>
          <w:t>וגורמת</w:t>
        </w:r>
      </w:ins>
      <w:ins w:id="496" w:author=" " w:date="2013-11-19T14:48:00Z">
        <w:r w:rsidR="007C2E84">
          <w:rPr>
            <w:rFonts w:hint="cs"/>
            <w:rtl/>
          </w:rPr>
          <w:t xml:space="preserve"> </w:t>
        </w:r>
      </w:ins>
      <w:ins w:id="497" w:author="user" w:date="2013-11-14T16:50:00Z">
        <w:r w:rsidR="00626C78" w:rsidRPr="00626C78">
          <w:rPr>
            <w:rFonts w:hint="cs"/>
            <w:rtl/>
          </w:rPr>
          <w:t>ליאוש</w:t>
        </w:r>
      </w:ins>
      <w:ins w:id="498" w:author=" " w:date="2013-11-19T14:48:00Z">
        <w:r w:rsidR="007C2E84">
          <w:rPr>
            <w:rFonts w:hint="cs"/>
            <w:rtl/>
          </w:rPr>
          <w:t xml:space="preserve"> </w:t>
        </w:r>
      </w:ins>
      <w:ins w:id="499" w:author="user" w:date="2013-11-14T16:50:00Z">
        <w:r w:rsidR="00626C78" w:rsidRPr="00626C78">
          <w:rPr>
            <w:rFonts w:hint="cs"/>
            <w:rtl/>
          </w:rPr>
          <w:t>ומרירות</w:t>
        </w:r>
      </w:ins>
      <w:ins w:id="500" w:author=" " w:date="2013-11-19T14:48:00Z">
        <w:r w:rsidR="007C2E84">
          <w:rPr>
            <w:rFonts w:hint="cs"/>
            <w:rtl/>
          </w:rPr>
          <w:t xml:space="preserve"> </w:t>
        </w:r>
      </w:ins>
      <w:ins w:id="501" w:author="user" w:date="2013-11-14T16:50:00Z">
        <w:r w:rsidR="00626C78" w:rsidRPr="00626C78">
          <w:rPr>
            <w:rFonts w:hint="cs"/>
            <w:rtl/>
          </w:rPr>
          <w:t>אצל</w:t>
        </w:r>
      </w:ins>
      <w:ins w:id="502" w:author=" " w:date="2013-11-19T14:48:00Z">
        <w:r w:rsidR="007C2E84">
          <w:rPr>
            <w:rFonts w:hint="cs"/>
            <w:rtl/>
          </w:rPr>
          <w:t xml:space="preserve"> </w:t>
        </w:r>
      </w:ins>
      <w:ins w:id="503" w:author="user" w:date="2013-11-14T16:50:00Z">
        <w:r w:rsidR="00626C78" w:rsidRPr="00626C78">
          <w:rPr>
            <w:rFonts w:hint="cs"/>
            <w:rtl/>
          </w:rPr>
          <w:t>אזרחים</w:t>
        </w:r>
      </w:ins>
      <w:ins w:id="504" w:author=" " w:date="2013-11-19T14:48:00Z">
        <w:r w:rsidR="007C2E84">
          <w:rPr>
            <w:rFonts w:hint="cs"/>
            <w:rtl/>
          </w:rPr>
          <w:t xml:space="preserve"> </w:t>
        </w:r>
      </w:ins>
      <w:ins w:id="505" w:author="user" w:date="2013-11-14T16:50:00Z">
        <w:r w:rsidR="00626C78" w:rsidRPr="00626C78">
          <w:rPr>
            <w:rFonts w:hint="cs"/>
            <w:rtl/>
          </w:rPr>
          <w:t>רבים</w:t>
        </w:r>
        <w:r w:rsidR="007408C9">
          <w:t>‬</w:t>
        </w:r>
        <w:r w:rsidR="007408C9">
          <w:t>‬</w:t>
        </w:r>
        <w:r w:rsidR="007408C9">
          <w:t>‬</w:t>
        </w:r>
        <w:r w:rsidR="007408C9">
          <w:t>‬</w:t>
        </w:r>
        <w:r w:rsidR="007408C9">
          <w:t>‬</w:t>
        </w:r>
        <w:r w:rsidR="007408C9">
          <w:t>‬</w:t>
        </w:r>
        <w:r w:rsidR="007408C9">
          <w:t>‬</w:t>
        </w:r>
        <w:r w:rsidR="007408C9">
          <w:t>‬</w:t>
        </w:r>
        <w:r w:rsidR="00185B9A">
          <w:t>‬</w:t>
        </w:r>
        <w:r w:rsidR="00185B9A">
          <w:t>‬</w:t>
        </w:r>
        <w:r w:rsidR="00185B9A">
          <w:t>‬</w:t>
        </w:r>
        <w:r w:rsidR="00185B9A">
          <w:t>‬</w:t>
        </w:r>
        <w:r w:rsidR="00185B9A">
          <w:t>‬</w:t>
        </w:r>
        <w:r w:rsidR="00185B9A">
          <w:t>‬</w:t>
        </w:r>
        <w:r w:rsidR="00185B9A">
          <w:t>‬</w:t>
        </w:r>
        <w:r w:rsidR="00185B9A">
          <w:t>‬</w:t>
        </w:r>
        <w:r w:rsidR="00183744">
          <w:t>‬</w:t>
        </w:r>
        <w:r w:rsidR="00183744">
          <w:t>‬</w:t>
        </w:r>
        <w:r w:rsidR="00183744">
          <w:t>‬</w:t>
        </w:r>
        <w:r w:rsidR="00183744">
          <w:t>‬</w:t>
        </w:r>
        <w:r w:rsidR="00183744">
          <w:t>‬</w:t>
        </w:r>
        <w:r w:rsidR="00183744">
          <w:t>‬</w:t>
        </w:r>
        <w:r w:rsidR="00183744">
          <w:t>‬</w:t>
        </w:r>
        <w:r w:rsidR="00183744">
          <w:t>‬</w:t>
        </w:r>
        <w:r w:rsidR="003E195F">
          <w:t>‬</w:t>
        </w:r>
        <w:r w:rsidR="003E195F">
          <w:t>‬</w:t>
        </w:r>
        <w:r w:rsidR="003E195F">
          <w:t>‬</w:t>
        </w:r>
        <w:r w:rsidR="003E195F">
          <w:t>‬</w:t>
        </w:r>
        <w:r w:rsidR="003E195F">
          <w:t>‬</w:t>
        </w:r>
        <w:r w:rsidR="003E195F">
          <w:t>‬</w:t>
        </w:r>
        <w:r w:rsidR="003E195F">
          <w:t>‬</w:t>
        </w:r>
        <w:r w:rsidR="003E195F">
          <w:t>‬</w:t>
        </w:r>
      </w:ins>
      <w:ins w:id="506" w:author="user" w:date="2013-11-14T17:11:00Z">
        <w:r>
          <w:rPr>
            <w:rFonts w:hint="cs"/>
            <w:rtl/>
          </w:rPr>
          <w:t>".</w:t>
        </w:r>
        <w:r w:rsidR="005628CA">
          <w:rPr>
            <w:rStyle w:val="FootnoteReference"/>
            <w:rtl/>
          </w:rPr>
          <w:footnoteReference w:id="19"/>
        </w:r>
      </w:ins>
      <w:r w:rsidR="007408C9">
        <w:t>‬</w:t>
      </w:r>
      <w:r w:rsidR="00185B9A">
        <w:t>‬</w:t>
      </w:r>
      <w:r w:rsidR="00183744">
        <w:t>‬</w:t>
      </w:r>
      <w:r w:rsidR="003E195F">
        <w:t>‬</w:t>
      </w:r>
    </w:p>
    <w:p w:rsidR="00281C70" w:rsidRDefault="00A77280" w:rsidP="007C2E84">
      <w:pPr>
        <w:ind w:firstLine="720"/>
        <w:rPr>
          <w:ins w:id="509" w:author="user" w:date="2013-11-14T16:50:00Z"/>
        </w:rPr>
        <w:pPrChange w:id="510" w:author=" " w:date="2013-11-19T14:48:00Z">
          <w:pPr/>
        </w:pPrChange>
      </w:pPr>
      <w:ins w:id="511" w:author="user" w:date="2013-11-14T17:11:00Z">
        <w:r>
          <w:rPr>
            <w:rFonts w:hint="cs"/>
            <w:rtl/>
          </w:rPr>
          <w:t xml:space="preserve">5. </w:t>
        </w:r>
      </w:ins>
      <w:ins w:id="512" w:author="user" w:date="2013-11-17T17:15:00Z">
        <w:r w:rsidR="00AB11DE">
          <w:rPr>
            <w:rFonts w:hint="cs"/>
            <w:rtl/>
          </w:rPr>
          <w:t xml:space="preserve">סיבה </w:t>
        </w:r>
      </w:ins>
      <w:ins w:id="513" w:author="user" w:date="2013-11-14T16:50:00Z">
        <w:r w:rsidR="00626C78" w:rsidRPr="00626C78">
          <w:rPr>
            <w:b/>
            <w:bCs/>
            <w:rtl/>
          </w:rPr>
          <w:t>רוחנית</w:t>
        </w:r>
      </w:ins>
      <w:ins w:id="514" w:author="user" w:date="2013-11-17T17:15:00Z">
        <w:r w:rsidR="00AB11DE">
          <w:rPr>
            <w:rFonts w:hint="cs"/>
            <w:b/>
            <w:bCs/>
            <w:rtl/>
          </w:rPr>
          <w:t>:</w:t>
        </w:r>
      </w:ins>
      <w:ins w:id="515" w:author="user" w:date="2013-11-14T17:11:00Z">
        <w:r>
          <w:rPr>
            <w:rFonts w:hint="cs"/>
            <w:b/>
            <w:bCs/>
            <w:rtl/>
          </w:rPr>
          <w:t xml:space="preserve"> "</w:t>
        </w:r>
      </w:ins>
      <w:ins w:id="516" w:author="user" w:date="2013-11-14T16:50:00Z">
        <w:r w:rsidR="00626C78" w:rsidRPr="00626C78">
          <w:rPr>
            <w:rtl/>
          </w:rPr>
          <w:t>כִּי לִי הָאָרֶץ</w:t>
        </w:r>
      </w:ins>
      <w:ins w:id="517" w:author="user" w:date="2013-11-14T17:12:00Z">
        <w:r>
          <w:rPr>
            <w:rFonts w:hint="cs"/>
            <w:rtl/>
          </w:rPr>
          <w:t xml:space="preserve">" - </w:t>
        </w:r>
      </w:ins>
      <w:ins w:id="518" w:author="user" w:date="2013-11-14T16:50:00Z">
        <w:r w:rsidR="00626C78" w:rsidRPr="00626C78">
          <w:rPr>
            <w:rtl/>
          </w:rPr>
          <w:t xml:space="preserve">ארץ ישראל מקודשת לה'. בניגוד לארצות אחרות, שעליהן </w:t>
        </w:r>
      </w:ins>
      <w:ins w:id="519" w:author="user" w:date="2013-11-14T17:12:00Z">
        <w:r w:rsidR="00D23611">
          <w:rPr>
            <w:rFonts w:hint="cs"/>
            <w:rtl/>
          </w:rPr>
          <w:t xml:space="preserve">אפשר לקרוא את הפסוק </w:t>
        </w:r>
        <w:r>
          <w:rPr>
            <w:rFonts w:asciiTheme="minorHAnsi" w:hAnsiTheme="minorHAnsi" w:hint="cs"/>
            <w:rtl/>
          </w:rPr>
          <w:t>"</w:t>
        </w:r>
      </w:ins>
      <w:ins w:id="520" w:author="user" w:date="2013-11-14T16:50:00Z">
        <w:r w:rsidR="00626C78" w:rsidRPr="00626C78">
          <w:rPr>
            <w:rtl/>
          </w:rPr>
          <w:t>וְהָאָרֶץ נָתַן לִבְנֵי אָדָם</w:t>
        </w:r>
      </w:ins>
      <w:ins w:id="521" w:author="user" w:date="2013-11-14T17:12:00Z">
        <w:r>
          <w:rPr>
            <w:rFonts w:hint="cs"/>
            <w:rtl/>
          </w:rPr>
          <w:t>",</w:t>
        </w:r>
        <w:r w:rsidR="005A6136">
          <w:rPr>
            <w:rStyle w:val="FootnoteReference"/>
            <w:rtl/>
          </w:rPr>
          <w:footnoteReference w:id="20"/>
        </w:r>
      </w:ins>
      <w:ins w:id="524" w:author=" " w:date="2013-11-19T14:48:00Z">
        <w:r w:rsidR="007C2E84">
          <w:rPr>
            <w:rFonts w:hint="cs"/>
            <w:rtl/>
          </w:rPr>
          <w:t xml:space="preserve"> </w:t>
        </w:r>
      </w:ins>
      <w:ins w:id="525" w:author="user" w:date="2013-11-14T16:50:00Z">
        <w:r w:rsidR="00626C78" w:rsidRPr="00626C78">
          <w:rPr>
            <w:rtl/>
          </w:rPr>
          <w:t>ארץ ישראל לא ניתנה לבני אדם אלא נשאר</w:t>
        </w:r>
      </w:ins>
      <w:ins w:id="526" w:author="user" w:date="2013-11-14T17:12:00Z">
        <w:r w:rsidR="00D23611">
          <w:rPr>
            <w:rFonts w:hint="cs"/>
            <w:rtl/>
          </w:rPr>
          <w:t>ה "ארץ ה'".</w:t>
        </w:r>
        <w:r w:rsidR="009B2A52">
          <w:rPr>
            <w:rStyle w:val="FootnoteReference"/>
            <w:rtl/>
          </w:rPr>
          <w:footnoteReference w:id="21"/>
        </w:r>
      </w:ins>
      <w:ins w:id="529" w:author=" " w:date="2013-11-19T14:48:00Z">
        <w:r w:rsidR="007C2E84">
          <w:rPr>
            <w:rFonts w:hint="cs"/>
            <w:rtl/>
          </w:rPr>
          <w:t xml:space="preserve"> </w:t>
        </w:r>
      </w:ins>
      <w:ins w:id="530" w:author="user" w:date="2013-11-14T16:50:00Z">
        <w:r w:rsidR="00626C78" w:rsidRPr="00626C78">
          <w:rPr>
            <w:rtl/>
          </w:rPr>
          <w:t xml:space="preserve">גם עם ישראל מקודש לה', ולכן כל אדם מישראל צריך להיות קשור לארץ ישראל, </w:t>
        </w:r>
      </w:ins>
      <w:ins w:id="531" w:author=" " w:date="2013-11-19T14:48:00Z">
        <w:r w:rsidR="007C2E84">
          <w:rPr>
            <w:rFonts w:hint="cs"/>
            <w:rtl/>
          </w:rPr>
          <w:t xml:space="preserve"> </w:t>
        </w:r>
      </w:ins>
      <w:ins w:id="532" w:author="user" w:date="2013-11-14T16:50:00Z">
        <w:r w:rsidR="00626C78" w:rsidRPr="00626C78">
          <w:rPr>
            <w:rtl/>
          </w:rPr>
          <w:t>זה חלק בלתי נפרד מהאישיות שלו. התורה קובעת שיש לחלק את ארץ ישראל באופן שווה לבני ישראל, ולשחזר את החלוקה הזאת פעם בחמישים שנה, כך שלכל אדם יהיה חלק בארץ הקודש</w:t>
        </w:r>
        <w:del w:id="533" w:author=" " w:date="2013-11-19T14:48:00Z">
          <w:r w:rsidR="00626C78" w:rsidRPr="00626C78" w:rsidDel="007C2E84">
            <w:delText>.</w:delText>
          </w:r>
        </w:del>
      </w:ins>
      <w:ins w:id="534" w:author=" " w:date="2013-11-19T14:48:00Z">
        <w:r w:rsidR="007C2E84">
          <w:rPr>
            <w:rFonts w:hint="cs"/>
            <w:rtl/>
          </w:rPr>
          <w:t xml:space="preserve">. </w:t>
        </w:r>
      </w:ins>
      <w:ins w:id="535" w:author="user" w:date="2013-11-14T16:50:00Z">
        <w:r w:rsidR="00626C78" w:rsidRPr="00626C78">
          <w:rPr>
            <w:rtl/>
          </w:rPr>
          <w:t>היחידים שאינם צריכים חלק בארץ הם בני שבט לוי, שהרי יש להם חלק במקדש</w:t>
        </w:r>
      </w:ins>
      <w:ins w:id="536" w:author="user" w:date="2013-11-14T17:12:00Z">
        <w:r w:rsidR="009B2A52">
          <w:rPr>
            <w:rFonts w:hint="cs"/>
            <w:rtl/>
          </w:rPr>
          <w:t>, "</w:t>
        </w:r>
      </w:ins>
      <w:ins w:id="537" w:author="user" w:date="2013-11-14T16:50:00Z">
        <w:r w:rsidR="00626C78" w:rsidRPr="00626C78">
          <w:rPr>
            <w:rtl/>
          </w:rPr>
          <w:t>עַל כֵּן לֹא הָיָה לְלֵוִי חֵלֶק וְנַחֲלָה עִם אֶחָיו</w:t>
        </w:r>
      </w:ins>
      <w:ins w:id="538" w:author="user" w:date="2013-11-14T17:13:00Z">
        <w:r w:rsidR="009B2A52">
          <w:rPr>
            <w:rFonts w:hint="cs"/>
            <w:rtl/>
          </w:rPr>
          <w:t xml:space="preserve">, </w:t>
        </w:r>
      </w:ins>
      <w:ins w:id="539" w:author="user" w:date="2013-11-14T16:50:00Z">
        <w:r w:rsidR="00626C78" w:rsidRPr="00626C78">
          <w:rPr>
            <w:b/>
            <w:bCs/>
            <w:rtl/>
          </w:rPr>
          <w:t>ה' הוּא נַחֲלָתוֹ</w:t>
        </w:r>
      </w:ins>
      <w:ins w:id="540" w:author=" " w:date="2013-11-19T14:48:00Z">
        <w:r w:rsidR="007C2E84">
          <w:rPr>
            <w:rFonts w:hint="cs"/>
            <w:rtl/>
          </w:rPr>
          <w:t xml:space="preserve"> </w:t>
        </w:r>
      </w:ins>
      <w:ins w:id="541" w:author="user" w:date="2013-11-14T16:50:00Z">
        <w:r w:rsidR="00626C78" w:rsidRPr="00626C78">
          <w:rPr>
            <w:rtl/>
          </w:rPr>
          <w:t>כַּאֲשֶׁר דִּבֶּר ה' אֱלֹהֶיךָ לוֹ</w:t>
        </w:r>
      </w:ins>
      <w:ins w:id="542" w:author="user" w:date="2013-11-14T17:13:00Z">
        <w:r w:rsidR="009B2A52">
          <w:rPr>
            <w:rFonts w:hint="cs"/>
            <w:rtl/>
          </w:rPr>
          <w:t>".</w:t>
        </w:r>
        <w:r w:rsidR="006A158B">
          <w:rPr>
            <w:rStyle w:val="FootnoteReference"/>
            <w:rtl/>
          </w:rPr>
          <w:footnoteReference w:id="22"/>
        </w:r>
      </w:ins>
    </w:p>
    <w:p w:rsidR="00130560" w:rsidRDefault="00130560" w:rsidP="008737A9">
      <w:pPr>
        <w:rPr>
          <w:ins w:id="545" w:author="user" w:date="2013-11-14T17:14:00Z"/>
          <w:rtl/>
        </w:rPr>
      </w:pPr>
    </w:p>
    <w:p w:rsidR="00414627" w:rsidRPr="00414627" w:rsidDel="00130560" w:rsidRDefault="0081621B" w:rsidP="008737A9">
      <w:pPr>
        <w:rPr>
          <w:del w:id="546" w:author="user" w:date="2013-11-14T17:14:00Z"/>
        </w:rPr>
      </w:pPr>
      <w:del w:id="547" w:author="user" w:date="2013-11-14T17:14:00Z">
        <w:r w:rsidRPr="00414627" w:rsidDel="00130560">
          <w:rPr>
            <w:rtl/>
          </w:rPr>
          <w:delText>המפרשים הציעו טעמים שונים למצוות היובל</w:delText>
        </w:r>
        <w:r w:rsidR="00414627" w:rsidDel="00130560">
          <w:rPr>
            <w:rStyle w:val="FootnoteReference"/>
            <w:rtl/>
          </w:rPr>
          <w:footnoteReference w:id="23"/>
        </w:r>
        <w:r w:rsidRPr="00414627" w:rsidDel="00130560">
          <w:rPr>
            <w:rtl/>
          </w:rPr>
          <w:delText>, אולם הטעם העיקרי כתוב בפסוק</w:delText>
        </w:r>
        <w:r w:rsidR="00414627" w:rsidDel="00130560">
          <w:rPr>
            <w:rFonts w:hint="cs"/>
            <w:rtl/>
          </w:rPr>
          <w:delText xml:space="preserve"> והוא'</w:delText>
        </w:r>
        <w:r w:rsidRPr="00414627" w:rsidDel="00130560">
          <w:rPr>
            <w:b/>
            <w:rtl/>
          </w:rPr>
          <w:delText>דרור</w:delText>
        </w:r>
        <w:r w:rsidR="00414627" w:rsidDel="00130560">
          <w:rPr>
            <w:rFonts w:hint="cs"/>
            <w:b/>
            <w:rtl/>
          </w:rPr>
          <w:delText>',</w:delText>
        </w:r>
        <w:r w:rsidRPr="00414627" w:rsidDel="00130560">
          <w:rPr>
            <w:rtl/>
          </w:rPr>
          <w:delText xml:space="preserve"> חופש</w:delText>
        </w:r>
        <w:r w:rsidR="00414627" w:rsidDel="00130560">
          <w:rPr>
            <w:rFonts w:hint="cs"/>
            <w:rtl/>
          </w:rPr>
          <w:delText>: "</w:delText>
        </w:r>
        <w:r w:rsidR="00414627" w:rsidRPr="00414627" w:rsidDel="00130560">
          <w:rPr>
            <w:rFonts w:ascii="Times New Roman" w:eastAsia="Times New Roman" w:hAnsi="Times New Roman"/>
            <w:rtl/>
          </w:rPr>
          <w:delText>וּקְרָאתֶם דְּרוֹר בָּאָרֶץ לְכָל יֹשְׁבֶיהָ</w:delText>
        </w:r>
        <w:r w:rsidR="00414627" w:rsidDel="00130560">
          <w:rPr>
            <w:rFonts w:ascii="Times New Roman" w:eastAsia="Times New Roman" w:hAnsi="Times New Roman" w:hint="cs"/>
            <w:rtl/>
          </w:rPr>
          <w:delText>".</w:delText>
        </w:r>
      </w:del>
    </w:p>
    <w:p w:rsidR="007A3AE7" w:rsidRDefault="006A7C32" w:rsidP="005173F0">
      <w:pPr>
        <w:rPr>
          <w:ins w:id="560" w:author="user" w:date="2013-11-14T17:03:00Z"/>
          <w:rtl/>
        </w:rPr>
      </w:pPr>
      <w:del w:id="561" w:author="user" w:date="2013-11-14T17:15:00Z">
        <w:r w:rsidDel="00130560">
          <w:rPr>
            <w:rFonts w:hint="cs"/>
            <w:rtl/>
          </w:rPr>
          <w:delText>מצוות</w:delText>
        </w:r>
        <w:r w:rsidR="0081621B" w:rsidRPr="00414627" w:rsidDel="00130560">
          <w:rPr>
            <w:rtl/>
          </w:rPr>
          <w:delText xml:space="preserve">היובל כוללת </w:delText>
        </w:r>
        <w:r w:rsidDel="00130560">
          <w:rPr>
            <w:rFonts w:hint="cs"/>
            <w:rtl/>
          </w:rPr>
          <w:delText>שני חלקים</w:delText>
        </w:r>
        <w:r w:rsidR="0081621B" w:rsidRPr="00414627" w:rsidDel="00130560">
          <w:rPr>
            <w:rtl/>
          </w:rPr>
          <w:delText xml:space="preserve">: שחרור עבדים והחזרת נחלות לבעליהן הראשונים. </w:delText>
        </w:r>
        <w:r w:rsidDel="00130560">
          <w:rPr>
            <w:rFonts w:hint="cs"/>
            <w:rtl/>
          </w:rPr>
          <w:delText>הקשר בין המילה'</w:delText>
        </w:r>
        <w:r w:rsidR="0081621B" w:rsidRPr="00414627" w:rsidDel="00130560">
          <w:rPr>
            <w:rtl/>
          </w:rPr>
          <w:delText>דרור</w:delText>
        </w:r>
        <w:r w:rsidDel="00130560">
          <w:rPr>
            <w:rFonts w:hint="cs"/>
            <w:rtl/>
          </w:rPr>
          <w:delText xml:space="preserve">'בפסוק לבין </w:delText>
        </w:r>
        <w:r w:rsidR="0081621B" w:rsidRPr="00414627" w:rsidDel="00130560">
          <w:rPr>
            <w:rtl/>
          </w:rPr>
          <w:delText>מצוות שחרור העבדים</w:delText>
        </w:r>
        <w:r w:rsidDel="00130560">
          <w:rPr>
            <w:rFonts w:hint="cs"/>
            <w:rtl/>
          </w:rPr>
          <w:delText xml:space="preserve"> כמעט מובן מאליו</w:delText>
        </w:r>
        <w:r w:rsidR="0081621B" w:rsidRPr="00414627" w:rsidDel="00130560">
          <w:rPr>
            <w:rtl/>
          </w:rPr>
          <w:delText>, ו</w:delText>
        </w:r>
      </w:del>
      <w:del w:id="562" w:author="user" w:date="2013-11-14T16:44:00Z">
        <w:r w:rsidDel="00C9316B">
          <w:rPr>
            <w:rFonts w:hint="cs"/>
            <w:rtl/>
          </w:rPr>
          <w:delText>ו</w:delText>
        </w:r>
      </w:del>
      <w:del w:id="563" w:author="user" w:date="2013-11-14T17:15:00Z">
        <w:r w:rsidDel="00130560">
          <w:rPr>
            <w:rFonts w:hint="cs"/>
            <w:rtl/>
          </w:rPr>
          <w:delText>חשיבות שחרור העבדים בולטת גם במקומת נוספים במקרא.</w:delText>
        </w:r>
        <w:r w:rsidDel="00130560">
          <w:rPr>
            <w:rStyle w:val="FootnoteReference"/>
            <w:rtl/>
          </w:rPr>
          <w:footnoteReference w:id="24"/>
        </w:r>
        <w:r w:rsidDel="00130560">
          <w:rPr>
            <w:rFonts w:hint="cs"/>
            <w:rtl/>
          </w:rPr>
          <w:delText xml:space="preserve"> הקשר בין 'דרור' לבין השבת הנחלות פחות מובן מאליו, ודורש ביאור. לעניות דעתי, </w:delText>
        </w:r>
        <w:r w:rsidR="0081621B" w:rsidRPr="00414627" w:rsidDel="00130560">
          <w:rPr>
            <w:rtl/>
          </w:rPr>
          <w:delText>השימוש באותה מילה</w:delText>
        </w:r>
        <w:r w:rsidDel="00130560">
          <w:rPr>
            <w:rFonts w:hint="cs"/>
            <w:rtl/>
          </w:rPr>
          <w:delText xml:space="preserve"> הן</w:delText>
        </w:r>
        <w:r w:rsidR="0081621B" w:rsidRPr="00414627" w:rsidDel="00130560">
          <w:rPr>
            <w:rtl/>
          </w:rPr>
          <w:delText xml:space="preserve"> בהקשר של החזרת הנחלות</w:delText>
        </w:r>
        <w:r w:rsidDel="00130560">
          <w:rPr>
            <w:rFonts w:hint="cs"/>
            <w:rtl/>
          </w:rPr>
          <w:delText xml:space="preserve"> והן בהקשר של שחרור עבדים בא להעביר</w:delText>
        </w:r>
        <w:r w:rsidR="0081621B" w:rsidRPr="00414627" w:rsidDel="00130560">
          <w:rPr>
            <w:rtl/>
          </w:rPr>
          <w:delText xml:space="preserve"> את המסר שבעלות על חלקתארץ </w:delText>
        </w:r>
        <w:r w:rsidDel="00130560">
          <w:rPr>
            <w:rFonts w:hint="cs"/>
            <w:rtl/>
          </w:rPr>
          <w:delText>הנה</w:delText>
        </w:r>
        <w:r w:rsidR="0081621B" w:rsidRPr="00414627" w:rsidDel="00130560">
          <w:rPr>
            <w:rtl/>
          </w:rPr>
          <w:delText xml:space="preserve"> חלק בלתי-נפרד מחירות הפרט. </w:delText>
        </w:r>
      </w:del>
      <w:commentRangeStart w:id="573"/>
      <w:del w:id="574" w:author="user" w:date="2013-11-14T17:29:00Z">
        <w:r w:rsidDel="005173F0">
          <w:rPr>
            <w:rFonts w:hint="cs"/>
            <w:rtl/>
          </w:rPr>
          <w:delText>'</w:delText>
        </w:r>
        <w:r w:rsidR="0081621B" w:rsidRPr="00414627" w:rsidDel="005173F0">
          <w:rPr>
            <w:b/>
            <w:rtl/>
          </w:rPr>
          <w:delText>דרור</w:delText>
        </w:r>
        <w:r w:rsidDel="005173F0">
          <w:rPr>
            <w:rFonts w:hint="cs"/>
            <w:b/>
            <w:rtl/>
          </w:rPr>
          <w:delText>'</w:delText>
        </w:r>
        <w:r w:rsidR="0081621B" w:rsidRPr="00414627" w:rsidDel="005173F0">
          <w:rPr>
            <w:rtl/>
          </w:rPr>
          <w:delText>משמעו גם חופש הדיור - החופש לבנות דירה על-גבי נחלה פרטית - חופש שבימינו רק מעטים נהנים ממנו.</w:delText>
        </w:r>
        <w:commentRangeEnd w:id="573"/>
        <w:r w:rsidDel="005173F0">
          <w:rPr>
            <w:rStyle w:val="CommentReference"/>
            <w:rFonts w:ascii="Times New Roman" w:eastAsia="Calibri" w:hAnsi="Times New Roman" w:cs="Times New Roman"/>
            <w:rtl/>
            <w:lang w:eastAsia="de-DE" w:bidi="ar-SA"/>
          </w:rPr>
          <w:commentReference w:id="573"/>
        </w:r>
      </w:del>
    </w:p>
    <w:p w:rsidR="0081621B" w:rsidRPr="00414627" w:rsidDel="00BE48EB" w:rsidRDefault="0081621B" w:rsidP="00BE48EB">
      <w:pPr>
        <w:rPr>
          <w:del w:id="575" w:author=" " w:date="2013-11-18T17:25:00Z"/>
        </w:rPr>
      </w:pPr>
      <w:del w:id="576" w:author="user" w:date="2013-11-14T17:40:00Z">
        <w:r w:rsidRPr="00414627" w:rsidDel="00C05F7B">
          <w:rPr>
            <w:rtl/>
          </w:rPr>
          <w:delText>כבר בברית בין הבתרים</w:delText>
        </w:r>
        <w:r w:rsidR="006A7C32" w:rsidDel="00C05F7B">
          <w:rPr>
            <w:rStyle w:val="FootnoteReference"/>
            <w:rtl/>
          </w:rPr>
          <w:footnoteReference w:id="25"/>
        </w:r>
        <w:r w:rsidRPr="00414627" w:rsidDel="00C05F7B">
          <w:rPr>
            <w:rtl/>
          </w:rPr>
          <w:delText xml:space="preserve"> נאמר לאברהם שבניו יהיו </w:delText>
        </w:r>
        <w:r w:rsidRPr="006A7C32" w:rsidDel="00C05F7B">
          <w:rPr>
            <w:b/>
            <w:rtl/>
          </w:rPr>
          <w:delText xml:space="preserve">גרים </w:delText>
        </w:r>
        <w:r w:rsidR="006A7C32" w:rsidDel="00C05F7B">
          <w:rPr>
            <w:rFonts w:hint="cs"/>
            <w:b/>
            <w:rtl/>
          </w:rPr>
          <w:delText xml:space="preserve">(זרים) </w:delText>
        </w:r>
        <w:r w:rsidR="006A7C32" w:rsidRPr="006A7C32" w:rsidDel="00C05F7B">
          <w:rPr>
            <w:rFonts w:hint="cs"/>
            <w:b/>
            <w:rtl/>
          </w:rPr>
          <w:delText>'</w:delText>
        </w:r>
        <w:r w:rsidR="007E3F66" w:rsidDel="00C05F7B">
          <w:fldChar w:fldCharType="begin"/>
        </w:r>
        <w:r w:rsidR="007408C9" w:rsidDel="00C05F7B">
          <w:delInstrText xml:space="preserve"> HYPERLINK "file:///E:\\</w:delInstrText>
        </w:r>
        <w:r w:rsidR="007408C9" w:rsidDel="00C05F7B">
          <w:rPr>
            <w:rtl/>
          </w:rPr>
          <w:delInstrText>תורת%20אמת%20-%20347</w:delInstrText>
        </w:r>
        <w:r w:rsidR="007408C9" w:rsidDel="00C05F7B">
          <w:delInstrText>\\Temp\\his_temp_1_1.htm" \l "E6,0,</w:delInstrText>
        </w:r>
        <w:r w:rsidR="007408C9" w:rsidDel="00C05F7B">
          <w:rPr>
            <w:rtl/>
          </w:rPr>
          <w:delInstrText>בראשית פרק-טו^^44060</w:delInstrText>
        </w:r>
        <w:r w:rsidR="007408C9" w:rsidDel="00C05F7B">
          <w:delInstrText xml:space="preserve">!" </w:delInstrText>
        </w:r>
        <w:r w:rsidR="007E3F66" w:rsidDel="00C05F7B">
          <w:fldChar w:fldCharType="separate"/>
        </w:r>
        <w:r w:rsidR="006A7C32" w:rsidRPr="008737A9" w:rsidDel="00C05F7B">
          <w:rPr>
            <w:rStyle w:val="Hyperlink"/>
            <w:color w:val="000000"/>
            <w:rtl/>
          </w:rPr>
          <w:delText>בְּאֶרֶץ לֹא לָהֶם</w:delText>
        </w:r>
        <w:r w:rsidR="007E3F66" w:rsidDel="00C05F7B">
          <w:rPr>
            <w:rStyle w:val="Hyperlink"/>
            <w:color w:val="000000"/>
          </w:rPr>
          <w:fldChar w:fldCharType="end"/>
        </w:r>
        <w:r w:rsidR="006A7C32" w:rsidRPr="008737A9" w:rsidDel="00C05F7B">
          <w:rPr>
            <w:rtl/>
          </w:rPr>
          <w:delText>'</w:delText>
        </w:r>
        <w:r w:rsidR="006A7C32" w:rsidDel="00C05F7B">
          <w:rPr>
            <w:rFonts w:hint="cs"/>
            <w:rtl/>
          </w:rPr>
          <w:delText>וישועבדו על-ידי תושבי אותה הארץ.</w:delText>
        </w:r>
        <w:r w:rsidRPr="006A7C32" w:rsidDel="00C05F7B">
          <w:rPr>
            <w:rtl/>
          </w:rPr>
          <w:delText xml:space="preserve">  כשאדם </w:delText>
        </w:r>
        <w:r w:rsidR="006A7C32" w:rsidDel="00C05F7B">
          <w:rPr>
            <w:rFonts w:hint="cs"/>
            <w:rtl/>
          </w:rPr>
          <w:delText>הנו</w:delText>
        </w:r>
        <w:r w:rsidRPr="006A7C32" w:rsidDel="00C05F7B">
          <w:rPr>
            <w:rtl/>
          </w:rPr>
          <w:delText>גֵּר, ואין לו חלק</w:delText>
        </w:r>
        <w:r w:rsidR="006A7C32" w:rsidDel="00C05F7B">
          <w:rPr>
            <w:rFonts w:hint="cs"/>
            <w:rtl/>
          </w:rPr>
          <w:delText xml:space="preserve"> ונחלה</w:delText>
        </w:r>
        <w:r w:rsidRPr="00414627" w:rsidDel="00C05F7B">
          <w:rPr>
            <w:rtl/>
          </w:rPr>
          <w:delText xml:space="preserve"> בארץ, קל גם להפוך אותו לעֶבֶד. שני מצבים אלה נזכרים </w:delText>
        </w:r>
        <w:r w:rsidRPr="00414627" w:rsidDel="00C05F7B">
          <w:rPr>
            <w:rtl/>
          </w:rPr>
          <w:lastRenderedPageBreak/>
          <w:delText>יחד</w:delText>
        </w:r>
        <w:r w:rsidR="002755DB" w:rsidDel="00C05F7B">
          <w:rPr>
            <w:rFonts w:hint="cs"/>
            <w:rtl/>
          </w:rPr>
          <w:delText>יו</w:delText>
        </w:r>
        <w:r w:rsidRPr="00414627" w:rsidDel="00C05F7B">
          <w:rPr>
            <w:rtl/>
          </w:rPr>
          <w:delText>במקומות רבים בתנ"ך.</w:delText>
        </w:r>
        <w:r w:rsidR="002755DB" w:rsidDel="00C05F7B">
          <w:rPr>
            <w:rStyle w:val="FootnoteReference"/>
            <w:rtl/>
          </w:rPr>
          <w:footnoteReference w:id="26"/>
        </w:r>
        <w:r w:rsidRPr="00414627" w:rsidDel="00C05F7B">
          <w:rPr>
            <w:rtl/>
          </w:rPr>
          <w:delText xml:space="preserve"> ביציאת מצרים בני ישראל השתחררו ממצב </w:delText>
        </w:r>
        <w:r w:rsidRPr="00414627" w:rsidDel="00C05F7B">
          <w:rPr>
            <w:b/>
            <w:rtl/>
          </w:rPr>
          <w:delText>העבדות</w:delText>
        </w:r>
        <w:r w:rsidRPr="00414627" w:rsidDel="00C05F7B">
          <w:rPr>
            <w:rtl/>
          </w:rPr>
          <w:delText xml:space="preserve"> אולם התהליך הושלם רק </w:delText>
        </w:r>
        <w:r w:rsidR="00DB3173" w:rsidDel="00C05F7B">
          <w:rPr>
            <w:rFonts w:hint="cs"/>
            <w:rtl/>
          </w:rPr>
          <w:delText>בהגיעם לארצם שלהם. רק אז הם</w:delText>
        </w:r>
        <w:r w:rsidRPr="00414627" w:rsidDel="00C05F7B">
          <w:rPr>
            <w:rtl/>
          </w:rPr>
          <w:delText xml:space="preserve"> השתחררו ממצב </w:delText>
        </w:r>
        <w:r w:rsidRPr="00414627" w:rsidDel="00C05F7B">
          <w:rPr>
            <w:b/>
            <w:rtl/>
          </w:rPr>
          <w:delText>הגרוּת</w:delText>
        </w:r>
        <w:r w:rsidRPr="00414627" w:rsidDel="00C05F7B">
          <w:rPr>
            <w:rtl/>
          </w:rPr>
          <w:delText xml:space="preserve">, הנוודות </w:delText>
        </w:r>
        <w:r w:rsidR="00DB3173" w:rsidDel="00C05F7B">
          <w:rPr>
            <w:rFonts w:hint="cs"/>
            <w:rtl/>
          </w:rPr>
          <w:delText>חסרתה</w:delText>
        </w:r>
        <w:r w:rsidRPr="00414627" w:rsidDel="00C05F7B">
          <w:rPr>
            <w:rtl/>
          </w:rPr>
          <w:delText xml:space="preserve">אחיזה בקרקע. </w:delText>
        </w:r>
        <w:r w:rsidR="00DB3173" w:rsidDel="00C05F7B">
          <w:rPr>
            <w:rFonts w:hint="cs"/>
            <w:rtl/>
          </w:rPr>
          <w:delText xml:space="preserve">את </w:delText>
        </w:r>
        <w:r w:rsidRPr="00414627" w:rsidDel="00C05F7B">
          <w:rPr>
            <w:rtl/>
          </w:rPr>
          <w:delText>אותו תהליך שעבר העם כולו, עובר גם כל יחיד ויחיד בשנת היובל: הוא יוצא לחרות</w:delText>
        </w:r>
        <w:r w:rsidR="00DB3173" w:rsidDel="00C05F7B">
          <w:rPr>
            <w:rFonts w:hint="cs"/>
            <w:rtl/>
          </w:rPr>
          <w:delText>,</w:delText>
        </w:r>
        <w:r w:rsidRPr="00414627" w:rsidDel="00C05F7B">
          <w:rPr>
            <w:rtl/>
          </w:rPr>
          <w:delText xml:space="preserve"> כך שלא יהיה עוד עבד, ויחד עם </w:delText>
        </w:r>
        <w:r w:rsidR="00DB3173" w:rsidDel="00C05F7B">
          <w:rPr>
            <w:rFonts w:hint="cs"/>
            <w:rtl/>
          </w:rPr>
          <w:delText>זאת</w:delText>
        </w:r>
        <w:r w:rsidRPr="00414627" w:rsidDel="00C05F7B">
          <w:rPr>
            <w:rtl/>
          </w:rPr>
          <w:delText xml:space="preserve">מקבל </w:delText>
        </w:r>
      </w:del>
      <w:del w:id="588" w:author=" " w:date="2013-11-18T17:25:00Z">
        <w:r w:rsidRPr="00414627" w:rsidDel="00BE48EB">
          <w:rPr>
            <w:rtl/>
          </w:rPr>
          <w:delText xml:space="preserve">מחדש את חלקו בארץ כך שלא יהיה עוד גֵר. </w:delText>
        </w:r>
        <w:commentRangeStart w:id="589"/>
        <w:r w:rsidRPr="00414627" w:rsidDel="00BE48EB">
          <w:rPr>
            <w:rtl/>
          </w:rPr>
          <w:delText xml:space="preserve">תובנה זו </w:delText>
        </w:r>
        <w:r w:rsidR="00DB3173" w:rsidRPr="00414627" w:rsidDel="00BE48EB">
          <w:rPr>
            <w:rtl/>
          </w:rPr>
          <w:delText>רל</w:delText>
        </w:r>
        <w:r w:rsidR="00DB3173" w:rsidDel="00BE48EB">
          <w:rPr>
            <w:rFonts w:hint="cs"/>
            <w:rtl/>
          </w:rPr>
          <w:delText>ב</w:delText>
        </w:r>
        <w:r w:rsidR="00DB3173" w:rsidRPr="00414627" w:rsidDel="00BE48EB">
          <w:rPr>
            <w:rtl/>
          </w:rPr>
          <w:delText xml:space="preserve">נטית </w:delText>
        </w:r>
        <w:r w:rsidRPr="00414627" w:rsidDel="00BE48EB">
          <w:rPr>
            <w:rtl/>
          </w:rPr>
          <w:delText xml:space="preserve">במיוחד בימינו,כאשר לצעירים רבים אין נחלה, והם נודדים מדירה שכורה אחת לאחרת, כאשר מחירי השכירות עולים משנה לשנה ומטילים עליהם עול הולך וכבד. </w:delText>
        </w:r>
        <w:commentRangeEnd w:id="589"/>
        <w:r w:rsidR="00DB3173" w:rsidDel="00BE48EB">
          <w:rPr>
            <w:rStyle w:val="CommentReference"/>
            <w:rFonts w:ascii="Times New Roman" w:eastAsia="Calibri" w:hAnsi="Times New Roman" w:cs="Times New Roman"/>
            <w:rtl/>
            <w:lang w:eastAsia="de-DE" w:bidi="ar-SA"/>
          </w:rPr>
          <w:commentReference w:id="589"/>
        </w:r>
      </w:del>
    </w:p>
    <w:p w:rsidR="00281C70" w:rsidRDefault="005841B3" w:rsidP="00281C70">
      <w:pPr>
        <w:bidi w:val="0"/>
        <w:rPr>
          <w:ins w:id="590" w:author="user" w:date="2013-11-14T17:41:00Z"/>
          <w:b/>
          <w:rtl/>
        </w:rPr>
        <w:pPrChange w:id="591" w:author=" " w:date="2013-11-18T17:25:00Z">
          <w:pPr/>
        </w:pPrChange>
      </w:pPr>
      <w:ins w:id="592" w:author="user" w:date="2013-11-17T17:32:00Z">
        <w:del w:id="593" w:author=" " w:date="2013-11-18T17:25:00Z">
          <w:r w:rsidDel="00BE48EB">
            <w:rPr>
              <w:b/>
              <w:rtl/>
            </w:rPr>
            <w:br w:type="page"/>
          </w:r>
        </w:del>
      </w:ins>
    </w:p>
    <w:p w:rsidR="00B54FA5" w:rsidRPr="00373FBB" w:rsidRDefault="00B54FA5" w:rsidP="00B54FA5">
      <w:pPr>
        <w:pStyle w:val="12"/>
        <w:rPr>
          <w:ins w:id="594" w:author="user" w:date="2013-11-14T17:41:00Z"/>
        </w:rPr>
      </w:pPr>
      <w:ins w:id="595" w:author="user" w:date="2013-11-14T17:41:00Z">
        <w:r>
          <w:rPr>
            <w:rFonts w:hint="cs"/>
            <w:rtl/>
          </w:rPr>
          <w:lastRenderedPageBreak/>
          <w:t xml:space="preserve">ב. </w:t>
        </w:r>
      </w:ins>
      <w:ins w:id="596" w:author="user" w:date="2013-11-14T17:45:00Z">
        <w:r>
          <w:rPr>
            <w:rFonts w:hint="cs"/>
            <w:rtl/>
          </w:rPr>
          <w:t>קיום חוקת הנחלות בימי המקרא</w:t>
        </w:r>
      </w:ins>
    </w:p>
    <w:p w:rsidR="00DB3173" w:rsidDel="00C61D6F" w:rsidRDefault="005841B3" w:rsidP="00C61D6F">
      <w:pPr>
        <w:rPr>
          <w:del w:id="597" w:author="user" w:date="2013-11-17T17:36:00Z"/>
          <w:rtl/>
        </w:rPr>
      </w:pPr>
      <w:ins w:id="598" w:author="user" w:date="2013-11-17T17:32:00Z">
        <w:r>
          <w:rPr>
            <w:rFonts w:hint="cs"/>
            <w:rtl/>
          </w:rPr>
          <w:t xml:space="preserve">בתנ"ך לא מתואר קיום בפועל של מצוות היובל הנוגעת להחזרת הקרקעות לבעליהן המקוריים. </w:t>
        </w:r>
      </w:ins>
      <w:del w:id="599" w:author="user" w:date="2013-11-17T17:33:00Z">
        <w:r w:rsidR="0081621B" w:rsidRPr="00414627" w:rsidDel="005841B3">
          <w:rPr>
            <w:rtl/>
          </w:rPr>
          <w:delText xml:space="preserve">מצוות היובל נזכרת </w:delText>
        </w:r>
      </w:del>
      <w:ins w:id="600" w:author="Aharon Ariel" w:date="2013-10-15T20:41:00Z">
        <w:del w:id="601" w:author="user" w:date="2013-11-17T17:33:00Z">
          <w:r w:rsidR="00DB3173" w:rsidDel="005841B3">
            <w:rPr>
              <w:rFonts w:hint="cs"/>
              <w:rtl/>
            </w:rPr>
            <w:delText>מוזכרת אך ורק</w:delText>
          </w:r>
        </w:del>
      </w:ins>
      <w:del w:id="602" w:author="user" w:date="2013-11-17T17:33:00Z">
        <w:r w:rsidR="0081621B" w:rsidRPr="00414627" w:rsidDel="005841B3">
          <w:rPr>
            <w:rtl/>
          </w:rPr>
          <w:delText>בתורה וגם בנבואת יחזקאל</w:delText>
        </w:r>
      </w:del>
      <w:ins w:id="603" w:author="Aharon Ariel" w:date="2013-10-15T20:41:00Z">
        <w:del w:id="604" w:author="user" w:date="2013-11-17T17:33:00Z">
          <w:r w:rsidR="00DB3173" w:rsidDel="005841B3">
            <w:rPr>
              <w:rFonts w:hint="cs"/>
              <w:rtl/>
            </w:rPr>
            <w:delText xml:space="preserve"> (</w:delText>
          </w:r>
        </w:del>
      </w:ins>
      <w:ins w:id="605" w:author="Aharon Ariel" w:date="2013-10-15T20:42:00Z">
        <w:del w:id="606" w:author="user" w:date="2013-11-17T17:33:00Z">
          <w:r w:rsidR="007E3F66" w:rsidRPr="007E3F66">
            <w:rPr>
              <w:rFonts w:hint="eastAsia"/>
              <w:highlight w:val="yellow"/>
              <w:rtl/>
              <w:rPrChange w:id="607" w:author="Aharon Ariel" w:date="2013-10-15T20:42:00Z">
                <w:rPr>
                  <w:rFonts w:hint="eastAsia"/>
                  <w:rtl/>
                </w:rPr>
              </w:rPrChange>
            </w:rPr>
            <w:delText>לצטטבסוגרייםקטעמרכזיולתתמקורבהערתשוליים</w:delText>
          </w:r>
          <w:r w:rsidR="00DB3173" w:rsidDel="005841B3">
            <w:rPr>
              <w:rFonts w:hint="cs"/>
              <w:rtl/>
            </w:rPr>
            <w:delText>)</w:delText>
          </w:r>
        </w:del>
      </w:ins>
      <w:del w:id="608" w:author="user" w:date="2013-11-17T17:33:00Z">
        <w:r w:rsidR="0081621B" w:rsidRPr="00414627" w:rsidDel="005841B3">
          <w:rPr>
            <w:rtl/>
          </w:rPr>
          <w:delText>, אולם בספרים הסיפוריים של</w:delText>
        </w:r>
      </w:del>
      <w:ins w:id="609" w:author="Aharon Ariel" w:date="2013-10-15T20:42:00Z">
        <w:del w:id="610" w:author="user" w:date="2013-11-17T17:33:00Z">
          <w:r w:rsidR="00DB3173" w:rsidDel="005841B3">
            <w:rPr>
              <w:rFonts w:hint="cs"/>
              <w:rtl/>
            </w:rPr>
            <w:delText>בכל</w:delText>
          </w:r>
        </w:del>
      </w:ins>
      <w:commentRangeStart w:id="611"/>
      <w:del w:id="612" w:author="user" w:date="2013-11-17T17:33:00Z">
        <w:r w:rsidR="0081621B" w:rsidRPr="00414627" w:rsidDel="005841B3">
          <w:rPr>
            <w:rtl/>
          </w:rPr>
          <w:delText>המקרא לא מתואר קיום בפועל של מצ</w:delText>
        </w:r>
      </w:del>
      <w:ins w:id="613" w:author="Aharon Ariel" w:date="2013-10-15T20:42:00Z">
        <w:del w:id="614" w:author="user" w:date="2013-11-17T17:33:00Z">
          <w:r w:rsidR="00DB3173" w:rsidDel="005841B3">
            <w:rPr>
              <w:rFonts w:hint="cs"/>
              <w:rtl/>
            </w:rPr>
            <w:delText>ו</w:delText>
          </w:r>
        </w:del>
      </w:ins>
      <w:del w:id="615" w:author="user" w:date="2013-11-17T17:33:00Z">
        <w:r w:rsidR="0081621B" w:rsidRPr="00414627" w:rsidDel="005841B3">
          <w:rPr>
            <w:rtl/>
          </w:rPr>
          <w:delText>וה זו</w:delText>
        </w:r>
        <w:commentRangeEnd w:id="611"/>
        <w:r w:rsidR="00DB3173" w:rsidDel="005841B3">
          <w:rPr>
            <w:rStyle w:val="CommentReference"/>
            <w:rFonts w:ascii="Times New Roman" w:eastAsia="Calibri" w:hAnsi="Times New Roman" w:cs="Times New Roman"/>
            <w:rtl/>
            <w:lang w:eastAsia="de-DE" w:bidi="ar-SA"/>
          </w:rPr>
          <w:commentReference w:id="611"/>
        </w:r>
        <w:r w:rsidR="0081621B" w:rsidRPr="00414627" w:rsidDel="005841B3">
          <w:rPr>
            <w:rtl/>
          </w:rPr>
          <w:delText xml:space="preserve">. </w:delText>
        </w:r>
      </w:del>
      <w:r w:rsidR="0081621B" w:rsidRPr="00414627">
        <w:rPr>
          <w:rtl/>
        </w:rPr>
        <w:t xml:space="preserve">עובדה זו </w:t>
      </w:r>
      <w:r w:rsidR="00DB3173">
        <w:rPr>
          <w:rFonts w:hint="cs"/>
          <w:rtl/>
        </w:rPr>
        <w:t>יכולה</w:t>
      </w:r>
      <w:ins w:id="616" w:author=" " w:date="2013-11-19T14:40:00Z">
        <w:r w:rsidR="007154E2">
          <w:rPr>
            <w:rFonts w:hint="cs"/>
            <w:rtl/>
          </w:rPr>
          <w:t xml:space="preserve"> </w:t>
        </w:r>
      </w:ins>
      <w:r w:rsidR="0081621B" w:rsidRPr="00414627">
        <w:rPr>
          <w:rtl/>
        </w:rPr>
        <w:t xml:space="preserve">ליצור את הרושם שמצוות </w:t>
      </w:r>
      <w:ins w:id="617" w:author="user" w:date="2013-11-17T17:33:00Z">
        <w:r>
          <w:rPr>
            <w:rFonts w:hint="cs"/>
            <w:rtl/>
          </w:rPr>
          <w:t>החזרת הנחלות ב</w:t>
        </w:r>
      </w:ins>
      <w:del w:id="618" w:author="user" w:date="2013-11-17T17:33:00Z">
        <w:r w:rsidR="0081621B" w:rsidRPr="00414627" w:rsidDel="005841B3">
          <w:rPr>
            <w:rtl/>
          </w:rPr>
          <w:delText>ה</w:delText>
        </w:r>
      </w:del>
      <w:r w:rsidR="0081621B" w:rsidRPr="00414627">
        <w:rPr>
          <w:rtl/>
        </w:rPr>
        <w:t xml:space="preserve">יובל </w:t>
      </w:r>
      <w:r w:rsidR="00DB3173">
        <w:rPr>
          <w:rFonts w:hint="cs"/>
          <w:rtl/>
        </w:rPr>
        <w:t>הנה</w:t>
      </w:r>
      <w:ins w:id="619" w:author=" " w:date="2013-11-19T14:40:00Z">
        <w:r w:rsidR="007154E2">
          <w:rPr>
            <w:rFonts w:hint="cs"/>
            <w:rtl/>
          </w:rPr>
          <w:t xml:space="preserve"> </w:t>
        </w:r>
      </w:ins>
      <w:r w:rsidR="0081621B" w:rsidRPr="00414627">
        <w:rPr>
          <w:rtl/>
        </w:rPr>
        <w:t xml:space="preserve">אידיאל נשגב שמעולם לא </w:t>
      </w:r>
      <w:r w:rsidR="00DB3173">
        <w:rPr>
          <w:rFonts w:hint="cs"/>
          <w:rtl/>
        </w:rPr>
        <w:t>יושם בפועל</w:t>
      </w:r>
      <w:r w:rsidR="0081621B" w:rsidRPr="00414627">
        <w:rPr>
          <w:rtl/>
        </w:rPr>
        <w:t>. לענ</w:t>
      </w:r>
      <w:r w:rsidR="00DB3173">
        <w:rPr>
          <w:rFonts w:hint="cs"/>
          <w:rtl/>
        </w:rPr>
        <w:t>יות דעתי רושם זה איננו מדוי</w:t>
      </w:r>
      <w:del w:id="620" w:author="user" w:date="2013-11-17T17:34:00Z">
        <w:r w:rsidR="00DB3173" w:rsidDel="005841B3">
          <w:rPr>
            <w:rFonts w:hint="cs"/>
            <w:rtl/>
          </w:rPr>
          <w:delText>י</w:delText>
        </w:r>
      </w:del>
      <w:r w:rsidR="00DB3173">
        <w:rPr>
          <w:rFonts w:hint="cs"/>
          <w:rtl/>
        </w:rPr>
        <w:t>ק שכן</w:t>
      </w:r>
      <w:r w:rsidR="0081621B" w:rsidRPr="00414627">
        <w:rPr>
          <w:rtl/>
        </w:rPr>
        <w:t xml:space="preserve">  יש לראות את מצוות היובל בהקשרה, כחלק מחוקת הנחלות המקראית: "כִּי יָמוּךְ אָחִיךָ וּמָכַר מֵאֲחֻזָּתוֹ וּבָא גֹאֲלוֹ הַקָּרֹב אֵלָיו וְגָאַל אֵת מִמְכַּר אָחִיו.</w:t>
      </w:r>
      <w:hyperlink r:id="rId10"/>
      <w:r w:rsidR="0081621B" w:rsidRPr="00414627">
        <w:rPr>
          <w:rtl/>
        </w:rPr>
        <w:t xml:space="preserve"> וְאִישׁ כִּי לֹא יִהְיֶה לּוֹ גֹּאֵל וְהִשִּׂיגָה יָדוֹ וּמָצָא כְּדֵי גְאֻלָּתוֹ.</w:t>
      </w:r>
      <w:hyperlink r:id="rId11"/>
      <w:r w:rsidR="0081621B" w:rsidRPr="00414627">
        <w:rPr>
          <w:rtl/>
        </w:rPr>
        <w:t xml:space="preserve"> וְחִשַּׁב אֶת שְׁנֵי מִמְכָּרוֹ וְהֵשִׁיב אֶת הָעֹדֵף לָאִישׁ אֲשֶׁר מָכַר לוֹ וְשָׁב לַאֲחֻזָּתוֹ.</w:t>
      </w:r>
      <w:hyperlink r:id="rId12"/>
      <w:r w:rsidR="0081621B" w:rsidRPr="00414627">
        <w:rPr>
          <w:rtl/>
        </w:rPr>
        <w:t xml:space="preserve">  וְאִם לֹא מָצְאָה יָדוֹ דֵּי הָשִׁיב לוֹ וְהָיָה מִמְכָּרוֹ בְּיַד הַקֹּנֶה אֹתוֹ עַד שְׁנַת הַיּוֹבֵל וְיָצָא בַּיֹּבֵל וְשָׁב לַאֲחֻזָּתוֹ".</w:t>
      </w:r>
      <w:r w:rsidR="00DB3173">
        <w:rPr>
          <w:rStyle w:val="FootnoteReference"/>
          <w:rtl/>
        </w:rPr>
        <w:footnoteReference w:id="27"/>
      </w:r>
      <w:ins w:id="624" w:author=" " w:date="2013-11-19T14:50:00Z">
        <w:r w:rsidR="00A12D5E">
          <w:rPr>
            <w:rFonts w:hint="cs"/>
            <w:rtl/>
          </w:rPr>
          <w:t xml:space="preserve"> </w:t>
        </w:r>
      </w:ins>
      <w:r w:rsidR="0081621B" w:rsidRPr="00414627">
        <w:rPr>
          <w:rtl/>
        </w:rPr>
        <w:t>חוקה זו</w:t>
      </w:r>
      <w:r w:rsidR="00DB3173">
        <w:rPr>
          <w:rFonts w:hint="cs"/>
          <w:rtl/>
        </w:rPr>
        <w:t xml:space="preserve"> נועדה </w:t>
      </w:r>
      <w:r w:rsidR="0081621B" w:rsidRPr="00414627">
        <w:rPr>
          <w:rtl/>
        </w:rPr>
        <w:t>לוודא שכל נחלה תחזור לבעליה או לקרובי משפחתו, כך שלכל אדם ומשפחה תהיה נחלה בארץ. ישנן עדויות לכך שעיקרון זה אכן נשמר</w:t>
      </w:r>
      <w:ins w:id="625" w:author="user" w:date="2013-11-17T17:38:00Z">
        <w:r w:rsidR="00C61D6F">
          <w:rPr>
            <w:rFonts w:hint="cs"/>
            <w:rtl/>
          </w:rPr>
          <w:t xml:space="preserve"> החל מכניסתם של בני ישראל לארץ ועד </w:t>
        </w:r>
      </w:ins>
      <w:ins w:id="626" w:author="user" w:date="2013-11-17T17:39:00Z">
        <w:r w:rsidR="00C61D6F">
          <w:rPr>
            <w:rFonts w:hint="cs"/>
            <w:rtl/>
          </w:rPr>
          <w:t>תקופת מלכי ישראל</w:t>
        </w:r>
      </w:ins>
      <w:r w:rsidR="0081621B" w:rsidRPr="00414627">
        <w:rPr>
          <w:rtl/>
        </w:rPr>
        <w:t xml:space="preserve">. </w:t>
      </w:r>
    </w:p>
    <w:p w:rsidR="00281C70" w:rsidRDefault="00C61D6F" w:rsidP="00281C70">
      <w:pPr>
        <w:pStyle w:val="ListParagraph"/>
        <w:numPr>
          <w:ilvl w:val="0"/>
          <w:numId w:val="37"/>
        </w:numPr>
        <w:rPr>
          <w:ins w:id="627" w:author="user" w:date="2013-11-17T17:42:00Z"/>
        </w:rPr>
        <w:pPrChange w:id="628" w:author="user" w:date="2013-11-17T17:42:00Z">
          <w:pPr/>
        </w:pPrChange>
      </w:pPr>
      <w:ins w:id="629" w:author="user" w:date="2013-11-17T17:39:00Z">
        <w:r>
          <w:rPr>
            <w:rFonts w:hint="cs"/>
            <w:rtl/>
          </w:rPr>
          <w:t xml:space="preserve">בספר יהושע ישנם פרקים רבים </w:t>
        </w:r>
      </w:ins>
      <w:del w:id="630" w:author="user" w:date="2013-11-17T17:39:00Z">
        <w:r w:rsidR="00DB3173" w:rsidDel="00C61D6F">
          <w:rPr>
            <w:rFonts w:hint="cs"/>
            <w:rtl/>
          </w:rPr>
          <w:delText>למשל</w:delText>
        </w:r>
        <w:r w:rsidR="00DB3173" w:rsidRPr="00C61D6F" w:rsidDel="00C61D6F">
          <w:rPr>
            <w:rFonts w:hint="cs"/>
            <w:rtl/>
          </w:rPr>
          <w:delText>,</w:delText>
        </w:r>
        <w:r w:rsidR="0081621B" w:rsidRPr="00414627" w:rsidDel="00C61D6F">
          <w:rPr>
            <w:rtl/>
          </w:rPr>
          <w:delText xml:space="preserve">שליש מספר יהושע </w:delText>
        </w:r>
      </w:del>
      <w:r w:rsidR="0081621B" w:rsidRPr="00414627">
        <w:rPr>
          <w:rtl/>
        </w:rPr>
        <w:t xml:space="preserve">(פרקים יג-כא) </w:t>
      </w:r>
      <w:ins w:id="631" w:author="user" w:date="2013-11-17T17:39:00Z">
        <w:r>
          <w:rPr>
            <w:rFonts w:hint="cs"/>
            <w:rtl/>
          </w:rPr>
          <w:t xml:space="preserve">המתארים </w:t>
        </w:r>
      </w:ins>
      <w:del w:id="632" w:author="user" w:date="2013-11-17T17:39:00Z">
        <w:r w:rsidR="0081621B" w:rsidRPr="00414627" w:rsidDel="00C61D6F">
          <w:rPr>
            <w:rtl/>
          </w:rPr>
          <w:delText xml:space="preserve">וחלקים מספר שופטים מתארים </w:delText>
        </w:r>
      </w:del>
      <w:r w:rsidR="0081621B" w:rsidRPr="00414627">
        <w:rPr>
          <w:rtl/>
        </w:rPr>
        <w:t>את תהליך ההתנחלות של בני</w:t>
      </w:r>
      <w:r w:rsidR="00DB3173">
        <w:rPr>
          <w:rFonts w:hint="cs"/>
          <w:rtl/>
        </w:rPr>
        <w:t>-</w:t>
      </w:r>
      <w:r w:rsidR="0081621B" w:rsidRPr="00414627">
        <w:rPr>
          <w:rtl/>
        </w:rPr>
        <w:t>ישראל בארצם</w:t>
      </w:r>
      <w:ins w:id="633" w:author="user" w:date="2013-11-17T17:40:00Z">
        <w:r>
          <w:rPr>
            <w:rFonts w:hint="cs"/>
            <w:rtl/>
          </w:rPr>
          <w:t xml:space="preserve">, ומדגישים שכל שבט ומשפחה קיבלו נחלה, למשל, </w:t>
        </w:r>
        <w:r>
          <w:t>"</w:t>
        </w:r>
        <w:r>
          <w:rPr>
            <w:rtl/>
          </w:rPr>
          <w:t xml:space="preserve">זֹאת נַחֲלַת מַטֵּה בְנֵי יְהוּדָה </w:t>
        </w:r>
        <w:r w:rsidRPr="00C61D6F">
          <w:rPr>
            <w:b/>
            <w:bCs/>
            <w:rtl/>
          </w:rPr>
          <w:t>לְמִשְׁפְּחֹתָם</w:t>
        </w:r>
        <w:r>
          <w:t>"</w:t>
        </w:r>
        <w:r>
          <w:rPr>
            <w:rStyle w:val="FootnoteReference"/>
            <w:rtl/>
          </w:rPr>
          <w:footnoteReference w:id="28"/>
        </w:r>
      </w:ins>
      <w:ins w:id="637" w:author=" " w:date="2013-11-19T14:40:00Z">
        <w:r w:rsidR="007154E2">
          <w:rPr>
            <w:rFonts w:hint="cs"/>
            <w:rtl/>
          </w:rPr>
          <w:t xml:space="preserve"> </w:t>
        </w:r>
      </w:ins>
      <w:ins w:id="638" w:author="user" w:date="2013-11-17T17:40:00Z">
        <w:r>
          <w:rPr>
            <w:rFonts w:hint="cs"/>
            <w:rtl/>
          </w:rPr>
          <w:t>ועוד הרבה.</w:t>
        </w:r>
      </w:ins>
    </w:p>
    <w:p w:rsidR="00281C70" w:rsidRDefault="00DB3173" w:rsidP="00281C70">
      <w:pPr>
        <w:pStyle w:val="ListParagraph"/>
        <w:numPr>
          <w:ilvl w:val="0"/>
          <w:numId w:val="37"/>
        </w:numPr>
        <w:rPr>
          <w:ins w:id="639" w:author="user" w:date="2013-11-17T17:42:00Z"/>
        </w:rPr>
        <w:pPrChange w:id="640" w:author="user" w:date="2013-11-17T17:42:00Z">
          <w:pPr/>
        </w:pPrChange>
      </w:pPr>
      <w:del w:id="641" w:author="user" w:date="2013-11-17T17:41:00Z">
        <w:r w:rsidDel="00C61D6F">
          <w:rPr>
            <w:rFonts w:hint="cs"/>
            <w:rtl/>
          </w:rPr>
          <w:delText>.</w:delText>
        </w:r>
      </w:del>
      <w:r w:rsidR="0081621B" w:rsidRPr="00414627">
        <w:rPr>
          <w:rtl/>
        </w:rPr>
        <w:t>בסוף ספר שופטים נאמר</w:t>
      </w:r>
      <w:ins w:id="642" w:author=" " w:date="2013-11-19T14:40:00Z">
        <w:r w:rsidR="007154E2">
          <w:rPr>
            <w:rFonts w:hint="cs"/>
            <w:rtl/>
          </w:rPr>
          <w:t xml:space="preserve"> </w:t>
        </w:r>
      </w:ins>
      <w:ins w:id="643" w:author="user" w:date="2013-11-17T17:37:00Z">
        <w:r w:rsidR="00754E7D" w:rsidRPr="00C61D6F">
          <w:rPr>
            <w:rFonts w:hAnsi="Symbol" w:hint="cs"/>
            <w:rtl/>
          </w:rPr>
          <w:t>"</w:t>
        </w:r>
        <w:r w:rsidR="00754E7D">
          <w:rPr>
            <w:rtl/>
          </w:rPr>
          <w:t xml:space="preserve">וַיִּתְהַלְּכוּ מִשָּׁם בְּנֵי יִשְׂרָאֵל בָּעֵת הַהִיא אִישׁ לְשִׁבְטוֹ ּלְמִשְׁפַּחְתּוֹ וַיֵּצְאוּ מִשָּׁם </w:t>
        </w:r>
        <w:r w:rsidR="00754E7D" w:rsidRPr="00C61D6F">
          <w:rPr>
            <w:b/>
            <w:bCs/>
            <w:rtl/>
          </w:rPr>
          <w:t>אִישׁ לְנַחֲלָתו</w:t>
        </w:r>
        <w:r w:rsidR="007E3F66" w:rsidRPr="007C2E84">
          <w:rPr>
            <w:b/>
            <w:bCs/>
            <w:rtl/>
          </w:rPr>
          <w:t>ֹ</w:t>
        </w:r>
        <w:r w:rsidR="00754E7D">
          <w:t>"</w:t>
        </w:r>
      </w:ins>
      <w:del w:id="644" w:author="user" w:date="2013-11-17T17:37:00Z">
        <w:r w:rsidR="0081621B" w:rsidRPr="00414627" w:rsidDel="00754E7D">
          <w:rPr>
            <w:rtl/>
          </w:rPr>
          <w:delText xml:space="preserve"> שבני ישראל חזרו "</w:delText>
        </w:r>
        <w:r w:rsidR="007E3F66" w:rsidRPr="007E3F66">
          <w:rPr>
            <w:b/>
            <w:bCs/>
            <w:rtl/>
            <w:rPrChange w:id="645" w:author="user" w:date="2013-11-17T17:42:00Z">
              <w:rPr>
                <w:rtl/>
              </w:rPr>
            </w:rPrChange>
          </w:rPr>
          <w:delText>איש לנחלתו</w:delText>
        </w:r>
        <w:r w:rsidR="0081621B" w:rsidRPr="00414627" w:rsidDel="00754E7D">
          <w:rPr>
            <w:rtl/>
          </w:rPr>
          <w:delText>"</w:delText>
        </w:r>
        <w:r w:rsidDel="00754E7D">
          <w:rPr>
            <w:rStyle w:val="FootnoteReference"/>
            <w:rtl/>
          </w:rPr>
          <w:footnoteReference w:id="29"/>
        </w:r>
        <w:r w:rsidDel="00754E7D">
          <w:rPr>
            <w:rFonts w:hint="cs"/>
            <w:rtl/>
          </w:rPr>
          <w:delText xml:space="preserve">, </w:delText>
        </w:r>
      </w:del>
      <w:ins w:id="651" w:author="user" w:date="2013-11-17T17:37:00Z">
        <w:r w:rsidR="00754E7D">
          <w:rPr>
            <w:rFonts w:hint="cs"/>
            <w:rtl/>
          </w:rPr>
          <w:t>,</w:t>
        </w:r>
        <w:r w:rsidR="00754E7D">
          <w:rPr>
            <w:rStyle w:val="FootnoteReference"/>
            <w:rtl/>
          </w:rPr>
          <w:footnoteReference w:id="30"/>
        </w:r>
      </w:ins>
      <w:r>
        <w:rPr>
          <w:rFonts w:hint="cs"/>
          <w:rtl/>
        </w:rPr>
        <w:t>אמירה הרומזת לכך</w:t>
      </w:r>
      <w:r w:rsidR="0081621B" w:rsidRPr="00414627">
        <w:rPr>
          <w:rtl/>
        </w:rPr>
        <w:t xml:space="preserve"> שלכל איש אכן ה</w:t>
      </w:r>
      <w:ins w:id="654" w:author="user" w:date="2013-11-17T17:36:00Z">
        <w:r w:rsidR="00754E7D">
          <w:rPr>
            <w:rFonts w:hint="cs"/>
            <w:rtl/>
          </w:rPr>
          <w:t>י</w:t>
        </w:r>
      </w:ins>
      <w:r w:rsidR="0081621B" w:rsidRPr="00414627">
        <w:rPr>
          <w:rtl/>
        </w:rPr>
        <w:t xml:space="preserve">יתה נחלה. </w:t>
      </w:r>
    </w:p>
    <w:p w:rsidR="00281C70" w:rsidRDefault="00DB7E04" w:rsidP="00281C70">
      <w:pPr>
        <w:pStyle w:val="ListParagraph"/>
        <w:numPr>
          <w:ilvl w:val="0"/>
          <w:numId w:val="37"/>
        </w:numPr>
        <w:rPr>
          <w:del w:id="655" w:author="user" w:date="2013-11-17T17:43:00Z"/>
        </w:rPr>
        <w:pPrChange w:id="656" w:author="user" w:date="2013-11-17T17:49:00Z">
          <w:pPr/>
        </w:pPrChange>
      </w:pPr>
      <w:del w:id="657" w:author="user" w:date="2013-11-17T17:42:00Z">
        <w:r w:rsidDel="00C61D6F">
          <w:rPr>
            <w:rFonts w:hint="cs"/>
            <w:rtl/>
          </w:rPr>
          <w:delText xml:space="preserve">במקום אחר, </w:delText>
        </w:r>
      </w:del>
      <w:r>
        <w:rPr>
          <w:rFonts w:hint="cs"/>
          <w:rtl/>
        </w:rPr>
        <w:t>במגילת רות</w:t>
      </w:r>
      <w:ins w:id="658" w:author="user" w:date="2013-11-17T17:42:00Z">
        <w:r w:rsidR="00C61D6F">
          <w:rPr>
            <w:rFonts w:hint="cs"/>
            <w:rtl/>
          </w:rPr>
          <w:t>,</w:t>
        </w:r>
      </w:ins>
      <w:r>
        <w:rPr>
          <w:rFonts w:hint="cs"/>
          <w:rtl/>
        </w:rPr>
        <w:t xml:space="preserve"> המתארת אף היא את ימי השופטים, </w:t>
      </w:r>
      <w:r w:rsidR="0081621B" w:rsidRPr="00414627">
        <w:rPr>
          <w:rtl/>
        </w:rPr>
        <w:t xml:space="preserve">אחד הנושאים </w:t>
      </w:r>
      <w:del w:id="659" w:author="user" w:date="2013-11-17T17:42:00Z">
        <w:r w:rsidR="0081621B" w:rsidRPr="00414627" w:rsidDel="00C61D6F">
          <w:rPr>
            <w:rtl/>
          </w:rPr>
          <w:delText xml:space="preserve">החשובים </w:delText>
        </w:r>
        <w:r w:rsidDel="00C61D6F">
          <w:rPr>
            <w:rFonts w:hint="cs"/>
            <w:rtl/>
          </w:rPr>
          <w:delText>ביותר</w:delText>
        </w:r>
      </w:del>
      <w:ins w:id="660" w:author="user" w:date="2013-11-17T17:42:00Z">
        <w:r w:rsidR="00C61D6F">
          <w:rPr>
            <w:rFonts w:hint="cs"/>
            <w:rtl/>
          </w:rPr>
          <w:t xml:space="preserve">המרכזיים </w:t>
        </w:r>
      </w:ins>
      <w:r w:rsidR="0081621B" w:rsidRPr="00414627">
        <w:rPr>
          <w:rtl/>
        </w:rPr>
        <w:t>הוא גאולת הנחלה של אלימלך ובניו המתים</w:t>
      </w:r>
      <w:r>
        <w:rPr>
          <w:rFonts w:hint="cs"/>
          <w:rtl/>
        </w:rPr>
        <w:t>, בכדי שלא תעבור למשפחה אחרת</w:t>
      </w:r>
      <w:r w:rsidR="0081621B" w:rsidRPr="00414627">
        <w:rPr>
          <w:rtl/>
        </w:rPr>
        <w:t>.</w:t>
      </w:r>
      <w:r>
        <w:rPr>
          <w:rStyle w:val="FootnoteReference"/>
          <w:rtl/>
        </w:rPr>
        <w:footnoteReference w:id="31"/>
      </w:r>
      <w:del w:id="666" w:author="user" w:date="2013-11-17T17:49:00Z">
        <w:r w:rsidR="0081621B" w:rsidRPr="00414627" w:rsidDel="00984D81">
          <w:rPr>
            <w:rtl/>
          </w:rPr>
          <w:delText xml:space="preserve">מתוך הסיפור עולה שבני ישראל הקפידו על </w:delText>
        </w:r>
        <w:r w:rsidDel="00984D81">
          <w:rPr>
            <w:rFonts w:hint="cs"/>
            <w:rtl/>
          </w:rPr>
          <w:delText>שימור הנחלות בידי בעליהן המקוריים</w:delText>
        </w:r>
        <w:r w:rsidR="0081621B" w:rsidRPr="00414627" w:rsidDel="00984D81">
          <w:rPr>
            <w:rtl/>
          </w:rPr>
          <w:delText>, ומשום כך יתכן שכלל לא נוצר הצורך לקיים את מצוות היובל! מצוות היובל היא רק ברירת מחדל</w:delText>
        </w:r>
        <w:r w:rsidDel="00984D81">
          <w:rPr>
            <w:rFonts w:hint="cs"/>
            <w:rtl/>
          </w:rPr>
          <w:delText>, הנוצרת כאשר</w:delText>
        </w:r>
        <w:r w:rsidR="0081621B" w:rsidRPr="00414627" w:rsidDel="00984D81">
          <w:rPr>
            <w:rtl/>
          </w:rPr>
          <w:delText xml:space="preserve"> הקרובים אינם מצליחים לגאול את הקרקע במשך 50 שנה, </w:delText>
        </w:r>
        <w:r w:rsidDel="00984D81">
          <w:rPr>
            <w:rFonts w:hint="cs"/>
            <w:rtl/>
          </w:rPr>
          <w:delText>ו</w:delText>
        </w:r>
        <w:r w:rsidR="0081621B" w:rsidRPr="00414627" w:rsidDel="00984D81">
          <w:rPr>
            <w:rtl/>
          </w:rPr>
          <w:delText xml:space="preserve">רק אז באה מצוות היובל ומחזירה את הקרקע לבעליה בחינם. אם </w:delText>
        </w:r>
      </w:del>
      <w:del w:id="667" w:author="user" w:date="2013-11-17T17:35:00Z">
        <w:r w:rsidR="0081621B" w:rsidRPr="00414627" w:rsidDel="00754E7D">
          <w:rPr>
            <w:rtl/>
          </w:rPr>
          <w:delText xml:space="preserve">מקיימים </w:delText>
        </w:r>
      </w:del>
      <w:del w:id="668" w:author="user" w:date="2013-11-17T17:49:00Z">
        <w:r w:rsidR="0081621B" w:rsidRPr="00414627" w:rsidDel="00984D81">
          <w:rPr>
            <w:rtl/>
          </w:rPr>
          <w:delText>את מצוות הגאולה</w:delText>
        </w:r>
      </w:del>
      <w:del w:id="669" w:author="user" w:date="2013-11-17T17:35:00Z">
        <w:r w:rsidDel="00754E7D">
          <w:rPr>
            <w:rFonts w:hint="cs"/>
            <w:rtl/>
          </w:rPr>
          <w:delText xml:space="preserve"> לאורך</w:delText>
        </w:r>
      </w:del>
      <w:del w:id="670" w:author="user" w:date="2013-11-17T17:49:00Z">
        <w:r w:rsidR="0081621B" w:rsidRPr="00414627" w:rsidDel="00984D81">
          <w:rPr>
            <w:rtl/>
          </w:rPr>
          <w:delText xml:space="preserve">, </w:delText>
        </w:r>
      </w:del>
      <w:del w:id="671" w:author="user" w:date="2013-11-17T17:36:00Z">
        <w:r w:rsidDel="00754E7D">
          <w:rPr>
            <w:rFonts w:hint="cs"/>
            <w:rtl/>
          </w:rPr>
          <w:delText xml:space="preserve">אזי </w:delText>
        </w:r>
      </w:del>
      <w:del w:id="672" w:author="user" w:date="2013-11-17T17:49:00Z">
        <w:r w:rsidR="0081621B" w:rsidRPr="00414627" w:rsidDel="00984D81">
          <w:rPr>
            <w:rtl/>
          </w:rPr>
          <w:delText>ממילא אין מה להחזיר ביובל.</w:delText>
        </w:r>
      </w:del>
    </w:p>
    <w:p w:rsidR="00984D81" w:rsidRDefault="00984D81" w:rsidP="00984D81">
      <w:pPr>
        <w:rPr>
          <w:ins w:id="673" w:author="user" w:date="2013-11-17T17:49:00Z"/>
          <w:rtl/>
        </w:rPr>
      </w:pPr>
      <w:ins w:id="674" w:author="user" w:date="2013-11-17T17:49:00Z">
        <w:del w:id="675" w:author=" " w:date="2013-11-19T14:41:00Z">
          <w:r w:rsidRPr="00414627" w:rsidDel="007154E2">
            <w:rPr>
              <w:rtl/>
            </w:rPr>
            <w:delText>מתוך הסיפור</w:delText>
          </w:r>
        </w:del>
      </w:ins>
      <w:ins w:id="676" w:author=" " w:date="2013-11-19T14:41:00Z">
        <w:r w:rsidR="007154E2">
          <w:rPr>
            <w:rFonts w:hint="cs"/>
            <w:rtl/>
          </w:rPr>
          <w:t>מתיאורים אלה</w:t>
        </w:r>
      </w:ins>
      <w:ins w:id="677" w:author="user" w:date="2013-11-17T17:49:00Z">
        <w:r w:rsidRPr="00414627">
          <w:rPr>
            <w:rtl/>
          </w:rPr>
          <w:t xml:space="preserve"> עולה שבני ישראל הקפידו על </w:t>
        </w:r>
        <w:r>
          <w:rPr>
            <w:rFonts w:hint="cs"/>
            <w:rtl/>
          </w:rPr>
          <w:t>שימור הנחלות בידי בעליהן המקוריים</w:t>
        </w:r>
        <w:r w:rsidRPr="00414627">
          <w:rPr>
            <w:rtl/>
          </w:rPr>
          <w:t>, ומשום כך יתכן שכלל לא נוצר הצורך לקיים את מצוות היובל! מצוות היובל היא רק ברירת מחדל</w:t>
        </w:r>
        <w:r>
          <w:rPr>
            <w:rFonts w:hint="cs"/>
            <w:rtl/>
          </w:rPr>
          <w:t>, הנוצרת כאשר</w:t>
        </w:r>
        <w:r w:rsidRPr="00414627">
          <w:rPr>
            <w:rtl/>
          </w:rPr>
          <w:t xml:space="preserve"> הקרובים אינם מצליחים לגאול את הקרקע במשך 50 שנה, </w:t>
        </w:r>
        <w:r>
          <w:rPr>
            <w:rFonts w:hint="cs"/>
            <w:rtl/>
          </w:rPr>
          <w:t>ו</w:t>
        </w:r>
        <w:r w:rsidRPr="00414627">
          <w:rPr>
            <w:rtl/>
          </w:rPr>
          <w:t xml:space="preserve">רק אז באה מצוות היובל ומחזירה את הקרקע לבעליה בחינם. אם </w:t>
        </w:r>
        <w:r>
          <w:rPr>
            <w:rFonts w:hint="cs"/>
            <w:rtl/>
          </w:rPr>
          <w:t xml:space="preserve">מקפידים לקיים </w:t>
        </w:r>
        <w:r w:rsidRPr="00414627">
          <w:rPr>
            <w:rtl/>
          </w:rPr>
          <w:t>את מצוות הגאולה, ממילא אין מה להחזיר ביובל.</w:t>
        </w:r>
      </w:ins>
    </w:p>
    <w:p w:rsidR="00984D81" w:rsidRDefault="00984D81" w:rsidP="00984D81">
      <w:pPr>
        <w:rPr>
          <w:ins w:id="678" w:author="user" w:date="2013-11-17T17:49:00Z"/>
          <w:rtl/>
        </w:rPr>
      </w:pPr>
    </w:p>
    <w:p w:rsidR="00984D81" w:rsidRPr="00414627" w:rsidRDefault="00037BE1" w:rsidP="00037BE1">
      <w:pPr>
        <w:rPr>
          <w:ins w:id="679" w:author="user" w:date="2013-11-17T17:49:00Z"/>
        </w:rPr>
      </w:pPr>
      <w:ins w:id="680" w:author=" " w:date="2013-11-19T14:41:00Z">
        <w:r>
          <w:rPr>
            <w:rFonts w:hint="cs"/>
            <w:rtl/>
          </w:rPr>
          <w:t xml:space="preserve">זרעי </w:t>
        </w:r>
      </w:ins>
      <w:ins w:id="681" w:author="user" w:date="2013-11-17T17:49:00Z">
        <w:r w:rsidR="00984D81">
          <w:rPr>
            <w:rFonts w:hint="cs"/>
            <w:rtl/>
          </w:rPr>
          <w:t>השינוי לרעה בחוקת הנחלות נזרע</w:t>
        </w:r>
      </w:ins>
      <w:ins w:id="682" w:author=" " w:date="2013-11-19T14:41:00Z">
        <w:r>
          <w:rPr>
            <w:rFonts w:hint="cs"/>
            <w:rtl/>
          </w:rPr>
          <w:t>ו</w:t>
        </w:r>
      </w:ins>
      <w:ins w:id="683" w:author="user" w:date="2013-11-17T17:49:00Z">
        <w:r w:rsidR="00984D81">
          <w:rPr>
            <w:rFonts w:hint="cs"/>
            <w:rtl/>
          </w:rPr>
          <w:t xml:space="preserve"> </w:t>
        </w:r>
        <w:del w:id="684" w:author=" " w:date="2013-11-19T14:41:00Z">
          <w:r w:rsidR="00984D81" w:rsidDel="00037BE1">
            <w:rPr>
              <w:rFonts w:hint="cs"/>
              <w:rtl/>
            </w:rPr>
            <w:delText xml:space="preserve">לראשונה </w:delText>
          </w:r>
        </w:del>
      </w:ins>
      <w:ins w:id="685" w:author=" " w:date="2013-11-19T14:41:00Z">
        <w:r>
          <w:rPr>
            <w:rFonts w:hint="cs"/>
            <w:rtl/>
          </w:rPr>
          <w:t xml:space="preserve"> </w:t>
        </w:r>
      </w:ins>
      <w:ins w:id="686" w:author="user" w:date="2013-11-17T17:49:00Z">
        <w:r w:rsidR="00984D81">
          <w:rPr>
            <w:rFonts w:hint="cs"/>
            <w:rtl/>
          </w:rPr>
          <w:t>כשבני ישראל ביקשו לעבור למשטר מלוכני</w:t>
        </w:r>
      </w:ins>
      <w:ins w:id="687" w:author="user" w:date="2013-11-17T17:50:00Z">
        <w:r w:rsidR="00984D81">
          <w:rPr>
            <w:rFonts w:hint="cs"/>
            <w:rtl/>
          </w:rPr>
          <w:t>.</w:t>
        </w:r>
      </w:ins>
    </w:p>
    <w:p w:rsidR="00281C70" w:rsidRDefault="0081621B" w:rsidP="00281C70">
      <w:pPr>
        <w:pStyle w:val="ListParagraph"/>
        <w:numPr>
          <w:ilvl w:val="0"/>
          <w:numId w:val="37"/>
        </w:numPr>
        <w:rPr>
          <w:ins w:id="688" w:author="user" w:date="2013-11-17T17:43:00Z"/>
        </w:rPr>
        <w:pPrChange w:id="689" w:author="user" w:date="2013-11-17T17:50:00Z">
          <w:pPr/>
        </w:pPrChange>
      </w:pPr>
      <w:del w:id="690" w:author="user" w:date="2013-11-17T17:50:00Z">
        <w:r w:rsidRPr="00414627" w:rsidDel="00984D81">
          <w:rPr>
            <w:rtl/>
          </w:rPr>
          <w:delText xml:space="preserve">בהמשך, </w:delText>
        </w:r>
      </w:del>
      <w:ins w:id="691" w:author="user" w:date="2013-11-17T17:50:00Z">
        <w:r w:rsidR="00984D81">
          <w:rPr>
            <w:rFonts w:hint="cs"/>
            <w:rtl/>
          </w:rPr>
          <w:t xml:space="preserve">כבר </w:t>
        </w:r>
      </w:ins>
      <w:r w:rsidRPr="00414627">
        <w:rPr>
          <w:rtl/>
        </w:rPr>
        <w:t xml:space="preserve">כשבני ישראל </w:t>
      </w:r>
      <w:ins w:id="692" w:author="user" w:date="2013-11-17T17:50:00Z">
        <w:r w:rsidR="00984D81">
          <w:rPr>
            <w:rFonts w:hint="cs"/>
            <w:rtl/>
          </w:rPr>
          <w:t xml:space="preserve">ביקשו משמואל שימנה להם </w:t>
        </w:r>
      </w:ins>
      <w:del w:id="693" w:author="user" w:date="2013-11-17T17:50:00Z">
        <w:r w:rsidRPr="00414627" w:rsidDel="00984D81">
          <w:rPr>
            <w:rtl/>
          </w:rPr>
          <w:delText xml:space="preserve">מבקשים </w:delText>
        </w:r>
      </w:del>
      <w:r w:rsidRPr="00414627">
        <w:rPr>
          <w:rtl/>
        </w:rPr>
        <w:t xml:space="preserve">מלך, שמואל </w:t>
      </w:r>
      <w:del w:id="694" w:author="user" w:date="2013-11-17T17:50:00Z">
        <w:r w:rsidRPr="00414627" w:rsidDel="00984D81">
          <w:rPr>
            <w:rtl/>
          </w:rPr>
          <w:delText>מ</w:delText>
        </w:r>
      </w:del>
      <w:ins w:id="695" w:author="user" w:date="2013-11-17T17:50:00Z">
        <w:r w:rsidR="00984D81">
          <w:rPr>
            <w:rFonts w:hint="cs"/>
            <w:rtl/>
          </w:rPr>
          <w:t>ה</w:t>
        </w:r>
      </w:ins>
      <w:r w:rsidRPr="00414627">
        <w:rPr>
          <w:rtl/>
        </w:rPr>
        <w:t>זהיר אותם שהמלך "</w:t>
      </w:r>
      <w:ins w:id="696" w:author="Aharon Ariel" w:date="2013-10-15T20:52:00Z">
        <w:r w:rsidR="007E3F66" w:rsidRPr="007E3F66">
          <w:rPr>
            <w:sz w:val="24"/>
            <w:szCs w:val="24"/>
            <w:rtl/>
            <w:rPrChange w:id="697" w:author="Aharon Ariel" w:date="2013-10-15T20:52:00Z">
              <w:rPr>
                <w:color w:val="000000"/>
                <w:sz w:val="39"/>
                <w:szCs w:val="39"/>
                <w:rtl/>
              </w:rPr>
            </w:rPrChange>
          </w:rPr>
          <w:t>אֶת שְׂדוֹתֵיכֶם וְאֶת כַּרְמֵיכֶם וְזֵיתֵיכֶם הַטּוֹבִים יִקָּח וְנָתַן לַעֲבָדָיו</w:t>
        </w:r>
        <w:r w:rsidR="005C5F5B">
          <w:rPr>
            <w:rFonts w:hint="cs"/>
            <w:rtl/>
          </w:rPr>
          <w:t>".</w:t>
        </w:r>
        <w:r w:rsidR="005C5F5B">
          <w:rPr>
            <w:rStyle w:val="FootnoteReference"/>
            <w:rtl/>
          </w:rPr>
          <w:footnoteReference w:id="32"/>
        </w:r>
      </w:ins>
      <w:del w:id="701" w:author="Aharon Ariel" w:date="2013-10-15T20:52:00Z">
        <w:r w:rsidRPr="00414627" w:rsidDel="005C5F5B">
          <w:rPr>
            <w:rtl/>
          </w:rPr>
          <w:delText xml:space="preserve">את </w:delText>
        </w:r>
        <w:r w:rsidRPr="00414627" w:rsidDel="005C5F5B">
          <w:rPr>
            <w:rtl/>
          </w:rPr>
          <w:lastRenderedPageBreak/>
          <w:delText>שדותיכם ייקח</w:delText>
        </w:r>
      </w:del>
      <w:del w:id="702" w:author="Aharon Ariel" w:date="2013-10-15T20:53:00Z">
        <w:r w:rsidRPr="00414627" w:rsidDel="005C5F5B">
          <w:rPr>
            <w:rtl/>
          </w:rPr>
          <w:delText>" (שמואל א ח) -</w:delText>
        </w:r>
      </w:del>
      <w:ins w:id="703" w:author="Aharon Ariel" w:date="2013-10-15T20:53:00Z">
        <w:r w:rsidR="005C5F5B">
          <w:rPr>
            <w:rtl/>
          </w:rPr>
          <w:t>–</w:t>
        </w:r>
        <w:r w:rsidR="005C5F5B">
          <w:rPr>
            <w:rFonts w:hint="cs"/>
            <w:rtl/>
          </w:rPr>
          <w:t>כלומר,</w:t>
        </w:r>
      </w:ins>
      <w:r w:rsidRPr="00414627">
        <w:rPr>
          <w:rtl/>
        </w:rPr>
        <w:t xml:space="preserve"> המלך יפגע בחוקת הנחלות המקראית</w:t>
      </w:r>
      <w:commentRangeStart w:id="704"/>
      <w:ins w:id="705" w:author="Aharon Ariel" w:date="2013-10-15T20:53:00Z">
        <w:r w:rsidR="005C5F5B">
          <w:rPr>
            <w:rFonts w:hint="cs"/>
            <w:rtl/>
          </w:rPr>
          <w:t>ומעניין במיוחד לשים לב לעובדה שהפסוק מדגיש את העברת נחלות דווקא לידי 'עבדי' המלך. הפירוש הפשוט הוא שה</w:t>
        </w:r>
      </w:ins>
      <w:ins w:id="706" w:author="Aharon Ariel" w:date="2013-10-15T20:54:00Z">
        <w:r w:rsidR="005C5F5B">
          <w:rPr>
            <w:rFonts w:hint="cs"/>
            <w:rtl/>
          </w:rPr>
          <w:t xml:space="preserve">מלך יקח חלקים מנחלות בני-ישראל כמס וישלם באמצעותם לעבדיו השונים, אך אולי במובן עמוק יותר </w:t>
        </w:r>
        <w:r w:rsidR="005C5F5B">
          <w:rPr>
            <w:rtl/>
          </w:rPr>
          <w:t>–</w:t>
        </w:r>
        <w:r w:rsidR="005C5F5B">
          <w:rPr>
            <w:rFonts w:hint="cs"/>
            <w:rtl/>
          </w:rPr>
          <w:t xml:space="preserve"> או על דרך המליצה </w:t>
        </w:r>
        <w:r w:rsidR="005C5F5B">
          <w:rPr>
            <w:rtl/>
          </w:rPr>
          <w:t>–</w:t>
        </w:r>
        <w:r w:rsidR="005C5F5B">
          <w:rPr>
            <w:rFonts w:hint="cs"/>
            <w:rtl/>
          </w:rPr>
          <w:t xml:space="preserve"> ניתן להבין מכאן שאפילו אם תשארו אתם על אדמתכם אזי עם התערבות המלך בחוקת הנחלות המקראית תהיו כעבדים על אדמותיכם שלכם במקום בני-חורין</w:t>
        </w:r>
        <w:commentRangeEnd w:id="704"/>
        <w:r w:rsidR="005C5F5B">
          <w:rPr>
            <w:rStyle w:val="CommentReference"/>
            <w:rFonts w:ascii="Times New Roman" w:hAnsi="Times New Roman" w:cs="Times New Roman"/>
            <w:rtl/>
            <w:lang w:eastAsia="de-DE" w:bidi="ar-SA"/>
          </w:rPr>
          <w:commentReference w:id="704"/>
        </w:r>
        <w:r w:rsidR="005C5F5B">
          <w:rPr>
            <w:rFonts w:hint="cs"/>
            <w:rtl/>
          </w:rPr>
          <w:t>.</w:t>
        </w:r>
      </w:ins>
      <w:del w:id="707" w:author="Aharon Ariel" w:date="2013-10-15T20:53:00Z">
        <w:r w:rsidRPr="00414627" w:rsidDel="005C5F5B">
          <w:rPr>
            <w:rtl/>
          </w:rPr>
          <w:delText xml:space="preserve">. </w:delText>
        </w:r>
      </w:del>
      <w:del w:id="708" w:author="Aharon Ariel" w:date="2013-10-15T20:55:00Z">
        <w:r w:rsidRPr="00414627" w:rsidDel="005C5F5B">
          <w:rPr>
            <w:rtl/>
          </w:rPr>
          <w:delText xml:space="preserve">אולם </w:delText>
        </w:r>
      </w:del>
    </w:p>
    <w:p w:rsidR="00281C70" w:rsidRDefault="00984D81" w:rsidP="00281C70">
      <w:pPr>
        <w:pStyle w:val="ListParagraph"/>
        <w:numPr>
          <w:ilvl w:val="0"/>
          <w:numId w:val="37"/>
        </w:numPr>
        <w:rPr>
          <w:ins w:id="709" w:author="user" w:date="2013-11-17T17:50:00Z"/>
        </w:rPr>
        <w:pPrChange w:id="710" w:author="user" w:date="2013-11-17T17:52:00Z">
          <w:pPr/>
        </w:pPrChange>
      </w:pPr>
      <w:ins w:id="711" w:author="user" w:date="2013-11-17T17:50:00Z">
        <w:r>
          <w:rPr>
            <w:rFonts w:hint="cs"/>
            <w:rtl/>
          </w:rPr>
          <w:t xml:space="preserve">אזהרתו של שמואל לא התממשה </w:t>
        </w:r>
      </w:ins>
      <w:ins w:id="712" w:author="user" w:date="2013-11-17T17:52:00Z">
        <w:r w:rsidR="00185B9A">
          <w:rPr>
            <w:rFonts w:hint="cs"/>
            <w:rtl/>
          </w:rPr>
          <w:t>באופן מיידי</w:t>
        </w:r>
      </w:ins>
      <w:ins w:id="713" w:author="user" w:date="2013-11-17T17:50:00Z">
        <w:r>
          <w:rPr>
            <w:rFonts w:hint="cs"/>
            <w:rtl/>
          </w:rPr>
          <w:t xml:space="preserve">. שאול, המלך הראשון, לא גזל קרקעות </w:t>
        </w:r>
      </w:ins>
      <w:ins w:id="714" w:author="user" w:date="2013-11-17T17:51:00Z">
        <w:r>
          <w:rPr>
            <w:rtl/>
          </w:rPr>
          <w:t>–</w:t>
        </w:r>
      </w:ins>
      <w:ins w:id="715" w:author="user" w:date="2013-11-17T17:50:00Z">
        <w:r>
          <w:rPr>
            <w:rFonts w:hint="cs"/>
            <w:rtl/>
          </w:rPr>
          <w:t xml:space="preserve"> הוא </w:t>
        </w:r>
      </w:ins>
      <w:ins w:id="716" w:author="user" w:date="2013-11-17T17:51:00Z">
        <w:r>
          <w:rPr>
            <w:rFonts w:hint="cs"/>
            <w:rtl/>
          </w:rPr>
          <w:t>ניהל את מלכותו מנחלתו הפרטית "</w:t>
        </w:r>
        <w:r w:rsidR="007E3F66" w:rsidRPr="007E3F66">
          <w:rPr>
            <w:rtl/>
            <w:rPrChange w:id="717" w:author="user" w:date="2013-11-17T17:51:00Z">
              <w:rPr>
                <w:b/>
                <w:bCs/>
                <w:rtl/>
              </w:rPr>
            </w:rPrChange>
          </w:rPr>
          <w:t>גִּבְעַת שָׁאוּל</w:t>
        </w:r>
        <w:r>
          <w:rPr>
            <w:rFonts w:hint="cs"/>
            <w:rtl/>
          </w:rPr>
          <w:t>".</w:t>
        </w:r>
        <w:r w:rsidR="00185B9A">
          <w:rPr>
            <w:rStyle w:val="FootnoteReference"/>
            <w:rtl/>
          </w:rPr>
          <w:footnoteReference w:id="33"/>
        </w:r>
      </w:ins>
      <w:ins w:id="721" w:author="user" w:date="2013-11-17T17:52:00Z">
        <w:r w:rsidR="00185B9A">
          <w:rPr>
            <w:rFonts w:hint="cs"/>
            <w:rtl/>
          </w:rPr>
          <w:t xml:space="preserve"> דוד ניהל את מלכותו מעיר דוד שאותה כבש מהיבוסים, וכך גם צאצאיו מלכי יהודה. </w:t>
        </w:r>
      </w:ins>
    </w:p>
    <w:p w:rsidR="00B93D73" w:rsidRDefault="0011181C" w:rsidP="006E7FCE">
      <w:pPr>
        <w:pStyle w:val="ListParagraph"/>
        <w:numPr>
          <w:ilvl w:val="0"/>
          <w:numId w:val="37"/>
        </w:numPr>
        <w:rPr>
          <w:ins w:id="722" w:author="user" w:date="2013-11-17T17:54:00Z"/>
        </w:rPr>
      </w:pPr>
      <w:ins w:id="723" w:author="user" w:date="2013-11-17T17:52:00Z">
        <w:r>
          <w:rPr>
            <w:rFonts w:hint="cs"/>
            <w:rtl/>
          </w:rPr>
          <w:t xml:space="preserve">אולם מספר דורות לאחר מכן, לאחר התפצלות ממלכת ישראל ויהודה, קם בישראל מלך </w:t>
        </w:r>
      </w:ins>
      <w:r>
        <w:rPr>
          <w:rFonts w:hint="cs"/>
          <w:rtl/>
        </w:rPr>
        <w:t xml:space="preserve">חדש </w:t>
      </w:r>
      <w:r>
        <w:rPr>
          <w:rtl/>
        </w:rPr>
        <w:t>–</w:t>
      </w:r>
      <w:r w:rsidRPr="006E7FCE">
        <w:rPr>
          <w:rFonts w:hint="cs"/>
          <w:b/>
          <w:bCs/>
          <w:rtl/>
        </w:rPr>
        <w:t>עמרי</w:t>
      </w:r>
      <w:r>
        <w:rPr>
          <w:rFonts w:hint="cs"/>
          <w:rtl/>
        </w:rPr>
        <w:t xml:space="preserve">. </w:t>
      </w:r>
      <w:r w:rsidR="006E7FCE">
        <w:rPr>
          <w:rFonts w:hint="cs"/>
          <w:rtl/>
        </w:rPr>
        <w:t>הוא קנה קרקע</w:t>
      </w:r>
      <w:r w:rsidR="00B93D73">
        <w:rPr>
          <w:rFonts w:hint="cs"/>
          <w:rtl/>
        </w:rPr>
        <w:t xml:space="preserve"> לצורך </w:t>
      </w:r>
      <w:ins w:id="724" w:author="user" w:date="2013-11-17T17:54:00Z">
        <w:r w:rsidR="00B93D73">
          <w:rPr>
            <w:rFonts w:hint="cs"/>
            <w:rtl/>
          </w:rPr>
          <w:t xml:space="preserve">בניית עיר בירה חדשה: </w:t>
        </w:r>
        <w:r w:rsidR="00B93D73">
          <w:t>"</w:t>
        </w:r>
        <w:r w:rsidR="007E3F66" w:rsidRPr="007E3F66">
          <w:rPr>
            <w:rFonts w:hint="eastAsia"/>
            <w:b/>
            <w:bCs/>
            <w:rtl/>
            <w:rPrChange w:id="725" w:author="user" w:date="2013-11-17T17:56:00Z">
              <w:rPr>
                <w:rFonts w:ascii="FrankRuehl" w:eastAsia="FrankRuehl" w:hAnsi="FrankRuehl" w:cs="FrankRuehl" w:hint="eastAsia"/>
                <w:sz w:val="24"/>
                <w:szCs w:val="24"/>
                <w:rtl/>
              </w:rPr>
            </w:rPrChange>
          </w:rPr>
          <w:t>וַיִּקֶןאֶתהָהָר</w:t>
        </w:r>
        <w:r w:rsidR="00B93D73">
          <w:rPr>
            <w:rtl/>
          </w:rPr>
          <w:t xml:space="preserve"> שֹׁמְרוֹן מֵאֶת שֶׁמֶר בְּכִכְּרַיִם כָּסֶף וַיִּבֶן אֶת הָהָר וַיִּקְרָא אֶת שֵׁם הָעִיר אֲשֶׁר בָּנָה עַל שֶׁם שֶׁמֶר אֲדֹנֵי הָהָר שֹׁמְרוֹן</w:t>
        </w:r>
        <w:r w:rsidR="00B93D73">
          <w:t>"</w:t>
        </w:r>
        <w:r w:rsidR="00B93D73">
          <w:rPr>
            <w:rFonts w:hint="cs"/>
            <w:rtl/>
          </w:rPr>
          <w:t>.</w:t>
        </w:r>
        <w:r w:rsidR="00B93D73">
          <w:rPr>
            <w:rStyle w:val="FootnoteReference"/>
            <w:rtl/>
          </w:rPr>
          <w:footnoteReference w:id="34"/>
        </w:r>
        <w:r w:rsidR="00B93D73">
          <w:rPr>
            <w:rFonts w:hint="cs"/>
            <w:rtl/>
          </w:rPr>
          <w:t xml:space="preserve">   מייד לאחר מכן נאמר: </w:t>
        </w:r>
        <w:r w:rsidR="00B93D73">
          <w:t>"</w:t>
        </w:r>
        <w:r w:rsidR="00B93D73">
          <w:rPr>
            <w:rtl/>
          </w:rPr>
          <w:t xml:space="preserve">וַיַּעֲשֶׂה עָמְרִי הָרַע בְּעֵינֵי </w:t>
        </w:r>
        <w:r w:rsidR="00B93D73">
          <w:rPr>
            <w:rFonts w:hint="cs"/>
            <w:rtl/>
          </w:rPr>
          <w:t xml:space="preserve">ה', </w:t>
        </w:r>
        <w:r w:rsidR="007E3F66" w:rsidRPr="007E3F66">
          <w:rPr>
            <w:rFonts w:hint="eastAsia"/>
            <w:b/>
            <w:bCs/>
            <w:rtl/>
            <w:rPrChange w:id="728" w:author="user" w:date="2013-11-17T17:58:00Z">
              <w:rPr>
                <w:rFonts w:ascii="FrankRuehl" w:eastAsia="FrankRuehl" w:hAnsi="FrankRuehl" w:cs="FrankRuehl" w:hint="eastAsia"/>
                <w:sz w:val="24"/>
                <w:szCs w:val="24"/>
                <w:rtl/>
              </w:rPr>
            </w:rPrChange>
          </w:rPr>
          <w:t>וַיָּרַעמִכֹּלאֲשֶׁרלְפָנָיו</w:t>
        </w:r>
        <w:r w:rsidR="00B93D73">
          <w:t>"</w:t>
        </w:r>
        <w:r w:rsidR="00B93D73">
          <w:rPr>
            <w:rFonts w:hint="cs"/>
            <w:rtl/>
          </w:rPr>
          <w:t>.</w:t>
        </w:r>
        <w:r w:rsidR="00B93D73">
          <w:rPr>
            <w:rStyle w:val="FootnoteReference"/>
            <w:rtl/>
          </w:rPr>
          <w:footnoteReference w:id="35"/>
        </w:r>
        <w:r w:rsidR="00B93D73">
          <w:rPr>
            <w:rFonts w:hint="cs"/>
            <w:rtl/>
          </w:rPr>
          <w:t xml:space="preserve">  בימי עמרי עדיין היה קשה לראות מה כל-כך רע בקניית קרקע לצמיתות</w:t>
        </w:r>
      </w:ins>
      <w:ins w:id="731" w:author="user" w:date="2013-11-17T18:02:00Z">
        <w:r w:rsidR="00E0406A">
          <w:rPr>
            <w:rFonts w:hint="cs"/>
            <w:rtl/>
          </w:rPr>
          <w:t>, ובפרט שהדבר נעשה (כנראה)בהסכמת הקונה.</w:t>
        </w:r>
      </w:ins>
      <w:ins w:id="732" w:author="user" w:date="2013-11-17T17:54:00Z">
        <w:r w:rsidR="00B93D73">
          <w:rPr>
            <w:rFonts w:hint="cs"/>
            <w:rtl/>
          </w:rPr>
          <w:t xml:space="preserve"> היו שאף שיבחו </w:t>
        </w:r>
      </w:ins>
      <w:ins w:id="733" w:author="user" w:date="2013-11-17T18:02:00Z">
        <w:r w:rsidR="00E0406A">
          <w:rPr>
            <w:rFonts w:hint="cs"/>
            <w:rtl/>
          </w:rPr>
          <w:t xml:space="preserve">את עמרי </w:t>
        </w:r>
      </w:ins>
      <w:ins w:id="734" w:author="user" w:date="2013-11-17T17:54:00Z">
        <w:r w:rsidR="00B93D73">
          <w:rPr>
            <w:rFonts w:hint="cs"/>
            <w:rtl/>
          </w:rPr>
          <w:t xml:space="preserve">על </w:t>
        </w:r>
      </w:ins>
      <w:ins w:id="735" w:author="user" w:date="2013-11-17T18:02:00Z">
        <w:r w:rsidR="00E0406A">
          <w:rPr>
            <w:rFonts w:hint="cs"/>
            <w:rtl/>
          </w:rPr>
          <w:t xml:space="preserve">קניה זו, </w:t>
        </w:r>
      </w:ins>
      <w:ins w:id="736" w:author="user" w:date="2013-11-17T17:54:00Z">
        <w:r w:rsidR="00B93D73">
          <w:rPr>
            <w:rFonts w:hint="cs"/>
            <w:rtl/>
          </w:rPr>
          <w:t xml:space="preserve">ואמרו </w:t>
        </w:r>
      </w:ins>
      <w:ins w:id="737" w:author="user" w:date="2013-11-17T18:02:00Z">
        <w:r w:rsidR="00E0406A">
          <w:rPr>
            <w:rFonts w:hint="cs"/>
            <w:rtl/>
          </w:rPr>
          <w:t xml:space="preserve">שבזכותה </w:t>
        </w:r>
      </w:ins>
      <w:ins w:id="738" w:author="user" w:date="2013-11-17T17:54:00Z">
        <w:r w:rsidR="00B93D73">
          <w:rPr>
            <w:rFonts w:hint="cs"/>
            <w:rtl/>
          </w:rPr>
          <w:t>הוא זכה למלכות יציבה.</w:t>
        </w:r>
        <w:r w:rsidR="00B93D73">
          <w:rPr>
            <w:rStyle w:val="FootnoteReference"/>
            <w:rtl/>
          </w:rPr>
          <w:footnoteReference w:id="36"/>
        </w:r>
        <w:r w:rsidR="00585010">
          <w:rPr>
            <w:rFonts w:hint="cs"/>
            <w:rtl/>
          </w:rPr>
          <w:t>אולם</w:t>
        </w:r>
      </w:ins>
      <w:ins w:id="741" w:author="user" w:date="2013-11-17T17:56:00Z">
        <w:r w:rsidR="00585010">
          <w:rPr>
            <w:rFonts w:hint="cs"/>
            <w:rtl/>
          </w:rPr>
          <w:t xml:space="preserve"> היתה כאן שבירה של העיקרון "</w:t>
        </w:r>
        <w:r w:rsidR="007E3F66" w:rsidRPr="007E3F66">
          <w:rPr>
            <w:rFonts w:hint="eastAsia"/>
            <w:b/>
            <w:bCs/>
            <w:rtl/>
            <w:rPrChange w:id="742" w:author="user" w:date="2013-11-17T17:56:00Z">
              <w:rPr>
                <w:rFonts w:ascii="FrankRuehl" w:eastAsia="FrankRuehl" w:hAnsi="FrankRuehl" w:cs="FrankRuehl" w:hint="eastAsia"/>
                <w:sz w:val="24"/>
                <w:szCs w:val="24"/>
                <w:rtl/>
              </w:rPr>
            </w:rPrChange>
          </w:rPr>
          <w:t>והארץלאתימכרלצמיתות</w:t>
        </w:r>
        <w:r w:rsidR="00585010">
          <w:rPr>
            <w:rFonts w:hint="cs"/>
            <w:rtl/>
          </w:rPr>
          <w:t>".</w:t>
        </w:r>
      </w:ins>
      <w:ins w:id="743" w:author="user" w:date="2013-11-17T17:57:00Z">
        <w:r w:rsidR="00855DD5">
          <w:rPr>
            <w:rStyle w:val="FootnoteReference"/>
          </w:rPr>
          <w:footnoteReference w:id="37"/>
        </w:r>
      </w:ins>
      <w:ins w:id="747" w:author="user" w:date="2013-11-17T17:58:00Z">
        <w:r w:rsidR="006B6B12">
          <w:rPr>
            <w:rtl/>
          </w:rPr>
          <w:t>–</w:t>
        </w:r>
        <w:r w:rsidR="006B6B12">
          <w:rPr>
            <w:rFonts w:hint="cs"/>
            <w:rtl/>
          </w:rPr>
          <w:t xml:space="preserve"> עיקרון שכל המלכים אשר לפניו לא העזו לשבור.</w:t>
        </w:r>
      </w:ins>
      <w:ins w:id="748" w:author="user" w:date="2013-11-17T18:01:00Z">
        <w:r w:rsidR="00570F4C">
          <w:rPr>
            <w:rFonts w:hint="cs"/>
            <w:rtl/>
          </w:rPr>
          <w:t>כאן נפתח השער לעושק קרקעות ולנישולם של בני ישראל מנחלתם.</w:t>
        </w:r>
      </w:ins>
    </w:p>
    <w:p w:rsidR="00281C70" w:rsidRDefault="00403BA9" w:rsidP="00281C70">
      <w:pPr>
        <w:pStyle w:val="ListParagraph"/>
        <w:numPr>
          <w:ilvl w:val="0"/>
          <w:numId w:val="37"/>
        </w:numPr>
        <w:rPr>
          <w:ins w:id="749" w:author="user" w:date="2013-11-17T18:05:00Z"/>
        </w:rPr>
        <w:pPrChange w:id="750" w:author="user" w:date="2013-11-17T18:04:00Z">
          <w:pPr/>
        </w:pPrChange>
      </w:pPr>
      <w:ins w:id="751" w:author="user" w:date="2013-11-17T17:59:00Z">
        <w:r>
          <w:rPr>
            <w:rFonts w:hint="cs"/>
            <w:rtl/>
          </w:rPr>
          <w:t xml:space="preserve">אחאב, בנו של עמרי, </w:t>
        </w:r>
        <w:r>
          <w:rPr>
            <w:rtl/>
          </w:rPr>
          <w:t xml:space="preserve">הלך </w:t>
        </w:r>
        <w:r>
          <w:rPr>
            <w:rFonts w:hint="cs"/>
            <w:rtl/>
          </w:rPr>
          <w:t>בדרכו של אביו</w:t>
        </w:r>
        <w:r>
          <w:rPr>
            <w:rtl/>
          </w:rPr>
          <w:t xml:space="preserve"> ורצה לקנות קרקע נוספת לצמיתות - את כרם נבות היזרעאלי</w:t>
        </w:r>
        <w:r>
          <w:rPr>
            <w:rFonts w:hint="cs"/>
            <w:rtl/>
          </w:rPr>
          <w:t>.</w:t>
        </w:r>
      </w:ins>
      <w:ins w:id="752" w:author="user" w:date="2013-11-17T18:00:00Z">
        <w:r w:rsidR="0084690F">
          <w:rPr>
            <w:rFonts w:hint="cs"/>
            <w:rtl/>
          </w:rPr>
          <w:t>נבות סירב</w:t>
        </w:r>
      </w:ins>
      <w:ins w:id="753" w:author="user" w:date="2013-11-17T18:01:00Z">
        <w:r w:rsidR="00570F4C">
          <w:rPr>
            <w:rFonts w:hint="cs"/>
            <w:rtl/>
          </w:rPr>
          <w:t xml:space="preserve">: </w:t>
        </w:r>
        <w:r w:rsidR="0084690F">
          <w:rPr>
            <w:rFonts w:hint="cs"/>
            <w:rtl/>
          </w:rPr>
          <w:t>"</w:t>
        </w:r>
      </w:ins>
      <w:ins w:id="754" w:author="user" w:date="2013-11-17T18:00:00Z">
        <w:r w:rsidR="0084690F">
          <w:rPr>
            <w:rtl/>
          </w:rPr>
          <w:t>וַיֹּאמֶר נָבוֹת אֶל אַחְאָב</w:t>
        </w:r>
      </w:ins>
      <w:ins w:id="755" w:author="user" w:date="2013-11-17T18:01:00Z">
        <w:r w:rsidR="00570F4C">
          <w:rPr>
            <w:rFonts w:hint="cs"/>
            <w:rtl/>
          </w:rPr>
          <w:t>:</w:t>
        </w:r>
      </w:ins>
      <w:ins w:id="756" w:author="user" w:date="2013-11-17T18:00:00Z">
        <w:r w:rsidR="0084690F">
          <w:rPr>
            <w:rtl/>
          </w:rPr>
          <w:t xml:space="preserve"> חָלִילָה לִּי מה' מִתִּתִּי אֶת </w:t>
        </w:r>
        <w:r w:rsidR="007E3F66" w:rsidRPr="007E3F66">
          <w:rPr>
            <w:rtl/>
            <w:rPrChange w:id="757" w:author="user" w:date="2013-11-17T18:03:00Z">
              <w:rPr>
                <w:b/>
                <w:bCs/>
                <w:rtl/>
              </w:rPr>
            </w:rPrChange>
          </w:rPr>
          <w:t>נַחֲלַת אֲבֹתַי</w:t>
        </w:r>
        <w:r w:rsidR="0084690F">
          <w:rPr>
            <w:rtl/>
          </w:rPr>
          <w:t xml:space="preserve"> לָךְ</w:t>
        </w:r>
      </w:ins>
      <w:ins w:id="758" w:author="user" w:date="2013-11-17T18:01:00Z">
        <w:r w:rsidR="00570F4C">
          <w:rPr>
            <w:rFonts w:hint="cs"/>
            <w:rtl/>
          </w:rPr>
          <w:t>!</w:t>
        </w:r>
      </w:ins>
      <w:ins w:id="759" w:author="user" w:date="2013-11-17T18:00:00Z">
        <w:r w:rsidR="0084690F">
          <w:t>"</w:t>
        </w:r>
      </w:ins>
      <w:ins w:id="760" w:author="user" w:date="2013-11-17T18:01:00Z">
        <w:r w:rsidR="0084690F">
          <w:rPr>
            <w:rFonts w:hint="cs"/>
            <w:rtl/>
          </w:rPr>
          <w:t>.</w:t>
        </w:r>
        <w:r w:rsidR="0084690F">
          <w:rPr>
            <w:rStyle w:val="FootnoteReference"/>
            <w:rtl/>
          </w:rPr>
          <w:footnoteReference w:id="38"/>
        </w:r>
        <w:r w:rsidR="00570F4C">
          <w:rPr>
            <w:rFonts w:hint="cs"/>
            <w:rtl/>
          </w:rPr>
          <w:t xml:space="preserve"> דבריו של נבות מעידים</w:t>
        </w:r>
      </w:ins>
      <w:ins w:id="763" w:author="user" w:date="2013-11-17T18:02:00Z">
        <w:r w:rsidR="00570F4C">
          <w:rPr>
            <w:rFonts w:hint="cs"/>
            <w:rtl/>
          </w:rPr>
          <w:t>,</w:t>
        </w:r>
        <w:r w:rsidR="00570F4C" w:rsidRPr="00414627">
          <w:rPr>
            <w:rtl/>
          </w:rPr>
          <w:t xml:space="preserve">שעוד בימי אחאב, היו מבני ישראל שהקפידו לדבוק </w:t>
        </w:r>
        <w:r w:rsidR="009A5BE4">
          <w:rPr>
            <w:rFonts w:hint="cs"/>
            <w:rtl/>
          </w:rPr>
          <w:t>בעקרון "והארץ לא תימכר לצמיתות"</w:t>
        </w:r>
      </w:ins>
      <w:ins w:id="764" w:author="user" w:date="2013-11-17T18:03:00Z">
        <w:r w:rsidR="00D32CB9">
          <w:rPr>
            <w:rFonts w:hint="cs"/>
            <w:rtl/>
          </w:rPr>
          <w:t xml:space="preserve"> ולשמור על נחלת אבותיהם. אולם </w:t>
        </w:r>
        <w:r w:rsidR="00E53D87">
          <w:rPr>
            <w:rFonts w:hint="cs"/>
            <w:rtl/>
          </w:rPr>
          <w:t xml:space="preserve">לאחאב היתה בת-זוג בשם </w:t>
        </w:r>
        <w:r w:rsidR="00E53D87">
          <w:rPr>
            <w:rFonts w:hAnsi="Symbol" w:hint="cs"/>
            <w:rtl/>
          </w:rPr>
          <w:t>"</w:t>
        </w:r>
        <w:r w:rsidR="00E53D87">
          <w:rPr>
            <w:rtl/>
          </w:rPr>
          <w:t xml:space="preserve"> אִיזֶבֶל בַּת אֶתְבַּעַל מֶלֶךְ צִידֹנִים</w:t>
        </w:r>
      </w:ins>
      <w:ins w:id="765" w:author="user" w:date="2013-11-17T18:04:00Z">
        <w:r w:rsidR="00E53D87">
          <w:rPr>
            <w:rFonts w:hint="cs"/>
            <w:rtl/>
          </w:rPr>
          <w:t xml:space="preserve"> ".</w:t>
        </w:r>
      </w:ins>
      <w:ins w:id="766" w:author="user" w:date="2013-11-17T18:03:00Z">
        <w:r w:rsidR="00E53D87">
          <w:rPr>
            <w:rStyle w:val="FootnoteReference"/>
            <w:rtl/>
          </w:rPr>
          <w:footnoteReference w:id="39"/>
        </w:r>
      </w:ins>
      <w:ins w:id="769" w:author="user" w:date="2013-11-17T18:04:00Z">
        <w:r w:rsidR="00E53D87">
          <w:rPr>
            <w:rFonts w:hint="cs"/>
            <w:rtl/>
          </w:rPr>
          <w:t xml:space="preserve">  איזבל שייכת לתרבות ה</w:t>
        </w:r>
        <w:r w:rsidR="007E3F66" w:rsidRPr="007E3F66">
          <w:rPr>
            <w:rFonts w:hint="eastAsia"/>
            <w:b/>
            <w:bCs/>
            <w:rtl/>
            <w:rPrChange w:id="770" w:author="user" w:date="2013-11-17T18:04:00Z">
              <w:rPr>
                <w:rFonts w:hint="eastAsia"/>
                <w:rtl/>
              </w:rPr>
            </w:rPrChange>
          </w:rPr>
          <w:t>בעל</w:t>
        </w:r>
        <w:r w:rsidR="00E53D87">
          <w:rPr>
            <w:rtl/>
          </w:rPr>
          <w:t>–</w:t>
        </w:r>
        <w:r w:rsidR="00E53D87">
          <w:rPr>
            <w:rFonts w:hint="cs"/>
            <w:rtl/>
          </w:rPr>
          <w:t xml:space="preserve"> תרבות שבה בעלות על קרקע היא לגיטימית. היא לא יכלה לסבול את התנגדותו של נבות, וארגנה משפט שבו נבות נרצח ונחלתו נשדדה. </w:t>
        </w:r>
      </w:ins>
      <w:ins w:id="771" w:author="user" w:date="2013-11-17T18:05:00Z">
        <w:r w:rsidR="00630D59">
          <w:rPr>
            <w:rStyle w:val="FootnoteReference"/>
            <w:rtl/>
          </w:rPr>
          <w:footnoteReference w:id="40"/>
        </w:r>
      </w:ins>
    </w:p>
    <w:p w:rsidR="00281C70" w:rsidRDefault="00C140BF" w:rsidP="00281C70">
      <w:pPr>
        <w:pStyle w:val="ListParagraph"/>
        <w:numPr>
          <w:ilvl w:val="0"/>
          <w:numId w:val="37"/>
        </w:numPr>
        <w:rPr>
          <w:ins w:id="774" w:author="user" w:date="2013-11-17T18:07:00Z"/>
          <w:del w:id="775" w:author=" " w:date="2013-11-18T16:08:00Z"/>
        </w:rPr>
        <w:pPrChange w:id="776" w:author="user" w:date="2013-11-17T18:07:00Z">
          <w:pPr/>
        </w:pPrChange>
      </w:pPr>
      <w:ins w:id="777" w:author="user" w:date="2013-11-17T18:05:00Z">
        <w:r>
          <w:rPr>
            <w:rFonts w:hint="cs"/>
            <w:rtl/>
          </w:rPr>
          <w:t xml:space="preserve">מעשים אלה, שבימי עמרי ואחאב היו חד-פעמיים, התפשטו בישראל, </w:t>
        </w:r>
      </w:ins>
      <w:ins w:id="778" w:author="user" w:date="2013-11-17T18:06:00Z">
        <w:r w:rsidR="005E3E71">
          <w:rPr>
            <w:rFonts w:hint="cs"/>
            <w:rtl/>
          </w:rPr>
          <w:t xml:space="preserve">ובימי הנביאים הם הפכו לדבר שבשגרה גם ביהודה: </w:t>
        </w:r>
        <w:r w:rsidR="001E26DF">
          <w:rPr>
            <w:rFonts w:hint="cs"/>
            <w:rtl/>
          </w:rPr>
          <w:t>"</w:t>
        </w:r>
        <w:r w:rsidR="001E26DF">
          <w:rPr>
            <w:rtl/>
          </w:rPr>
          <w:t>וְחָמְדוּ שָׂדוֹת וְגָזָלוּ וּבָתִּים וְנָשָׂאוּ וְעָשְׁקוּ גֶּבֶר וּבֵיתוֹ וְאִישׁ וְנַחֲלָתוֹ</w:t>
        </w:r>
        <w:r w:rsidR="001E26DF">
          <w:rPr>
            <w:rFonts w:hint="cs"/>
            <w:rtl/>
          </w:rPr>
          <w:t>"</w:t>
        </w:r>
        <w:r w:rsidR="005E3E71">
          <w:rPr>
            <w:rFonts w:hint="cs"/>
            <w:rtl/>
          </w:rPr>
          <w:t>,</w:t>
        </w:r>
        <w:r w:rsidR="001E26DF">
          <w:rPr>
            <w:rStyle w:val="FootnoteReference"/>
            <w:rtl/>
          </w:rPr>
          <w:footnoteReference w:id="41"/>
        </w:r>
      </w:ins>
      <w:ins w:id="781" w:author="user" w:date="2013-11-17T18:07:00Z">
        <w:r w:rsidR="005E3E71">
          <w:rPr>
            <w:rFonts w:hAnsi="Symbol" w:hint="cs"/>
            <w:rtl/>
          </w:rPr>
          <w:t>"</w:t>
        </w:r>
      </w:ins>
      <w:ins w:id="782" w:author="user" w:date="2013-11-17T18:06:00Z">
        <w:r w:rsidR="005E3E71">
          <w:rPr>
            <w:rtl/>
          </w:rPr>
          <w:t>וְיִשְׁתַּמֵּר חֻקּוֹת עָמְרִי וְכֹל מַעֲשֵׂה בֵית אַחְאָב וַתֵּלְכוּ בְּמֹעֲצוֹתָם לְמַעַן תִּתִּי אֹתְךָ לְשַׁמָּה וְיֹשְׁבֶיהָ לִשְׁרֵקָה וְחֶרְפַּת עַמִּי תִּשָּׂאוּ</w:t>
        </w:r>
      </w:ins>
      <w:ins w:id="783" w:author="user" w:date="2013-11-17T18:07:00Z">
        <w:r w:rsidR="005E3E71">
          <w:rPr>
            <w:rFonts w:hint="cs"/>
            <w:rtl/>
          </w:rPr>
          <w:t>".</w:t>
        </w:r>
        <w:r w:rsidR="005E3E71">
          <w:rPr>
            <w:rStyle w:val="FootnoteReference"/>
            <w:rtl/>
          </w:rPr>
          <w:footnoteReference w:id="42"/>
        </w:r>
      </w:ins>
    </w:p>
    <w:p w:rsidR="00281C70" w:rsidRDefault="000E06BA" w:rsidP="00281C70">
      <w:pPr>
        <w:pStyle w:val="ListParagraph"/>
        <w:numPr>
          <w:ilvl w:val="0"/>
          <w:numId w:val="37"/>
        </w:numPr>
        <w:rPr>
          <w:ins w:id="786" w:author=" " w:date="2013-11-18T16:10:00Z"/>
        </w:rPr>
        <w:pPrChange w:id="787" w:author=" " w:date="2013-11-18T16:11:00Z">
          <w:pPr/>
        </w:pPrChange>
      </w:pPr>
      <w:ins w:id="788" w:author=" " w:date="2013-11-18T16:10:00Z">
        <w:r>
          <w:rPr>
            <w:rFonts w:hint="cs"/>
            <w:rtl/>
          </w:rPr>
          <w:t xml:space="preserve">בנבואות אחרית </w:t>
        </w:r>
      </w:ins>
      <w:ins w:id="789" w:author=" " w:date="2013-11-18T16:11:00Z">
        <w:r w:rsidR="003371CB">
          <w:rPr>
            <w:rFonts w:hint="cs"/>
            <w:rtl/>
          </w:rPr>
          <w:t xml:space="preserve">הימים שלו, מתאר הנביא יחזקאל </w:t>
        </w:r>
      </w:ins>
      <w:ins w:id="790" w:author=" " w:date="2013-11-18T16:10:00Z">
        <w:r>
          <w:rPr>
            <w:rFonts w:hint="cs"/>
            <w:rtl/>
          </w:rPr>
          <w:t>סדר חברתי שאמור למנוע את עושק הקרקעות ע"י המנהיגים: "</w:t>
        </w:r>
        <w:r w:rsidRPr="003371CB">
          <w:rPr>
            <w:rFonts w:cs="David" w:hint="cs"/>
            <w:b/>
            <w:bCs/>
            <w:color w:val="000000"/>
            <w:sz w:val="29"/>
            <w:szCs w:val="29"/>
            <w:shd w:val="clear" w:color="auto" w:fill="FFFFFF"/>
            <w:rtl/>
          </w:rPr>
          <w:t>וְלֹא יִקַּח הַנָּשִׂיא מִנַּחֲלַת הָעָם לְהוֹנֹתָם מֵאֲחֻזָּתָם, מֵאֲחֻזָּתוֹ יַנְחִל אֶת בָּנָיו, לְמַעַן אֲשֶׁר לֹא יָפֻצוּ עַמִּי אִישׁ מֵאֲחֻזָּתוֹ</w:t>
        </w:r>
        <w:r w:rsidRPr="003371CB">
          <w:rPr>
            <w:rFonts w:cs="David" w:hint="cs"/>
            <w:color w:val="000000"/>
            <w:sz w:val="29"/>
            <w:szCs w:val="29"/>
            <w:shd w:val="clear" w:color="auto" w:fill="FFFFFF"/>
          </w:rPr>
          <w:t>.</w:t>
        </w:r>
        <w:r>
          <w:rPr>
            <w:rFonts w:hint="cs"/>
            <w:rtl/>
          </w:rPr>
          <w:t>"</w:t>
        </w:r>
        <w:r>
          <w:rPr>
            <w:rStyle w:val="FootnoteReference"/>
          </w:rPr>
          <w:footnoteReference w:id="43"/>
        </w:r>
        <w:r>
          <w:rPr>
            <w:rFonts w:hint="cs"/>
            <w:rtl/>
          </w:rPr>
          <w:t xml:space="preserve"> בהמשך </w:t>
        </w:r>
        <w:r>
          <w:rPr>
            <w:rFonts w:hint="cs"/>
            <w:rtl/>
          </w:rPr>
          <w:lastRenderedPageBreak/>
          <w:t>הוא קובע שבעתיד הארץ תחולק באופן שיוויוני לבני ישראל ולגרים: "</w:t>
        </w:r>
        <w:r w:rsidRPr="003371CB">
          <w:rPr>
            <w:rFonts w:cs="David" w:hint="cs"/>
            <w:b/>
            <w:bCs/>
            <w:color w:val="000000"/>
            <w:sz w:val="29"/>
            <w:szCs w:val="29"/>
            <w:shd w:val="clear" w:color="auto" w:fill="FCFCFC"/>
            <w:rtl/>
          </w:rPr>
          <w:t>וּנְחַלְתֶּם אוֹתָהּ אִישׁ כְּאָחִיו אֲשֶׁר נָשָׂאתִי אֶת יָדִי לְתִתָּהּ לַאֲבֹתֵיכֶם וְנָפְלָה הָאָרֶץ הַזֹּאת לָכֶם בְּנַחֲלָה... וְהָיָה תַּפִּלוּ אוֹתָהּ בְּנַחֲלָה לָכֶם וּלְהַגֵּרִים הַגָּרִים בְּתוֹכְכֶם אֲשֶׁר הוֹלִדוּ בָנִים בְּתוֹכְכֶם וְהָיוּ לָכֶם כְּאֶזְרָח בִּבְנֵי יִש</w:t>
        </w:r>
        <w:r w:rsidR="007E3F66" w:rsidRPr="007C2E84">
          <w:rPr>
            <w:rFonts w:cs="David" w:hint="eastAsia"/>
            <w:b/>
            <w:bCs/>
            <w:color w:val="000000"/>
            <w:sz w:val="29"/>
            <w:szCs w:val="29"/>
            <w:shd w:val="clear" w:color="auto" w:fill="FCFCFC"/>
            <w:rtl/>
          </w:rPr>
          <w:t>ְׂרָאֵל</w:t>
        </w:r>
      </w:ins>
      <w:ins w:id="793" w:author=" " w:date="2013-11-19T14:41:00Z">
        <w:r w:rsidR="00037BE1">
          <w:rPr>
            <w:rFonts w:cs="David" w:hint="cs"/>
            <w:b/>
            <w:bCs/>
            <w:color w:val="000000"/>
            <w:sz w:val="29"/>
            <w:szCs w:val="29"/>
            <w:shd w:val="clear" w:color="auto" w:fill="FCFCFC"/>
            <w:rtl/>
          </w:rPr>
          <w:t xml:space="preserve"> </w:t>
        </w:r>
      </w:ins>
      <w:ins w:id="794" w:author=" " w:date="2013-11-18T16:10:00Z">
        <w:r w:rsidR="007E3F66" w:rsidRPr="00037BE1">
          <w:rPr>
            <w:rFonts w:cs="David" w:hint="eastAsia"/>
            <w:b/>
            <w:bCs/>
            <w:color w:val="000000"/>
            <w:sz w:val="29"/>
            <w:szCs w:val="29"/>
            <w:shd w:val="clear" w:color="auto" w:fill="FCFCFC"/>
            <w:rtl/>
          </w:rPr>
          <w:t>אִתְּכֶם</w:t>
        </w:r>
      </w:ins>
      <w:ins w:id="795" w:author=" " w:date="2013-11-19T14:41:00Z">
        <w:r w:rsidR="00037BE1">
          <w:rPr>
            <w:rFonts w:cs="David" w:hint="cs"/>
            <w:b/>
            <w:bCs/>
            <w:color w:val="000000"/>
            <w:sz w:val="29"/>
            <w:szCs w:val="29"/>
            <w:shd w:val="clear" w:color="auto" w:fill="FCFCFC"/>
            <w:rtl/>
          </w:rPr>
          <w:t xml:space="preserve"> </w:t>
        </w:r>
      </w:ins>
      <w:ins w:id="796" w:author=" " w:date="2013-11-18T16:10:00Z">
        <w:r w:rsidR="007E3F66" w:rsidRPr="00037BE1">
          <w:rPr>
            <w:rFonts w:cs="David" w:hint="eastAsia"/>
            <w:b/>
            <w:bCs/>
            <w:color w:val="000000"/>
            <w:sz w:val="29"/>
            <w:szCs w:val="29"/>
            <w:shd w:val="clear" w:color="auto" w:fill="FCFCFC"/>
            <w:rtl/>
          </w:rPr>
          <w:t>יִפְּלוּ</w:t>
        </w:r>
      </w:ins>
      <w:ins w:id="797" w:author=" " w:date="2013-11-19T14:41:00Z">
        <w:r w:rsidR="00037BE1">
          <w:rPr>
            <w:rFonts w:cs="David" w:hint="cs"/>
            <w:b/>
            <w:bCs/>
            <w:color w:val="000000"/>
            <w:sz w:val="29"/>
            <w:szCs w:val="29"/>
            <w:shd w:val="clear" w:color="auto" w:fill="FCFCFC"/>
            <w:rtl/>
          </w:rPr>
          <w:t xml:space="preserve"> </w:t>
        </w:r>
      </w:ins>
      <w:ins w:id="798" w:author=" " w:date="2013-11-18T16:10:00Z">
        <w:r w:rsidR="007E3F66" w:rsidRPr="00037BE1">
          <w:rPr>
            <w:rFonts w:cs="David" w:hint="eastAsia"/>
            <w:b/>
            <w:bCs/>
            <w:color w:val="000000"/>
            <w:sz w:val="29"/>
            <w:szCs w:val="29"/>
            <w:shd w:val="clear" w:color="auto" w:fill="FCFCFC"/>
            <w:rtl/>
          </w:rPr>
          <w:t>בְנַחֲלָה</w:t>
        </w:r>
      </w:ins>
      <w:ins w:id="799" w:author=" " w:date="2013-11-19T14:42:00Z">
        <w:r w:rsidR="00037BE1">
          <w:rPr>
            <w:rFonts w:cs="David" w:hint="cs"/>
            <w:b/>
            <w:bCs/>
            <w:color w:val="000000"/>
            <w:sz w:val="29"/>
            <w:szCs w:val="29"/>
            <w:shd w:val="clear" w:color="auto" w:fill="FCFCFC"/>
            <w:rtl/>
          </w:rPr>
          <w:t xml:space="preserve"> </w:t>
        </w:r>
      </w:ins>
      <w:ins w:id="800" w:author=" " w:date="2013-11-18T16:10:00Z">
        <w:r w:rsidR="007E3F66" w:rsidRPr="00037BE1">
          <w:rPr>
            <w:rFonts w:cs="David" w:hint="eastAsia"/>
            <w:b/>
            <w:bCs/>
            <w:color w:val="000000"/>
            <w:sz w:val="29"/>
            <w:szCs w:val="29"/>
            <w:shd w:val="clear" w:color="auto" w:fill="FCFCFC"/>
            <w:rtl/>
          </w:rPr>
          <w:t>בְּתוֹךְ</w:t>
        </w:r>
      </w:ins>
      <w:ins w:id="801" w:author=" " w:date="2013-11-19T14:42:00Z">
        <w:r w:rsidR="00037BE1">
          <w:rPr>
            <w:rFonts w:cs="David" w:hint="cs"/>
            <w:b/>
            <w:bCs/>
            <w:color w:val="000000"/>
            <w:sz w:val="29"/>
            <w:szCs w:val="29"/>
            <w:shd w:val="clear" w:color="auto" w:fill="FCFCFC"/>
            <w:rtl/>
          </w:rPr>
          <w:t xml:space="preserve"> </w:t>
        </w:r>
      </w:ins>
      <w:ins w:id="802" w:author=" " w:date="2013-11-18T16:10:00Z">
        <w:r w:rsidR="007E3F66" w:rsidRPr="00037BE1">
          <w:rPr>
            <w:rFonts w:cs="David" w:hint="eastAsia"/>
            <w:b/>
            <w:bCs/>
            <w:color w:val="000000"/>
            <w:sz w:val="29"/>
            <w:szCs w:val="29"/>
            <w:shd w:val="clear" w:color="auto" w:fill="FCFCFC"/>
            <w:rtl/>
          </w:rPr>
          <w:t>שִׁבְטֵי</w:t>
        </w:r>
      </w:ins>
      <w:ins w:id="803" w:author=" " w:date="2013-11-19T14:42:00Z">
        <w:r w:rsidR="00037BE1">
          <w:rPr>
            <w:rFonts w:cs="David" w:hint="cs"/>
            <w:b/>
            <w:bCs/>
            <w:color w:val="000000"/>
            <w:sz w:val="29"/>
            <w:szCs w:val="29"/>
            <w:shd w:val="clear" w:color="auto" w:fill="FCFCFC"/>
            <w:rtl/>
          </w:rPr>
          <w:t xml:space="preserve"> </w:t>
        </w:r>
      </w:ins>
      <w:ins w:id="804" w:author=" " w:date="2013-11-18T16:10:00Z">
        <w:r w:rsidR="007E3F66" w:rsidRPr="00037BE1">
          <w:rPr>
            <w:rFonts w:cs="David" w:hint="eastAsia"/>
            <w:b/>
            <w:bCs/>
            <w:color w:val="000000"/>
            <w:sz w:val="29"/>
            <w:szCs w:val="29"/>
            <w:shd w:val="clear" w:color="auto" w:fill="FCFCFC"/>
            <w:rtl/>
          </w:rPr>
          <w:t>יִשְׂרָאֵל</w:t>
        </w:r>
        <w:r w:rsidR="007E3F66" w:rsidRPr="00037BE1">
          <w:rPr>
            <w:rFonts w:cs="David"/>
            <w:color w:val="000000"/>
            <w:sz w:val="29"/>
            <w:szCs w:val="29"/>
            <w:shd w:val="clear" w:color="auto" w:fill="FCFCFC"/>
            <w:rtl/>
          </w:rPr>
          <w:t>"</w:t>
        </w:r>
      </w:ins>
      <w:ins w:id="805" w:author=" " w:date="2013-11-18T16:11:00Z">
        <w:r w:rsidR="007E3F66" w:rsidRPr="00037BE1">
          <w:rPr>
            <w:rFonts w:cs="David"/>
            <w:color w:val="000000"/>
            <w:sz w:val="29"/>
            <w:szCs w:val="29"/>
            <w:shd w:val="clear" w:color="auto" w:fill="FCFCFC"/>
            <w:rtl/>
          </w:rPr>
          <w:t>,</w:t>
        </w:r>
      </w:ins>
      <w:ins w:id="806" w:author=" " w:date="2013-11-18T16:10:00Z">
        <w:r>
          <w:rPr>
            <w:rStyle w:val="FootnoteReference"/>
            <w:rFonts w:cs="David"/>
            <w:color w:val="000000"/>
            <w:sz w:val="29"/>
            <w:szCs w:val="29"/>
            <w:shd w:val="clear" w:color="auto" w:fill="FCFCFC"/>
            <w:rtl/>
          </w:rPr>
          <w:footnoteReference w:id="44"/>
        </w:r>
      </w:ins>
      <w:ins w:id="809" w:author=" " w:date="2013-11-19T14:42:00Z">
        <w:r w:rsidR="00037BE1">
          <w:rPr>
            <w:rFonts w:hint="cs"/>
            <w:rtl/>
          </w:rPr>
          <w:t xml:space="preserve"> </w:t>
        </w:r>
      </w:ins>
      <w:ins w:id="810" w:author=" " w:date="2013-11-18T16:11:00Z">
        <w:r w:rsidR="003371CB">
          <w:rPr>
            <w:rFonts w:hint="cs"/>
            <w:rtl/>
          </w:rPr>
          <w:t>ו</w:t>
        </w:r>
      </w:ins>
      <w:ins w:id="811" w:author=" " w:date="2013-11-18T16:10:00Z">
        <w:r>
          <w:rPr>
            <w:rFonts w:hint="cs"/>
            <w:rtl/>
          </w:rPr>
          <w:t>אף מתאר את סדר החלוקה של ארץ ישראל בין השבטים.</w:t>
        </w:r>
        <w:r>
          <w:rPr>
            <w:rStyle w:val="FootnoteReference"/>
            <w:rtl/>
          </w:rPr>
          <w:footnoteReference w:id="45"/>
        </w:r>
      </w:ins>
    </w:p>
    <w:p w:rsidR="009E522D" w:rsidRPr="000E06BA" w:rsidDel="00803409" w:rsidRDefault="009E522D" w:rsidP="000E06BA">
      <w:pPr>
        <w:rPr>
          <w:del w:id="814" w:author=" " w:date="2013-11-18T16:08:00Z"/>
          <w:rtl/>
        </w:rPr>
      </w:pPr>
    </w:p>
    <w:p w:rsidR="00803409" w:rsidRPr="00803409" w:rsidRDefault="006710F0" w:rsidP="006710F0">
      <w:pPr>
        <w:rPr>
          <w:ins w:id="815" w:author=" " w:date="2013-11-18T16:08:00Z"/>
          <w:rtl/>
        </w:rPr>
      </w:pPr>
      <w:ins w:id="816" w:author=" " w:date="2013-11-18T17:05:00Z">
        <w:r>
          <w:rPr>
            <w:rFonts w:hint="cs"/>
            <w:rtl/>
          </w:rPr>
          <w:t xml:space="preserve">לסיכום, </w:t>
        </w:r>
      </w:ins>
      <w:ins w:id="817" w:author=" " w:date="2013-11-18T16:11:00Z">
        <w:r w:rsidR="003371CB">
          <w:rPr>
            <w:rFonts w:hint="cs"/>
            <w:rtl/>
          </w:rPr>
          <w:t>חוקת הנחלות המקראית נשמרה במשך תקופת השופטים והופרה בימי המלכים החל מבית עומרי</w:t>
        </w:r>
      </w:ins>
      <w:ins w:id="818" w:author=" " w:date="2013-11-18T16:12:00Z">
        <w:r w:rsidR="003371CB">
          <w:rPr>
            <w:rFonts w:hint="cs"/>
            <w:rtl/>
          </w:rPr>
          <w:t xml:space="preserve">, </w:t>
        </w:r>
      </w:ins>
      <w:ins w:id="819" w:author=" " w:date="2013-11-18T16:11:00Z">
        <w:r w:rsidR="003371CB">
          <w:rPr>
            <w:rFonts w:hint="cs"/>
            <w:rtl/>
          </w:rPr>
          <w:t>אולם נביאי ישראל לא חדלו לשאוף ולהטיף להחזרת חוקת הנחלות בעתיד.</w:t>
        </w:r>
      </w:ins>
    </w:p>
    <w:p w:rsidR="009E522D" w:rsidDel="00183744" w:rsidRDefault="009E522D" w:rsidP="00803409">
      <w:pPr>
        <w:rPr>
          <w:ins w:id="820" w:author="user" w:date="2013-11-17T18:04:00Z"/>
          <w:del w:id="821" w:author=" " w:date="2013-11-18T16:12:00Z"/>
        </w:rPr>
      </w:pPr>
    </w:p>
    <w:p w:rsidR="00281C70" w:rsidRDefault="0081621B" w:rsidP="00281C70">
      <w:pPr>
        <w:pStyle w:val="ListParagraph"/>
        <w:numPr>
          <w:ilvl w:val="0"/>
          <w:numId w:val="37"/>
        </w:numPr>
        <w:rPr>
          <w:del w:id="822" w:author=" " w:date="2013-11-18T16:12:00Z"/>
        </w:rPr>
        <w:pPrChange w:id="823" w:author="user" w:date="2013-11-17T17:43:00Z">
          <w:pPr/>
        </w:pPrChange>
      </w:pPr>
      <w:del w:id="824" w:author=" " w:date="2013-11-18T16:12:00Z">
        <w:r w:rsidRPr="00414627" w:rsidDel="00183744">
          <w:rPr>
            <w:rtl/>
          </w:rPr>
          <w:delText xml:space="preserve">פגיעה זו </w:delText>
        </w:r>
      </w:del>
      <w:ins w:id="825" w:author="Aharon Ariel" w:date="2013-10-15T20:55:00Z">
        <w:del w:id="826" w:author=" " w:date="2013-11-18T16:12:00Z">
          <w:r w:rsidR="005C5F5B" w:rsidDel="00183744">
            <w:rPr>
              <w:rFonts w:hint="cs"/>
              <w:rtl/>
            </w:rPr>
            <w:delText xml:space="preserve">אכן </w:delText>
          </w:r>
        </w:del>
      </w:ins>
      <w:del w:id="827" w:author=" " w:date="2013-11-18T16:12:00Z">
        <w:r w:rsidRPr="00414627" w:rsidDel="00183744">
          <w:rPr>
            <w:rtl/>
          </w:rPr>
          <w:delText>התממשה</w:delText>
        </w:r>
      </w:del>
      <w:ins w:id="828" w:author="Aharon Ariel" w:date="2013-10-15T20:55:00Z">
        <w:del w:id="829" w:author=" " w:date="2013-11-18T16:12:00Z">
          <w:r w:rsidR="005C5F5B" w:rsidDel="00183744">
            <w:rPr>
              <w:rFonts w:hint="cs"/>
              <w:rtl/>
            </w:rPr>
            <w:delText>, גם אם</w:delText>
          </w:r>
        </w:del>
      </w:ins>
      <w:del w:id="830" w:author=" " w:date="2013-11-18T16:12:00Z">
        <w:r w:rsidRPr="00414627" w:rsidDel="00183744">
          <w:rPr>
            <w:rtl/>
          </w:rPr>
          <w:delText xml:space="preserve"> למעשה רק דורות רבים לאחר מכן, בימי בית </w:delText>
        </w:r>
        <w:r w:rsidRPr="00C61D6F" w:rsidDel="00183744">
          <w:rPr>
            <w:b/>
            <w:rtl/>
          </w:rPr>
          <w:delText>עמרי</w:delText>
        </w:r>
        <w:r w:rsidRPr="00414627" w:rsidDel="00183744">
          <w:rPr>
            <w:rtl/>
          </w:rPr>
          <w:delText xml:space="preserve"> מלך ישראל</w:delText>
        </w:r>
      </w:del>
      <w:ins w:id="831" w:author="Aharon Ariel" w:date="2013-10-15T20:55:00Z">
        <w:del w:id="832" w:author=" " w:date="2013-11-18T16:12:00Z">
          <w:r w:rsidR="005C5F5B" w:rsidDel="00183744">
            <w:rPr>
              <w:rFonts w:hint="cs"/>
              <w:rtl/>
            </w:rPr>
            <w:delText>.</w:delText>
          </w:r>
        </w:del>
      </w:ins>
      <w:del w:id="833" w:author=" " w:date="2013-11-18T16:12:00Z">
        <w:r w:rsidRPr="00414627" w:rsidDel="00183744">
          <w:rPr>
            <w:rtl/>
          </w:rPr>
          <w:delText xml:space="preserve">: עמרי היה </w:delText>
        </w:r>
      </w:del>
      <w:ins w:id="834" w:author="Aharon Ariel" w:date="2013-10-15T20:55:00Z">
        <w:del w:id="835" w:author=" " w:date="2013-11-18T16:12:00Z">
          <w:r w:rsidR="005C5F5B" w:rsidDel="00183744">
            <w:rPr>
              <w:rFonts w:hint="cs"/>
              <w:rtl/>
            </w:rPr>
            <w:delText xml:space="preserve">למעשה </w:delText>
          </w:r>
        </w:del>
      </w:ins>
      <w:del w:id="836" w:author=" " w:date="2013-11-18T16:12:00Z">
        <w:r w:rsidRPr="00414627" w:rsidDel="00183744">
          <w:rPr>
            <w:rtl/>
          </w:rPr>
          <w:delText>הראשון שקנה קרקע פרטית לצמיתות</w:delText>
        </w:r>
      </w:del>
      <w:ins w:id="837" w:author="Aharon Ariel" w:date="2013-10-15T20:55:00Z">
        <w:del w:id="838" w:author=" " w:date="2013-11-18T16:12:00Z">
          <w:r w:rsidR="005C5F5B" w:rsidDel="00183744">
            <w:rPr>
              <w:rFonts w:hint="cs"/>
              <w:rtl/>
            </w:rPr>
            <w:delText>, את</w:delText>
          </w:r>
        </w:del>
      </w:ins>
      <w:del w:id="839" w:author=" " w:date="2013-11-18T16:12:00Z">
        <w:r w:rsidRPr="00414627" w:rsidDel="00183744">
          <w:rPr>
            <w:rtl/>
          </w:rPr>
          <w:delText xml:space="preserve"> - היא העיר שומרון</w:delText>
        </w:r>
      </w:del>
      <w:ins w:id="840" w:author="Aharon Ariel" w:date="2013-10-15T20:56:00Z">
        <w:del w:id="841" w:author=" " w:date="2013-11-18T16:12:00Z">
          <w:r w:rsidR="005C5F5B" w:rsidDel="00183744">
            <w:rPr>
              <w:rFonts w:hint="cs"/>
              <w:rtl/>
            </w:rPr>
            <w:delText>.</w:delText>
          </w:r>
        </w:del>
      </w:ins>
      <w:ins w:id="842" w:author="Aharon Ariel" w:date="2013-10-15T21:02:00Z">
        <w:del w:id="843" w:author=" " w:date="2013-11-18T16:12:00Z">
          <w:r w:rsidR="005650F3" w:rsidDel="00183744">
            <w:rPr>
              <w:rStyle w:val="FootnoteReference"/>
              <w:rtl/>
            </w:rPr>
            <w:footnoteReference w:id="46"/>
          </w:r>
        </w:del>
      </w:ins>
      <w:del w:id="849" w:author=" " w:date="2013-11-18T16:12:00Z">
        <w:r w:rsidRPr="00414627" w:rsidDel="00183744">
          <w:rPr>
            <w:rtl/>
          </w:rPr>
          <w:delText xml:space="preserve">; </w:delText>
        </w:r>
      </w:del>
      <w:ins w:id="850" w:author="Aharon Ariel" w:date="2013-10-15T20:56:00Z">
        <w:del w:id="851" w:author=" " w:date="2013-11-18T16:12:00Z">
          <w:r w:rsidR="005C5F5B" w:rsidDel="00183744">
            <w:rPr>
              <w:rFonts w:hint="cs"/>
              <w:rtl/>
            </w:rPr>
            <w:delText xml:space="preserve"> בנו</w:delText>
          </w:r>
        </w:del>
      </w:ins>
      <w:del w:id="852" w:author=" " w:date="2013-11-18T16:12:00Z">
        <w:r w:rsidRPr="00414627" w:rsidDel="00183744">
          <w:rPr>
            <w:rtl/>
          </w:rPr>
          <w:delText xml:space="preserve">  אחאב</w:delText>
        </w:r>
      </w:del>
      <w:ins w:id="853" w:author="Aharon Ariel" w:date="2013-10-15T20:56:00Z">
        <w:del w:id="854" w:author=" " w:date="2013-11-18T16:12:00Z">
          <w:r w:rsidR="005C5F5B" w:rsidDel="00183744">
            <w:rPr>
              <w:rFonts w:hint="cs"/>
              <w:rtl/>
            </w:rPr>
            <w:delText>, שהיה רשע גדול ממנו,</w:delText>
          </w:r>
        </w:del>
      </w:ins>
      <w:del w:id="855" w:author=" " w:date="2013-11-18T16:12:00Z">
        <w:r w:rsidRPr="00414627" w:rsidDel="00183744">
          <w:rPr>
            <w:rtl/>
          </w:rPr>
          <w:delText xml:space="preserve"> בנו הֵרַע ממנו, ו</w:delText>
        </w:r>
      </w:del>
      <w:ins w:id="856" w:author="Aharon Ariel" w:date="2013-10-15T21:01:00Z">
        <w:del w:id="857" w:author=" " w:date="2013-11-18T16:12:00Z">
          <w:r w:rsidR="005650F3" w:rsidDel="00183744">
            <w:rPr>
              <w:rFonts w:hint="cs"/>
              <w:rtl/>
            </w:rPr>
            <w:delText>הגדיל לעשות ו</w:delText>
          </w:r>
        </w:del>
      </w:ins>
      <w:del w:id="858" w:author=" " w:date="2013-11-18T16:12:00Z">
        <w:r w:rsidRPr="00414627" w:rsidDel="00183744">
          <w:rPr>
            <w:rtl/>
          </w:rPr>
          <w:delText>גזל (בעזרת איזבל אשתו הכנענית) את נחלתו הפרטית של נבות.</w:delText>
        </w:r>
      </w:del>
      <w:ins w:id="859" w:author="Aharon Ariel" w:date="2013-10-15T21:02:00Z">
        <w:del w:id="860" w:author=" " w:date="2013-11-18T16:12:00Z">
          <w:r w:rsidR="005650F3" w:rsidDel="00183744">
            <w:rPr>
              <w:rStyle w:val="FootnoteReference"/>
              <w:rtl/>
            </w:rPr>
            <w:footnoteReference w:id="47"/>
          </w:r>
        </w:del>
      </w:ins>
      <w:commentRangeStart w:id="868"/>
      <w:del w:id="869" w:author=" " w:date="2013-11-18T16:12:00Z">
        <w:r w:rsidRPr="00414627" w:rsidDel="00183744">
          <w:rPr>
            <w:rtl/>
          </w:rPr>
          <w:delText xml:space="preserve">מתוך הסיפור שם (מלכים א כא) אנו למדים, שעוד בימי אחאב, היו מבני ישראל שהקפידו לדבוק בנחלת אבותם, ולא רצו למכור אותה לזרים. </w:delText>
        </w:r>
        <w:r w:rsidRPr="00414627" w:rsidDel="00183744">
          <w:rPr>
            <w:rStyle w:val="FootnoteReference"/>
            <w:rtl/>
          </w:rPr>
          <w:footnoteReference w:id="48"/>
        </w:r>
        <w:commentRangeEnd w:id="868"/>
        <w:r w:rsidR="005650F3" w:rsidDel="00183744">
          <w:rPr>
            <w:rStyle w:val="CommentReference"/>
            <w:rFonts w:ascii="Times New Roman" w:hAnsi="Times New Roman" w:cs="Times New Roman"/>
            <w:rtl/>
            <w:lang w:eastAsia="de-DE" w:bidi="ar-SA"/>
          </w:rPr>
          <w:commentReference w:id="868"/>
        </w:r>
      </w:del>
    </w:p>
    <w:p w:rsidR="005650F3" w:rsidRDefault="005650F3" w:rsidP="00414627">
      <w:pPr>
        <w:rPr>
          <w:ins w:id="872" w:author="Aharon Ariel" w:date="2013-10-15T21:03:00Z"/>
          <w:rtl/>
        </w:rPr>
      </w:pPr>
    </w:p>
    <w:p w:rsidR="00281C70" w:rsidRDefault="0081621B" w:rsidP="00281C70">
      <w:pPr>
        <w:pStyle w:val="12"/>
        <w:pPrChange w:id="873" w:author="Aharon Ariel" w:date="2013-10-15T21:03:00Z">
          <w:pPr/>
        </w:pPrChange>
      </w:pPr>
      <w:del w:id="874" w:author="user" w:date="2013-11-14T17:50:00Z">
        <w:r w:rsidRPr="00414627" w:rsidDel="007408C9">
          <w:rPr>
            <w:rtl/>
          </w:rPr>
          <w:delText xml:space="preserve">ב. </w:delText>
        </w:r>
      </w:del>
      <w:ins w:id="875" w:author="user" w:date="2013-11-14T17:50:00Z">
        <w:r w:rsidR="007408C9">
          <w:rPr>
            <w:rFonts w:hint="cs"/>
            <w:rtl/>
          </w:rPr>
          <w:t>ג. חוקת הנחלות ב</w:t>
        </w:r>
      </w:ins>
      <w:r w:rsidRPr="00414627">
        <w:rPr>
          <w:rtl/>
        </w:rPr>
        <w:t>תלמוד</w:t>
      </w:r>
    </w:p>
    <w:p w:rsidR="00145A62" w:rsidRPr="00414627" w:rsidDel="00C52103" w:rsidRDefault="00145A62" w:rsidP="00C52103">
      <w:pPr>
        <w:rPr>
          <w:del w:id="876" w:author=" " w:date="2013-11-18T17:12:00Z"/>
        </w:rPr>
      </w:pPr>
      <w:ins w:id="877" w:author=" " w:date="2013-11-18T17:08:00Z">
        <w:r>
          <w:rPr>
            <w:rFonts w:hint="cs"/>
            <w:rtl/>
          </w:rPr>
          <w:t xml:space="preserve">בתורה נאמר שיש לחלק את הקרקעות של ארץ ישראל באופן הוגן, </w:t>
        </w:r>
      </w:ins>
      <w:ins w:id="878" w:author=" " w:date="2013-11-18T17:09:00Z">
        <w:r>
          <w:rPr>
            <w:rFonts w:hint="cs"/>
            <w:rtl/>
          </w:rPr>
          <w:t>"</w:t>
        </w:r>
        <w:r w:rsidR="007E3F66" w:rsidRPr="007E3F66">
          <w:rPr>
            <w:rFonts w:ascii="Times New Roman" w:eastAsia="Times New Roman" w:hAnsi="Times New Roman"/>
            <w:b/>
            <w:bCs/>
            <w:rtl/>
            <w:rPrChange w:id="879" w:author=" " w:date="2013-11-18T17:13:00Z">
              <w:rPr>
                <w:rFonts w:ascii="Times New Roman" w:eastAsia="Times New Roman" w:hAnsi="Times New Roman"/>
                <w:rtl/>
              </w:rPr>
            </w:rPrChange>
          </w:rPr>
          <w:t>לָרַב תַּרְבֶּה נַחֲלָתוֹ וְלַמְעַט תַּמְעִיט נַחֲלָתוֹ</w:t>
        </w:r>
        <w:r>
          <w:rPr>
            <w:rFonts w:hint="cs"/>
            <w:rtl/>
          </w:rPr>
          <w:t>". על-פי הפשט, המילים "רב" ו"מעט" מתייחסים לכמות הקרקע</w:t>
        </w:r>
      </w:ins>
      <w:ins w:id="880" w:author=" " w:date="2013-11-18T17:10:00Z">
        <w:r>
          <w:rPr>
            <w:rFonts w:hint="cs"/>
            <w:rtl/>
          </w:rPr>
          <w:t>,</w:t>
        </w:r>
      </w:ins>
      <w:ins w:id="881" w:author=" " w:date="2013-11-18T17:09:00Z">
        <w:r>
          <w:rPr>
            <w:rFonts w:hint="cs"/>
            <w:rtl/>
          </w:rPr>
          <w:t xml:space="preserve"> כלומר לשטח</w:t>
        </w:r>
      </w:ins>
      <w:ins w:id="882" w:author=" " w:date="2013-11-18T17:11:00Z">
        <w:r w:rsidR="00C52103">
          <w:rPr>
            <w:rFonts w:hint="cs"/>
            <w:rtl/>
          </w:rPr>
          <w:t>ה</w:t>
        </w:r>
      </w:ins>
      <w:ins w:id="883" w:author=" " w:date="2013-11-18T17:09:00Z">
        <w:r>
          <w:rPr>
            <w:rFonts w:hint="cs"/>
            <w:rtl/>
          </w:rPr>
          <w:t xml:space="preserve">: שבט שאנשיו מרובים יקבל נחלה גדולה, ושבט שאנשיו מועטים יקבל נחלה קטנה. </w:t>
        </w:r>
      </w:ins>
      <w:ins w:id="884" w:author=" " w:date="2013-11-18T17:10:00Z">
        <w:r>
          <w:rPr>
            <w:rFonts w:hint="cs"/>
            <w:rtl/>
          </w:rPr>
          <w:t>אולם חכמי התלמוד</w:t>
        </w:r>
      </w:ins>
      <w:ins w:id="885" w:author=" " w:date="2013-11-19T14:42:00Z">
        <w:r w:rsidR="00037BE1">
          <w:rPr>
            <w:rFonts w:hint="cs"/>
            <w:rtl/>
          </w:rPr>
          <w:t xml:space="preserve"> </w:t>
        </w:r>
      </w:ins>
      <w:ins w:id="886" w:author=" " w:date="2013-11-18T17:11:00Z">
        <w:r w:rsidR="00C52103">
          <w:rPr>
            <w:rFonts w:hint="cs"/>
            <w:rtl/>
          </w:rPr>
          <w:t>תיארו תהליך חלוקה מתוחכם יותר המתחשב גם בשווי הכספי של הקרקע: "</w:t>
        </w:r>
        <w:r w:rsidR="007E3F66" w:rsidRPr="007E3F66">
          <w:rPr>
            <w:rFonts w:hint="eastAsia"/>
            <w:b/>
            <w:bCs/>
            <w:rtl/>
            <w:rPrChange w:id="887" w:author=" " w:date="2013-11-18T17:12:00Z">
              <w:rPr>
                <w:rFonts w:hint="eastAsia"/>
                <w:rtl/>
              </w:rPr>
            </w:rPrChange>
          </w:rPr>
          <w:t>ולא</w:t>
        </w:r>
        <w:r w:rsidR="007E3F66" w:rsidRPr="007E3F66">
          <w:rPr>
            <w:b/>
            <w:bCs/>
            <w:rtl/>
            <w:rPrChange w:id="888" w:author=" " w:date="2013-11-18T17:12:00Z">
              <w:rPr>
                <w:rtl/>
              </w:rPr>
            </w:rPrChange>
          </w:rPr>
          <w:t xml:space="preserve"> </w:t>
        </w:r>
        <w:r w:rsidR="007E3F66" w:rsidRPr="007E3F66">
          <w:rPr>
            <w:rFonts w:hint="eastAsia"/>
            <w:b/>
            <w:bCs/>
            <w:rtl/>
            <w:rPrChange w:id="889" w:author=" " w:date="2013-11-18T17:12:00Z">
              <w:rPr>
                <w:rFonts w:hint="eastAsia"/>
                <w:rtl/>
              </w:rPr>
            </w:rPrChange>
          </w:rPr>
          <w:t>נתחלקה</w:t>
        </w:r>
        <w:r w:rsidR="007E3F66" w:rsidRPr="007E3F66">
          <w:rPr>
            <w:b/>
            <w:bCs/>
            <w:rtl/>
            <w:rPrChange w:id="890" w:author=" " w:date="2013-11-18T17:12:00Z">
              <w:rPr>
                <w:rtl/>
              </w:rPr>
            </w:rPrChange>
          </w:rPr>
          <w:t xml:space="preserve"> </w:t>
        </w:r>
        <w:r w:rsidR="007E3F66" w:rsidRPr="007E3F66">
          <w:rPr>
            <w:rFonts w:hint="eastAsia"/>
            <w:b/>
            <w:bCs/>
            <w:rtl/>
            <w:rPrChange w:id="891" w:author=" " w:date="2013-11-18T17:12:00Z">
              <w:rPr>
                <w:rFonts w:hint="eastAsia"/>
                <w:rtl/>
              </w:rPr>
            </w:rPrChange>
          </w:rPr>
          <w:t>אלא</w:t>
        </w:r>
        <w:r w:rsidR="007E3F66" w:rsidRPr="007E3F66">
          <w:rPr>
            <w:b/>
            <w:bCs/>
            <w:rtl/>
            <w:rPrChange w:id="892" w:author=" " w:date="2013-11-18T17:12:00Z">
              <w:rPr>
                <w:rtl/>
              </w:rPr>
            </w:rPrChange>
          </w:rPr>
          <w:t xml:space="preserve"> </w:t>
        </w:r>
        <w:r w:rsidR="007E3F66" w:rsidRPr="007E3F66">
          <w:rPr>
            <w:rFonts w:hint="eastAsia"/>
            <w:b/>
            <w:bCs/>
            <w:rtl/>
            <w:rPrChange w:id="893" w:author=" " w:date="2013-11-18T17:12:00Z">
              <w:rPr>
                <w:rFonts w:hint="eastAsia"/>
                <w:rtl/>
              </w:rPr>
            </w:rPrChange>
          </w:rPr>
          <w:t>בכסף</w:t>
        </w:r>
      </w:ins>
      <w:ins w:id="894" w:author=" " w:date="2013-11-18T17:13:00Z">
        <w:r w:rsidR="00C52103">
          <w:rPr>
            <w:rFonts w:hint="cs"/>
            <w:b/>
            <w:bCs/>
            <w:rtl/>
          </w:rPr>
          <w:t>... סאה ביהודה שווה חמש סאין בגליל</w:t>
        </w:r>
      </w:ins>
      <w:ins w:id="895" w:author=" " w:date="2013-11-18T17:11:00Z">
        <w:r w:rsidR="00C52103">
          <w:rPr>
            <w:rFonts w:hint="cs"/>
            <w:rtl/>
          </w:rPr>
          <w:t>".</w:t>
        </w:r>
      </w:ins>
      <w:ins w:id="896" w:author=" " w:date="2013-11-18T17:12:00Z">
        <w:r w:rsidR="00C52103" w:rsidRPr="00145A62">
          <w:rPr>
            <w:rStyle w:val="FootnoteReference"/>
            <w:b/>
            <w:bCs/>
            <w:rtl/>
          </w:rPr>
          <w:footnoteReference w:id="49"/>
        </w:r>
      </w:ins>
    </w:p>
    <w:p w:rsidR="00C52103" w:rsidRDefault="0081621B" w:rsidP="00C52103">
      <w:pPr>
        <w:rPr>
          <w:ins w:id="900" w:author=" " w:date="2013-11-18T17:13:00Z"/>
          <w:b/>
          <w:bCs/>
          <w:rtl/>
        </w:rPr>
      </w:pPr>
      <w:del w:id="901" w:author=" " w:date="2013-11-18T17:12:00Z">
        <w:r w:rsidRPr="00145A62" w:rsidDel="00C52103">
          <w:rPr>
            <w:b/>
            <w:bCs/>
            <w:rtl/>
          </w:rPr>
          <w:delText xml:space="preserve">התלמוד דן בתהליך </w:delText>
        </w:r>
        <w:r w:rsidR="007304B5" w:rsidRPr="00145A62" w:rsidDel="00C52103">
          <w:rPr>
            <w:rFonts w:hint="eastAsia"/>
            <w:b/>
            <w:bCs/>
            <w:rtl/>
          </w:rPr>
          <w:delText>חלוקת</w:delText>
        </w:r>
        <w:r w:rsidRPr="00145A62" w:rsidDel="00C52103">
          <w:rPr>
            <w:b/>
            <w:bCs/>
            <w:rtl/>
          </w:rPr>
          <w:delText xml:space="preserve"> הנחלות בימי יהושע בן</w:delText>
        </w:r>
        <w:r w:rsidR="007304B5" w:rsidRPr="00145A62" w:rsidDel="00C52103">
          <w:rPr>
            <w:b/>
            <w:bCs/>
            <w:rtl/>
          </w:rPr>
          <w:delText>-</w:delText>
        </w:r>
        <w:r w:rsidRPr="00145A62" w:rsidDel="00C52103">
          <w:rPr>
            <w:b/>
            <w:bCs/>
            <w:rtl/>
          </w:rPr>
          <w:delText>נון:</w:delText>
        </w:r>
      </w:del>
      <w:del w:id="902" w:author=" " w:date="2013-11-18T17:07:00Z">
        <w:r w:rsidRPr="00145A62" w:rsidDel="00145A62">
          <w:rPr>
            <w:b/>
            <w:bCs/>
            <w:rtl/>
          </w:rPr>
          <w:delText xml:space="preserve"> "</w:delText>
        </w:r>
        <w:r w:rsidRPr="00145A62" w:rsidDel="00145A62">
          <w:rPr>
            <w:b/>
            <w:bCs/>
            <w:i/>
            <w:rtl/>
          </w:rPr>
          <w:delText xml:space="preserve">ולא נתחלקה </w:delText>
        </w:r>
        <w:r w:rsidR="007304B5" w:rsidRPr="00145A62" w:rsidDel="00145A62">
          <w:rPr>
            <w:b/>
            <w:bCs/>
            <w:i/>
            <w:rtl/>
          </w:rPr>
          <w:delText xml:space="preserve">[הארץ] </w:delText>
        </w:r>
        <w:r w:rsidRPr="00145A62" w:rsidDel="00145A62">
          <w:rPr>
            <w:b/>
            <w:bCs/>
            <w:i/>
            <w:rtl/>
          </w:rPr>
          <w:delText>אלא בכסף, שנאמר</w:delText>
        </w:r>
        <w:r w:rsidR="007304B5" w:rsidRPr="00145A62" w:rsidDel="00145A62">
          <w:rPr>
            <w:b/>
            <w:bCs/>
            <w:i/>
            <w:rtl/>
          </w:rPr>
          <w:delText>:'</w:delText>
        </w:r>
        <w:r w:rsidRPr="00145A62" w:rsidDel="00145A62">
          <w:rPr>
            <w:b/>
            <w:bCs/>
            <w:i/>
            <w:rtl/>
          </w:rPr>
          <w:delText>בין רב למעט</w:delText>
        </w:r>
        <w:r w:rsidR="007304B5" w:rsidRPr="00145A62" w:rsidDel="00145A62">
          <w:rPr>
            <w:b/>
            <w:bCs/>
            <w:i/>
            <w:rtl/>
          </w:rPr>
          <w:delText>'</w:delText>
        </w:r>
        <w:commentRangeStart w:id="903"/>
        <w:r w:rsidRPr="00145A62" w:rsidDel="00145A62">
          <w:rPr>
            <w:b/>
            <w:bCs/>
            <w:i/>
            <w:rtl/>
          </w:rPr>
          <w:delText>(כלומר: וצריך לדקדק בין רב למעט, להוסיף דמים הרב למעט: שהזיבורית קרי ליה 'מעט' והעידית קרי 'רב')</w:delText>
        </w:r>
        <w:commentRangeEnd w:id="903"/>
        <w:r w:rsidR="007304B5" w:rsidRPr="00145A62" w:rsidDel="00145A62">
          <w:rPr>
            <w:rStyle w:val="CommentReference"/>
            <w:rFonts w:ascii="Times New Roman" w:eastAsia="Calibri" w:hAnsi="Times New Roman" w:cs="Times New Roman"/>
            <w:b/>
            <w:bCs/>
            <w:rtl/>
            <w:lang w:eastAsia="de-DE" w:bidi="ar-SA"/>
          </w:rPr>
          <w:commentReference w:id="903"/>
        </w:r>
        <w:r w:rsidRPr="00145A62" w:rsidDel="00145A62">
          <w:rPr>
            <w:b/>
            <w:bCs/>
            <w:i/>
            <w:rtl/>
          </w:rPr>
          <w:delText>. אמר רבי יהודה: סאה ביהודה שוה חמש סאין בגליל... למאי? אילימא לשופרא וסניא - אטו בשופטני עסקינן?! אלא לקרובה ורחוקה. כתנאי: רבי אליעזר אומר: בכספים העלוה; רבי יהושע אומר: בקרקע העלוה</w:delText>
        </w:r>
        <w:r w:rsidRPr="00145A62" w:rsidDel="00145A62">
          <w:rPr>
            <w:b/>
            <w:bCs/>
            <w:rtl/>
          </w:rPr>
          <w:delText>"</w:delText>
        </w:r>
      </w:del>
      <w:del w:id="904" w:author=" " w:date="2013-11-18T17:12:00Z">
        <w:r w:rsidRPr="00145A62" w:rsidDel="00C52103">
          <w:rPr>
            <w:b/>
            <w:bCs/>
            <w:rtl/>
          </w:rPr>
          <w:delText>.</w:delText>
        </w:r>
      </w:del>
      <w:del w:id="905" w:author=" " w:date="2013-11-18T17:10:00Z">
        <w:r w:rsidR="007304B5" w:rsidRPr="00145A62" w:rsidDel="002967FF">
          <w:rPr>
            <w:rStyle w:val="FootnoteReference"/>
            <w:b/>
            <w:bCs/>
            <w:rtl/>
          </w:rPr>
          <w:footnoteReference w:id="50"/>
        </w:r>
      </w:del>
    </w:p>
    <w:p w:rsidR="00CB39D3" w:rsidRDefault="0081621B" w:rsidP="00C52103">
      <w:pPr>
        <w:rPr>
          <w:ins w:id="917" w:author=" " w:date="2013-11-18T17:18:00Z"/>
          <w:b/>
          <w:bCs/>
          <w:rtl/>
        </w:rPr>
      </w:pPr>
      <w:r w:rsidRPr="00C52103">
        <w:rPr>
          <w:b/>
          <w:bCs/>
          <w:rtl/>
        </w:rPr>
        <w:t>הסוגיה מתייחסת לאופן שבו חישבו את שווי הקרקע על-מנת שהחלוקה תהיה הוגנת</w:t>
      </w:r>
      <w:r w:rsidR="007304B5" w:rsidRPr="00C52103">
        <w:rPr>
          <w:b/>
          <w:bCs/>
          <w:rtl/>
        </w:rPr>
        <w:t xml:space="preserve">, </w:t>
      </w:r>
      <w:r w:rsidR="007304B5" w:rsidRPr="00C52103">
        <w:rPr>
          <w:rFonts w:hint="eastAsia"/>
          <w:b/>
          <w:bCs/>
          <w:rtl/>
        </w:rPr>
        <w:t>על</w:t>
      </w:r>
      <w:r w:rsidR="007304B5" w:rsidRPr="00C52103">
        <w:rPr>
          <w:b/>
          <w:bCs/>
          <w:rtl/>
        </w:rPr>
        <w:t xml:space="preserve">-פי </w:t>
      </w:r>
      <w:r w:rsidRPr="00C52103">
        <w:rPr>
          <w:b/>
          <w:bCs/>
          <w:rtl/>
        </w:rPr>
        <w:t xml:space="preserve">שני גורמים: איכות הקרקע ("שופרא וסניא"), והמיקום הגיאוגרפי שלה ("קרובה ורחוקה"). אין זה ברור </w:t>
      </w:r>
      <w:r w:rsidR="007304B5" w:rsidRPr="00C52103">
        <w:rPr>
          <w:rFonts w:hint="eastAsia"/>
          <w:b/>
          <w:bCs/>
          <w:rtl/>
        </w:rPr>
        <w:t>על</w:t>
      </w:r>
      <w:ins w:id="918" w:author=" " w:date="2013-11-19T14:42:00Z">
        <w:r w:rsidR="00037BE1">
          <w:rPr>
            <w:rFonts w:hint="cs"/>
            <w:b/>
            <w:bCs/>
            <w:rtl/>
          </w:rPr>
          <w:t xml:space="preserve"> </w:t>
        </w:r>
      </w:ins>
      <w:r w:rsidR="007304B5" w:rsidRPr="00C52103">
        <w:rPr>
          <w:rFonts w:hint="eastAsia"/>
          <w:b/>
          <w:bCs/>
          <w:rtl/>
        </w:rPr>
        <w:t>מה</w:t>
      </w:r>
      <w:ins w:id="919" w:author=" " w:date="2013-11-19T14:42:00Z">
        <w:r w:rsidR="00037BE1">
          <w:rPr>
            <w:rFonts w:hint="cs"/>
            <w:b/>
            <w:bCs/>
            <w:rtl/>
          </w:rPr>
          <w:t xml:space="preserve"> </w:t>
        </w:r>
      </w:ins>
      <w:r w:rsidR="007304B5" w:rsidRPr="00C52103">
        <w:rPr>
          <w:rFonts w:hint="eastAsia"/>
          <w:b/>
          <w:bCs/>
          <w:rtl/>
        </w:rPr>
        <w:t>מבוססת</w:t>
      </w:r>
      <w:ins w:id="920" w:author=" " w:date="2013-11-19T14:42:00Z">
        <w:r w:rsidR="00037BE1">
          <w:rPr>
            <w:rFonts w:hint="cs"/>
            <w:b/>
            <w:bCs/>
            <w:rtl/>
          </w:rPr>
          <w:t xml:space="preserve"> </w:t>
        </w:r>
      </w:ins>
      <w:r w:rsidR="007304B5" w:rsidRPr="00C52103">
        <w:rPr>
          <w:rFonts w:hint="eastAsia"/>
          <w:b/>
          <w:bCs/>
          <w:rtl/>
        </w:rPr>
        <w:lastRenderedPageBreak/>
        <w:t>ההנחה</w:t>
      </w:r>
      <w:r w:rsidRPr="00C52103">
        <w:rPr>
          <w:b/>
          <w:bCs/>
          <w:rtl/>
        </w:rPr>
        <w:t xml:space="preserve"> שדווקא אל</w:t>
      </w:r>
      <w:r w:rsidR="007304B5" w:rsidRPr="00C52103">
        <w:rPr>
          <w:rFonts w:hint="eastAsia"/>
          <w:b/>
          <w:bCs/>
          <w:rtl/>
        </w:rPr>
        <w:t>ו</w:t>
      </w:r>
      <w:r w:rsidRPr="00C52103">
        <w:rPr>
          <w:b/>
          <w:bCs/>
          <w:rtl/>
        </w:rPr>
        <w:t xml:space="preserve"> שני הגורמים החשובים</w:t>
      </w:r>
      <w:r w:rsidR="007304B5" w:rsidRPr="00C52103">
        <w:rPr>
          <w:b/>
          <w:bCs/>
          <w:rtl/>
        </w:rPr>
        <w:t>.</w:t>
      </w:r>
      <w:r w:rsidRPr="00C52103">
        <w:rPr>
          <w:b/>
          <w:bCs/>
          <w:rtl/>
        </w:rPr>
        <w:t xml:space="preserve"> האם ה</w:t>
      </w:r>
      <w:r w:rsidR="007304B5" w:rsidRPr="00C52103">
        <w:rPr>
          <w:rFonts w:hint="eastAsia"/>
          <w:b/>
          <w:bCs/>
          <w:rtl/>
        </w:rPr>
        <w:t>סתמכו</w:t>
      </w:r>
      <w:ins w:id="921" w:author=" " w:date="2013-11-19T14:42:00Z">
        <w:r w:rsidR="00037BE1">
          <w:rPr>
            <w:rFonts w:hint="cs"/>
            <w:b/>
            <w:bCs/>
            <w:rtl/>
          </w:rPr>
          <w:t xml:space="preserve"> </w:t>
        </w:r>
      </w:ins>
      <w:r w:rsidR="007304B5" w:rsidRPr="00C52103">
        <w:rPr>
          <w:rFonts w:hint="eastAsia"/>
          <w:b/>
          <w:bCs/>
          <w:rtl/>
        </w:rPr>
        <w:t>החכמים</w:t>
      </w:r>
      <w:r w:rsidRPr="00C52103">
        <w:rPr>
          <w:b/>
          <w:bCs/>
          <w:rtl/>
        </w:rPr>
        <w:t xml:space="preserve"> על נהלי העבודה המקובלים של שמאי המקרקעין בזמנם</w:t>
      </w:r>
      <w:r w:rsidR="007304B5" w:rsidRPr="00C52103">
        <w:rPr>
          <w:b/>
          <w:bCs/>
          <w:rtl/>
        </w:rPr>
        <w:t xml:space="preserve"> או שמא להנחות אלו יסוד הלכתי טהור</w:t>
      </w:r>
      <w:r w:rsidRPr="00C52103">
        <w:rPr>
          <w:b/>
          <w:bCs/>
          <w:rtl/>
        </w:rPr>
        <w:t xml:space="preserve">? </w:t>
      </w:r>
    </w:p>
    <w:p w:rsidR="00CB7D54" w:rsidRDefault="00CB39D3" w:rsidP="00CB39D3">
      <w:pPr>
        <w:rPr>
          <w:ins w:id="922" w:author=" " w:date="2013-11-18T17:15:00Z"/>
          <w:b/>
          <w:bCs/>
          <w:rtl/>
        </w:rPr>
      </w:pPr>
      <w:ins w:id="923" w:author=" " w:date="2013-11-18T17:18:00Z">
        <w:r>
          <w:rPr>
            <w:rFonts w:hint="cs"/>
            <w:b/>
            <w:bCs/>
            <w:rtl/>
          </w:rPr>
          <w:t>אם נרצה לבצע חלוקת קרקעות מחודשת בימינו, נצטרך להחליט</w:t>
        </w:r>
      </w:ins>
      <w:ins w:id="924" w:author=" " w:date="2013-11-18T17:19:00Z">
        <w:r>
          <w:rPr>
            <w:rFonts w:hint="cs"/>
            <w:b/>
            <w:bCs/>
            <w:rtl/>
          </w:rPr>
          <w:t xml:space="preserve">, </w:t>
        </w:r>
      </w:ins>
      <w:r w:rsidR="0081621B" w:rsidRPr="00C52103">
        <w:rPr>
          <w:b/>
          <w:bCs/>
          <w:rtl/>
        </w:rPr>
        <w:t>האם שני גורמים אלה עדיין רלבנטיים</w:t>
      </w:r>
      <w:del w:id="925" w:author=" " w:date="2013-11-18T17:19:00Z">
        <w:r w:rsidR="0081621B" w:rsidRPr="00C52103" w:rsidDel="00CB39D3">
          <w:rPr>
            <w:b/>
            <w:bCs/>
            <w:rtl/>
          </w:rPr>
          <w:delText xml:space="preserve"> בימינו</w:delText>
        </w:r>
      </w:del>
      <w:r w:rsidR="0081621B" w:rsidRPr="00C52103">
        <w:rPr>
          <w:b/>
          <w:bCs/>
          <w:rtl/>
        </w:rPr>
        <w:t>, או ש</w:t>
      </w:r>
      <w:r w:rsidR="007304B5" w:rsidRPr="00C52103">
        <w:rPr>
          <w:rFonts w:hint="eastAsia"/>
          <w:b/>
          <w:bCs/>
          <w:rtl/>
        </w:rPr>
        <w:t>מא</w:t>
      </w:r>
      <w:ins w:id="926" w:author=" " w:date="2013-11-19T14:42:00Z">
        <w:r w:rsidR="00037BE1">
          <w:rPr>
            <w:rFonts w:hint="cs"/>
            <w:b/>
            <w:bCs/>
            <w:rtl/>
          </w:rPr>
          <w:t xml:space="preserve"> </w:t>
        </w:r>
      </w:ins>
      <w:r w:rsidR="0081621B" w:rsidRPr="00C52103">
        <w:rPr>
          <w:b/>
          <w:bCs/>
          <w:rtl/>
        </w:rPr>
        <w:t xml:space="preserve">יש להגדיר גורמים חדשים </w:t>
      </w:r>
      <w:r w:rsidR="007304B5" w:rsidRPr="00C52103">
        <w:rPr>
          <w:rFonts w:hint="eastAsia"/>
          <w:b/>
          <w:bCs/>
          <w:rtl/>
        </w:rPr>
        <w:t>ו</w:t>
      </w:r>
      <w:r w:rsidR="0081621B" w:rsidRPr="00C52103">
        <w:rPr>
          <w:b/>
          <w:bCs/>
          <w:rtl/>
        </w:rPr>
        <w:t>בעלי משמעות בשוק הקרקעות המודרני?</w:t>
      </w:r>
    </w:p>
    <w:p w:rsidR="00CB7D54" w:rsidRDefault="00B65420" w:rsidP="00037BE1">
      <w:pPr>
        <w:rPr>
          <w:ins w:id="927" w:author=" " w:date="2013-11-18T17:26:00Z"/>
          <w:b/>
          <w:bCs/>
          <w:rtl/>
        </w:rPr>
      </w:pPr>
      <w:ins w:id="928" w:author=" " w:date="2013-11-18T17:19:00Z">
        <w:r>
          <w:rPr>
            <w:rFonts w:hint="cs"/>
            <w:b/>
            <w:bCs/>
            <w:rtl/>
          </w:rPr>
          <w:t xml:space="preserve">מעבר לכך: </w:t>
        </w:r>
      </w:ins>
      <w:ins w:id="929" w:author=" " w:date="2013-11-18T17:20:00Z">
        <w:r w:rsidR="00112AA2">
          <w:rPr>
            <w:rFonts w:hint="cs"/>
            <w:b/>
            <w:bCs/>
            <w:rtl/>
          </w:rPr>
          <w:t xml:space="preserve">בימינו ערך הקרקע עשוי להשתנות באופן משמעותי תוך זמן קצר. </w:t>
        </w:r>
      </w:ins>
      <w:ins w:id="930" w:author=" " w:date="2013-11-18T17:26:00Z">
        <w:r w:rsidR="00BE48EB">
          <w:rPr>
            <w:rFonts w:hint="cs"/>
            <w:b/>
            <w:bCs/>
            <w:rtl/>
          </w:rPr>
          <w:t>לשם המחשה</w:t>
        </w:r>
      </w:ins>
      <w:ins w:id="931" w:author=" " w:date="2013-11-18T17:20:00Z">
        <w:r w:rsidR="00112AA2">
          <w:rPr>
            <w:rFonts w:hint="cs"/>
            <w:b/>
            <w:bCs/>
            <w:rtl/>
          </w:rPr>
          <w:t xml:space="preserve">, לפני מלחמת ששת הימים, ערך הקרקעות הסמוכות לחומת ירושלים היה נמוך </w:t>
        </w:r>
      </w:ins>
      <w:ins w:id="932" w:author=" " w:date="2013-11-19T14:43:00Z">
        <w:r w:rsidR="00037BE1">
          <w:rPr>
            <w:rFonts w:hint="cs"/>
            <w:b/>
            <w:bCs/>
            <w:rtl/>
          </w:rPr>
          <w:t>יחסית</w:t>
        </w:r>
      </w:ins>
      <w:ins w:id="933" w:author=" " w:date="2013-11-18T17:20:00Z">
        <w:r w:rsidR="00112AA2">
          <w:rPr>
            <w:rFonts w:hint="cs"/>
            <w:b/>
            <w:bCs/>
            <w:rtl/>
          </w:rPr>
          <w:t xml:space="preserve">. זמן קצר אחרי המלחמה, אנשים </w:t>
        </w:r>
      </w:ins>
      <w:ins w:id="934" w:author=" " w:date="2013-11-18T17:21:00Z">
        <w:r w:rsidR="00112AA2">
          <w:rPr>
            <w:rFonts w:hint="cs"/>
            <w:b/>
            <w:bCs/>
            <w:rtl/>
          </w:rPr>
          <w:t>שהסכימו לגור ברובע היהודי קיבלו בתים בחינם. היום, הקרקעות והבתים הללו שווים מיליונים.</w:t>
        </w:r>
      </w:ins>
      <w:ins w:id="935" w:author=" " w:date="2013-11-19T14:42:00Z">
        <w:r w:rsidR="00037BE1">
          <w:rPr>
            <w:rFonts w:hint="cs"/>
            <w:b/>
            <w:bCs/>
            <w:rtl/>
          </w:rPr>
          <w:t xml:space="preserve"> </w:t>
        </w:r>
      </w:ins>
      <w:ins w:id="936" w:author=" " w:date="2013-11-18T17:26:00Z">
        <w:r w:rsidR="00BE48EB">
          <w:rPr>
            <w:rFonts w:hint="cs"/>
            <w:b/>
            <w:bCs/>
            <w:rtl/>
          </w:rPr>
          <w:t xml:space="preserve">דוגמה נוספת: קרקע בלב המדבר תיחשב, בדרך-כלל, לבעלת ערך נמוך עד אפסי, אולם אם יתגלו שם סימני נפט, ערכה עשוי לנסוק בבת אחת. </w:t>
        </w:r>
        <w:r w:rsidR="006F7FBF">
          <w:rPr>
            <w:rFonts w:hint="cs"/>
            <w:b/>
            <w:bCs/>
            <w:rtl/>
          </w:rPr>
          <w:t xml:space="preserve">אולם אם בעתיד </w:t>
        </w:r>
      </w:ins>
      <w:ins w:id="937" w:author=" " w:date="2013-11-18T17:27:00Z">
        <w:r w:rsidR="006F7FBF">
          <w:rPr>
            <w:rFonts w:hint="cs"/>
            <w:b/>
            <w:bCs/>
            <w:rtl/>
          </w:rPr>
          <w:t>האנושות תפסיק להשתמש בנפט ותעבור לאנרגיה מסוג אחר, ייתכן שהנפט דווקא יוריד את ערך הקרקע וייחשב למיטרד.</w:t>
        </w:r>
      </w:ins>
    </w:p>
    <w:p w:rsidR="008C4701" w:rsidRDefault="006F7FBF" w:rsidP="008C4701">
      <w:pPr>
        <w:rPr>
          <w:ins w:id="938" w:author=" " w:date="2013-11-18T17:30:00Z"/>
          <w:b/>
          <w:bCs/>
          <w:rtl/>
        </w:rPr>
      </w:pPr>
      <w:ins w:id="939" w:author=" " w:date="2013-11-18T17:26:00Z">
        <w:r>
          <w:rPr>
            <w:rFonts w:hint="cs"/>
            <w:b/>
            <w:bCs/>
            <w:rtl/>
          </w:rPr>
          <w:t xml:space="preserve">מכאן נשאלת השאלה, האם בכלל יש </w:t>
        </w:r>
      </w:ins>
      <w:ins w:id="940" w:author=" " w:date="2013-11-18T17:27:00Z">
        <w:r w:rsidR="00800475">
          <w:rPr>
            <w:rFonts w:hint="cs"/>
            <w:b/>
            <w:bCs/>
            <w:rtl/>
          </w:rPr>
          <w:t>טעם לבצע מדידה מדוייקת של ערך הקרקע בזמן החלוקה הראשונית</w:t>
        </w:r>
      </w:ins>
      <w:ins w:id="941" w:author=" " w:date="2013-11-18T17:28:00Z">
        <w:r w:rsidR="00800475">
          <w:rPr>
            <w:rFonts w:hint="cs"/>
            <w:b/>
            <w:bCs/>
            <w:rtl/>
          </w:rPr>
          <w:t xml:space="preserve">? הרי, גם אם בחלוקה הראשונית כל הנחלות יהיו שוות-ערך, עד שנת היובל הבאה הערכים ישתנו, והנחלות שיוחזרו לבעליהן </w:t>
        </w:r>
      </w:ins>
      <w:ins w:id="942" w:author=" " w:date="2013-11-19T14:43:00Z">
        <w:r w:rsidR="00037BE1">
          <w:rPr>
            <w:rFonts w:hint="cs"/>
            <w:b/>
            <w:bCs/>
            <w:rtl/>
          </w:rPr>
          <w:t xml:space="preserve">ביובל </w:t>
        </w:r>
      </w:ins>
      <w:ins w:id="943" w:author=" " w:date="2013-11-18T17:28:00Z">
        <w:r w:rsidR="00800475">
          <w:rPr>
            <w:rFonts w:hint="cs"/>
            <w:b/>
            <w:bCs/>
            <w:rtl/>
          </w:rPr>
          <w:t>כבר לא יהיו שוות-ערך</w:t>
        </w:r>
      </w:ins>
      <w:ins w:id="944" w:author=" " w:date="2013-11-18T17:30:00Z">
        <w:r w:rsidR="008C4701">
          <w:rPr>
            <w:rFonts w:hint="cs"/>
            <w:b/>
            <w:bCs/>
            <w:rtl/>
          </w:rPr>
          <w:t>!</w:t>
        </w:r>
      </w:ins>
    </w:p>
    <w:p w:rsidR="0081621B" w:rsidRPr="00C52103" w:rsidDel="008B1DE3" w:rsidRDefault="00800475" w:rsidP="00B12878">
      <w:pPr>
        <w:rPr>
          <w:del w:id="945" w:author=" " w:date="2013-11-18T17:32:00Z"/>
          <w:b/>
          <w:bCs/>
        </w:rPr>
      </w:pPr>
      <w:ins w:id="946" w:author=" " w:date="2013-11-18T17:29:00Z">
        <w:r>
          <w:rPr>
            <w:rFonts w:hint="cs"/>
            <w:b/>
            <w:bCs/>
            <w:rtl/>
          </w:rPr>
          <w:t>אם כך, אולי החלוקה הראשונית צריכה להסתמך רק על שטח</w:t>
        </w:r>
        <w:r w:rsidR="0053426B">
          <w:rPr>
            <w:rFonts w:hint="cs"/>
            <w:b/>
            <w:bCs/>
            <w:rtl/>
          </w:rPr>
          <w:t>, כפי שמשתמע מפשט הפסוקים</w:t>
        </w:r>
      </w:ins>
      <w:ins w:id="947" w:author=" " w:date="2013-11-18T17:30:00Z">
        <w:r w:rsidR="00BC6A8E">
          <w:rPr>
            <w:rFonts w:hint="cs"/>
            <w:b/>
            <w:bCs/>
            <w:rtl/>
          </w:rPr>
          <w:t>, כך שכל אזרח יקבל קרקע באותו גוד</w:t>
        </w:r>
        <w:r w:rsidR="00F01813">
          <w:rPr>
            <w:rFonts w:hint="cs"/>
            <w:b/>
            <w:bCs/>
            <w:rtl/>
          </w:rPr>
          <w:t>ל</w:t>
        </w:r>
      </w:ins>
      <w:ins w:id="948" w:author=" " w:date="2013-11-18T17:31:00Z">
        <w:r w:rsidR="00F01813">
          <w:rPr>
            <w:rFonts w:hint="cs"/>
            <w:b/>
            <w:bCs/>
            <w:rtl/>
          </w:rPr>
          <w:t>?</w:t>
        </w:r>
      </w:ins>
      <w:ins w:id="949" w:author=" " w:date="2013-11-19T14:43:00Z">
        <w:r w:rsidR="00037BE1">
          <w:rPr>
            <w:rFonts w:hint="cs"/>
            <w:b/>
            <w:bCs/>
            <w:rtl/>
          </w:rPr>
          <w:t xml:space="preserve">  </w:t>
        </w:r>
      </w:ins>
      <w:commentRangeStart w:id="950"/>
      <w:del w:id="951" w:author=" " w:date="2013-11-18T17:31:00Z">
        <w:r w:rsidR="0081621B" w:rsidRPr="00C52103" w:rsidDel="00F01813">
          <w:rPr>
            <w:b/>
            <w:bCs/>
            <w:rtl/>
          </w:rPr>
          <w:delText>מעבר לכך: האם בכלל יש משמעות בימינו לבצע חלוקה לפי קריטריונים אובייקטיבים כלשהם, כאשר הקריטריונים האובייקטיביים עשויים להשתנות לחלוטין עד שנת היובל? (ראו למשל את ערך הקרקעות ליד חומת ירושלים, לפני ואחרי מלחמת ששת הימים...)</w:delText>
        </w:r>
        <w:commentRangeEnd w:id="950"/>
        <w:r w:rsidR="007304B5" w:rsidRPr="00C52103" w:rsidDel="00F01813">
          <w:rPr>
            <w:rStyle w:val="CommentReference"/>
            <w:rFonts w:ascii="Times New Roman" w:eastAsia="Calibri" w:hAnsi="Times New Roman" w:cs="Times New Roman"/>
            <w:b/>
            <w:bCs/>
            <w:rtl/>
            <w:lang w:eastAsia="de-DE" w:bidi="ar-SA"/>
          </w:rPr>
          <w:commentReference w:id="950"/>
        </w:r>
        <w:r w:rsidR="0081621B" w:rsidRPr="00C52103" w:rsidDel="00F01813">
          <w:rPr>
            <w:b/>
            <w:bCs/>
            <w:rtl/>
          </w:rPr>
          <w:delText>.</w:delText>
        </w:r>
      </w:del>
      <w:r w:rsidR="007304B5" w:rsidRPr="00C52103">
        <w:rPr>
          <w:rFonts w:hint="eastAsia"/>
          <w:b/>
          <w:bCs/>
          <w:rtl/>
        </w:rPr>
        <w:t>שאלות</w:t>
      </w:r>
      <w:r w:rsidR="007304B5" w:rsidRPr="00C52103">
        <w:rPr>
          <w:b/>
          <w:bCs/>
          <w:rtl/>
        </w:rPr>
        <w:t xml:space="preserve"> אלו קשורות </w:t>
      </w:r>
      <w:r w:rsidR="0081621B" w:rsidRPr="00C52103">
        <w:rPr>
          <w:b/>
          <w:bCs/>
          <w:rtl/>
        </w:rPr>
        <w:t xml:space="preserve">לדיון על חלוקה הוגנת של קרקעות לפי העדפות אישיות, </w:t>
      </w:r>
      <w:del w:id="952" w:author=" " w:date="2013-11-19T14:43:00Z">
        <w:r w:rsidR="007304B5" w:rsidRPr="00C52103" w:rsidDel="00B12878">
          <w:rPr>
            <w:rFonts w:hint="eastAsia"/>
            <w:b/>
            <w:bCs/>
            <w:rtl/>
          </w:rPr>
          <w:delText>שזכהלמחקררבבתורתהמשחקים</w:delText>
        </w:r>
        <w:r w:rsidR="007304B5" w:rsidRPr="00C52103" w:rsidDel="00B12878">
          <w:rPr>
            <w:b/>
            <w:bCs/>
            <w:rtl/>
          </w:rPr>
          <w:delText xml:space="preserve">, </w:delText>
        </w:r>
        <w:r w:rsidR="007304B5" w:rsidRPr="00C52103" w:rsidDel="00B12878">
          <w:rPr>
            <w:rFonts w:hint="eastAsia"/>
            <w:b/>
            <w:bCs/>
            <w:rtl/>
          </w:rPr>
          <w:delText>כפישנראהבהמשך</w:delText>
        </w:r>
      </w:del>
      <w:ins w:id="953" w:author=" " w:date="2013-11-19T14:43:00Z">
        <w:r w:rsidR="00B12878">
          <w:rPr>
            <w:rFonts w:hint="cs"/>
            <w:b/>
            <w:bCs/>
            <w:rtl/>
          </w:rPr>
          <w:t>שנחקר באופן מקיף בתורת המשחקים, כפי שנראה בהמשך</w:t>
        </w:r>
      </w:ins>
      <w:r w:rsidR="0081621B" w:rsidRPr="00C52103">
        <w:rPr>
          <w:b/>
          <w:bCs/>
          <w:rtl/>
        </w:rPr>
        <w:t>.</w:t>
      </w:r>
    </w:p>
    <w:p w:rsidR="0081621B" w:rsidRPr="00414627" w:rsidDel="007304B5" w:rsidRDefault="0081621B" w:rsidP="008B1DE3">
      <w:pPr>
        <w:rPr>
          <w:del w:id="954" w:author="Aharon Ariel" w:date="2013-10-17T22:37:00Z"/>
        </w:rPr>
      </w:pPr>
    </w:p>
    <w:p w:rsidR="0081621B" w:rsidRPr="00414627" w:rsidRDefault="0081621B" w:rsidP="00414627"/>
    <w:p w:rsidR="0081621B" w:rsidRPr="00B12878" w:rsidRDefault="007304B5" w:rsidP="00B12878">
      <w:pPr>
        <w:rPr>
          <w:ins w:id="955" w:author=" " w:date="2013-11-19T14:44:00Z"/>
          <w:rFonts w:asciiTheme="minorHAnsi" w:hAnsiTheme="minorHAnsi" w:hint="cs"/>
          <w:rtl/>
          <w:rPrChange w:id="956" w:author=" " w:date="2013-11-19T14:44:00Z">
            <w:rPr>
              <w:ins w:id="957" w:author=" " w:date="2013-11-19T14:44:00Z"/>
              <w:rFonts w:hint="cs"/>
              <w:rtl/>
            </w:rPr>
          </w:rPrChange>
        </w:rPr>
      </w:pPr>
      <w:r>
        <w:rPr>
          <w:rFonts w:hint="cs"/>
          <w:rtl/>
        </w:rPr>
        <w:t xml:space="preserve">באשר למצוות היובל, יש דיון מועט בלבד בתלמוד </w:t>
      </w:r>
      <w:r w:rsidR="0081621B" w:rsidRPr="00414627">
        <w:rPr>
          <w:rtl/>
        </w:rPr>
        <w:t xml:space="preserve">ונראה שבזמן חכמי התלמוד המצווה כבר לא נהגה למעשה, שהרי חלוקת הנחלות המקורית התבטלה: </w:t>
      </w:r>
      <w:r>
        <w:rPr>
          <w:rFonts w:ascii="Verdana" w:eastAsia="Verdana" w:hAnsi="Verdana" w:hint="cs"/>
          <w:highlight w:val="white"/>
          <w:rtl/>
        </w:rPr>
        <w:t>"</w:t>
      </w:r>
      <w:r w:rsidR="0081621B" w:rsidRPr="00414627">
        <w:rPr>
          <w:rFonts w:ascii="Times New Roman" w:eastAsia="Times New Roman" w:hAnsi="Times New Roman"/>
          <w:i/>
          <w:highlight w:val="white"/>
          <w:rtl/>
        </w:rPr>
        <w:t>משגלו שבט ראובן ושבט גד וחצי שבט מנשה בטלו יובלות, שנאמר</w:t>
      </w:r>
      <w:r>
        <w:rPr>
          <w:rFonts w:ascii="Times New Roman" w:eastAsia="Times New Roman" w:hAnsi="Times New Roman" w:hint="cs"/>
          <w:i/>
          <w:highlight w:val="white"/>
          <w:rtl/>
        </w:rPr>
        <w:t>:'</w:t>
      </w:r>
      <w:r w:rsidR="0081621B" w:rsidRPr="00414627">
        <w:rPr>
          <w:rFonts w:ascii="Times New Roman" w:eastAsia="Times New Roman" w:hAnsi="Times New Roman"/>
          <w:b/>
          <w:i/>
          <w:highlight w:val="white"/>
          <w:rtl/>
        </w:rPr>
        <w:t>וקראתם דרור בארץ לכל יושביה</w:t>
      </w:r>
      <w:r>
        <w:rPr>
          <w:rFonts w:ascii="Times New Roman" w:eastAsia="Times New Roman" w:hAnsi="Times New Roman" w:hint="cs"/>
          <w:b/>
          <w:i/>
          <w:highlight w:val="white"/>
          <w:rtl/>
        </w:rPr>
        <w:t>'</w:t>
      </w:r>
      <w:r w:rsidR="0081621B" w:rsidRPr="00414627">
        <w:rPr>
          <w:rFonts w:ascii="Times New Roman" w:eastAsia="Times New Roman" w:hAnsi="Times New Roman"/>
          <w:i/>
          <w:highlight w:val="white"/>
          <w:rtl/>
        </w:rPr>
        <w:t xml:space="preserve"> - בזמן שכל יושביה עליה ולא בזמן שגלו מקצתן. יכול היו עליה והן מעורבין שבט בנימין ביהודה ושבט יהודה בבנימין יהא יובל נוהג? תלמוד לומר</w:t>
      </w:r>
      <w:r>
        <w:rPr>
          <w:rFonts w:ascii="Times New Roman" w:eastAsia="Times New Roman" w:hAnsi="Times New Roman" w:hint="cs"/>
          <w:i/>
          <w:highlight w:val="white"/>
          <w:rtl/>
        </w:rPr>
        <w:t>:'</w:t>
      </w:r>
      <w:r w:rsidR="0081621B" w:rsidRPr="00414627">
        <w:rPr>
          <w:rFonts w:ascii="Times New Roman" w:eastAsia="Times New Roman" w:hAnsi="Times New Roman"/>
          <w:b/>
          <w:i/>
          <w:highlight w:val="white"/>
          <w:rtl/>
        </w:rPr>
        <w:t>לכל יושביה</w:t>
      </w:r>
      <w:r>
        <w:rPr>
          <w:rFonts w:ascii="Times New Roman" w:eastAsia="Times New Roman" w:hAnsi="Times New Roman" w:hint="cs"/>
          <w:b/>
          <w:i/>
          <w:highlight w:val="white"/>
          <w:rtl/>
        </w:rPr>
        <w:t>'</w:t>
      </w:r>
      <w:r w:rsidR="0081621B" w:rsidRPr="00414627">
        <w:rPr>
          <w:rFonts w:ascii="Times New Roman" w:eastAsia="Times New Roman" w:hAnsi="Times New Roman"/>
          <w:i/>
          <w:highlight w:val="white"/>
          <w:rtl/>
        </w:rPr>
        <w:t>, בזמן שיושביה כתיקונן ולא בזמן שהן מעורבין</w:t>
      </w:r>
      <w:r>
        <w:rPr>
          <w:rFonts w:ascii="Times New Roman" w:eastAsia="Times New Roman" w:hAnsi="Times New Roman" w:hint="cs"/>
          <w:i/>
          <w:highlight w:val="white"/>
          <w:rtl/>
        </w:rPr>
        <w:t>"</w:t>
      </w:r>
      <w:r>
        <w:rPr>
          <w:rFonts w:ascii="Verdana" w:eastAsia="Verdana" w:hAnsi="Verdana" w:hint="cs"/>
          <w:rtl/>
        </w:rPr>
        <w:t>.</w:t>
      </w:r>
      <w:r>
        <w:rPr>
          <w:rStyle w:val="FootnoteReference"/>
          <w:rFonts w:ascii="Verdana" w:eastAsia="Verdana" w:hAnsi="Verdana"/>
          <w:rtl/>
        </w:rPr>
        <w:footnoteReference w:id="51"/>
      </w:r>
      <w:ins w:id="960" w:author=" " w:date="2013-11-19T14:43:00Z">
        <w:r w:rsidR="00B12878">
          <w:rPr>
            <w:rFonts w:hint="cs"/>
            <w:rtl/>
          </w:rPr>
          <w:t xml:space="preserve"> </w:t>
        </w:r>
      </w:ins>
      <w:r w:rsidR="0081621B" w:rsidRPr="00414627">
        <w:rPr>
          <w:rtl/>
        </w:rPr>
        <w:t xml:space="preserve">עם זאת, החזרת הנחלות לבעליהן נחשבת </w:t>
      </w:r>
      <w:r>
        <w:rPr>
          <w:rFonts w:hint="cs"/>
          <w:rtl/>
        </w:rPr>
        <w:t>ל</w:t>
      </w:r>
      <w:r w:rsidRPr="00414627">
        <w:rPr>
          <w:rtl/>
        </w:rPr>
        <w:t xml:space="preserve">אחד </w:t>
      </w:r>
      <w:r>
        <w:rPr>
          <w:rFonts w:hint="cs"/>
          <w:rtl/>
        </w:rPr>
        <w:t>ממאפייני</w:t>
      </w:r>
      <w:r w:rsidR="0081621B" w:rsidRPr="00414627">
        <w:rPr>
          <w:rtl/>
        </w:rPr>
        <w:t xml:space="preserve"> ימות המשיח: </w:t>
      </w:r>
      <w:r w:rsidR="0081621B" w:rsidRPr="00414627">
        <w:t>"</w:t>
      </w:r>
      <w:r w:rsidR="0081621B" w:rsidRPr="00414627">
        <w:rPr>
          <w:i/>
          <w:rtl/>
        </w:rPr>
        <w:t xml:space="preserve">אמר רבי חנינא: אחר ארבע מאות לחורבן הבית, אם יאמר לך אדם קח שדה שוה אלף דינרים בדינר אחד - לא תקח </w:t>
      </w:r>
      <w:commentRangeStart w:id="961"/>
      <w:r w:rsidR="0081621B" w:rsidRPr="00414627">
        <w:rPr>
          <w:i/>
          <w:rtl/>
        </w:rPr>
        <w:t>(</w:t>
      </w:r>
      <w:ins w:id="962" w:author=" " w:date="2013-11-18T17:31:00Z">
        <w:r w:rsidR="008B1DE3">
          <w:rPr>
            <w:rFonts w:hint="cs"/>
            <w:i/>
            <w:rtl/>
          </w:rPr>
          <w:t xml:space="preserve">רש"י: </w:t>
        </w:r>
      </w:ins>
      <w:r w:rsidR="0081621B" w:rsidRPr="00414627">
        <w:rPr>
          <w:i/>
          <w:rtl/>
        </w:rPr>
        <w:t>שהיא קץ הגאולה, ותקבץ להר הקודש לנחלת אבותיך, ולמה תפסיד הדינר?)</w:t>
      </w:r>
      <w:commentRangeEnd w:id="961"/>
      <w:r>
        <w:rPr>
          <w:rStyle w:val="CommentReference"/>
          <w:rFonts w:ascii="Times New Roman" w:eastAsia="Calibri" w:hAnsi="Times New Roman" w:cs="Times New Roman"/>
          <w:rtl/>
          <w:lang w:eastAsia="de-DE" w:bidi="ar-SA"/>
        </w:rPr>
        <w:commentReference w:id="961"/>
      </w:r>
      <w:del w:id="963" w:author=" " w:date="2013-11-19T14:44:00Z">
        <w:r w:rsidDel="00B12878">
          <w:rPr>
            <w:rFonts w:hint="cs"/>
            <w:i/>
            <w:rtl/>
          </w:rPr>
          <w:delText>.</w:delText>
        </w:r>
        <w:r w:rsidDel="00B12878">
          <w:rPr>
            <w:rStyle w:val="FootnoteReference"/>
            <w:i/>
            <w:rtl/>
          </w:rPr>
          <w:footnoteReference w:id="52"/>
        </w:r>
        <w:r w:rsidR="0081621B" w:rsidRPr="00414627" w:rsidDel="00B12878">
          <w:delText>"</w:delText>
        </w:r>
      </w:del>
      <w:ins w:id="970" w:author=" " w:date="2013-11-19T14:44:00Z">
        <w:r w:rsidR="00B12878">
          <w:rPr>
            <w:rStyle w:val="CommentReference"/>
            <w:rFonts w:ascii="Times New Roman" w:eastAsia="Calibri" w:hAnsi="Times New Roman" w:cs="Times New Roman" w:hint="cs"/>
            <w:rtl/>
            <w:lang w:eastAsia="de-DE"/>
          </w:rPr>
          <w:t>".</w:t>
        </w:r>
        <w:r w:rsidR="00B12878" w:rsidRPr="00B12878">
          <w:rPr>
            <w:rStyle w:val="FootnoteReference"/>
            <w:i/>
            <w:rtl/>
          </w:rPr>
          <w:t xml:space="preserve"> </w:t>
        </w:r>
        <w:r w:rsidR="00B12878">
          <w:rPr>
            <w:rStyle w:val="FootnoteReference"/>
            <w:i/>
            <w:rtl/>
          </w:rPr>
          <w:footnoteReference w:id="53"/>
        </w:r>
      </w:ins>
    </w:p>
    <w:p w:rsidR="00B12878" w:rsidRPr="00414627" w:rsidRDefault="00B12878" w:rsidP="007304B5"/>
    <w:p w:rsidR="0081621B" w:rsidRPr="00414627" w:rsidRDefault="0081621B" w:rsidP="00414627"/>
    <w:p w:rsidR="0081621B" w:rsidRPr="00414627" w:rsidDel="00EA6680" w:rsidRDefault="003B4142" w:rsidP="00414627">
      <w:pPr>
        <w:rPr>
          <w:del w:id="973" w:author=" " w:date="2013-11-18T18:00:00Z"/>
        </w:rPr>
      </w:pPr>
      <w:ins w:id="974" w:author=" " w:date="2013-11-18T17:42:00Z">
        <w:r>
          <w:rPr>
            <w:rFonts w:ascii="Guttman-Aram" w:eastAsia="Times New Roman" w:hAnsi="Guttman-Aram" w:cs="Guttman-Aram" w:hint="cs"/>
            <w:bCs/>
            <w:sz w:val="28"/>
            <w:szCs w:val="32"/>
            <w:rtl/>
          </w:rPr>
          <w:t xml:space="preserve">ד. </w:t>
        </w:r>
      </w:ins>
      <w:r w:rsidR="00E61179">
        <w:rPr>
          <w:rFonts w:ascii="Guttman-Aram" w:eastAsia="Times New Roman" w:hAnsi="Guttman-Aram" w:cs="Guttman-Aram" w:hint="cs"/>
          <w:bCs/>
          <w:sz w:val="28"/>
          <w:szCs w:val="32"/>
          <w:rtl/>
        </w:rPr>
        <w:t>רעיון היובל ב</w:t>
      </w:r>
      <w:r w:rsidR="0081621B" w:rsidRPr="00202F64">
        <w:rPr>
          <w:rFonts w:ascii="Guttman-Aram" w:eastAsia="Times New Roman" w:hAnsi="Guttman-Aram" w:cs="Guttman-Aram"/>
          <w:bCs/>
          <w:sz w:val="28"/>
          <w:szCs w:val="32"/>
          <w:rtl/>
        </w:rPr>
        <w:t xml:space="preserve">כלכלה </w:t>
      </w:r>
      <w:r w:rsidR="00E61179">
        <w:rPr>
          <w:rFonts w:ascii="Guttman-Aram" w:eastAsia="Times New Roman" w:hAnsi="Guttman-Aram" w:cs="Guttman-Aram" w:hint="cs"/>
          <w:bCs/>
          <w:sz w:val="28"/>
          <w:szCs w:val="32"/>
          <w:rtl/>
        </w:rPr>
        <w:t>ה</w:t>
      </w:r>
      <w:r w:rsidR="0081621B" w:rsidRPr="00202F64">
        <w:rPr>
          <w:rFonts w:ascii="Guttman-Aram" w:eastAsia="Times New Roman" w:hAnsi="Guttman-Aram" w:cs="Guttman-Aram"/>
          <w:bCs/>
          <w:sz w:val="28"/>
          <w:szCs w:val="32"/>
          <w:rtl/>
        </w:rPr>
        <w:t>מדינית</w:t>
      </w:r>
    </w:p>
    <w:p w:rsidR="0081621B" w:rsidRDefault="0081621B" w:rsidP="00FF3E3A">
      <w:pPr>
        <w:rPr>
          <w:ins w:id="975" w:author=" " w:date="2013-11-18T17:52:00Z"/>
          <w:rtl/>
        </w:rPr>
      </w:pPr>
      <w:r w:rsidRPr="00414627">
        <w:rPr>
          <w:rtl/>
        </w:rPr>
        <w:lastRenderedPageBreak/>
        <w:t xml:space="preserve">הוגי-דעות ציוניים רבים, </w:t>
      </w:r>
      <w:r w:rsidR="00E61179">
        <w:rPr>
          <w:rFonts w:hint="cs"/>
          <w:rtl/>
        </w:rPr>
        <w:t>ו</w:t>
      </w:r>
      <w:r w:rsidRPr="00414627">
        <w:rPr>
          <w:rtl/>
        </w:rPr>
        <w:t>ביניהם הרצל וז'בוטינסקי, קיבלו השראה ממצוו</w:t>
      </w:r>
      <w:r w:rsidR="00E61179">
        <w:rPr>
          <w:rFonts w:hint="cs"/>
          <w:rtl/>
        </w:rPr>
        <w:t xml:space="preserve">ת </w:t>
      </w:r>
      <w:ins w:id="976" w:author=" " w:date="2013-11-18T17:48:00Z">
        <w:r w:rsidR="0071255C">
          <w:rPr>
            <w:rFonts w:hint="cs"/>
            <w:rtl/>
          </w:rPr>
          <w:t>חלוקת הנחלו</w:t>
        </w:r>
      </w:ins>
      <w:ins w:id="977" w:author=" " w:date="2013-11-19T14:29:00Z">
        <w:r w:rsidR="00486FF1">
          <w:rPr>
            <w:rFonts w:hint="cs"/>
            <w:rtl/>
          </w:rPr>
          <w:t>ת</w:t>
        </w:r>
      </w:ins>
      <w:ins w:id="978" w:author=" " w:date="2013-11-18T17:48:00Z">
        <w:r w:rsidR="0071255C">
          <w:rPr>
            <w:rFonts w:hint="cs"/>
            <w:rtl/>
          </w:rPr>
          <w:t xml:space="preserve"> ו</w:t>
        </w:r>
      </w:ins>
      <w:r w:rsidR="00E61179">
        <w:rPr>
          <w:rFonts w:hint="cs"/>
          <w:rtl/>
        </w:rPr>
        <w:t>היובל</w:t>
      </w:r>
      <w:r w:rsidRPr="00414627">
        <w:rPr>
          <w:rtl/>
        </w:rPr>
        <w:t xml:space="preserve"> והציעו לייש</w:t>
      </w:r>
      <w:r w:rsidR="00E61179">
        <w:rPr>
          <w:rFonts w:hint="cs"/>
          <w:rtl/>
        </w:rPr>
        <w:t>מה</w:t>
      </w:r>
      <w:r w:rsidRPr="00414627">
        <w:rPr>
          <w:rtl/>
        </w:rPr>
        <w:t xml:space="preserve"> באופן חלקי במדינת ישראל.</w:t>
      </w:r>
      <w:ins w:id="979" w:author=" " w:date="2013-11-19T14:29:00Z">
        <w:r w:rsidR="00486FF1">
          <w:rPr>
            <w:rFonts w:hint="cs"/>
            <w:rtl/>
          </w:rPr>
          <w:t xml:space="preserve"> </w:t>
        </w:r>
      </w:ins>
      <w:ins w:id="980" w:author=" " w:date="2013-11-18T17:47:00Z">
        <w:r w:rsidR="0076750F">
          <w:rPr>
            <w:rFonts w:hint="cs"/>
            <w:rtl/>
          </w:rPr>
          <w:t>ניתן לסווג את ההצעות השונות לפי מספר קריטריונים</w:t>
        </w:r>
      </w:ins>
      <w:ins w:id="981" w:author=" " w:date="2013-11-19T14:44:00Z">
        <w:r w:rsidR="00FF3E3A">
          <w:rPr>
            <w:rFonts w:hint="cs"/>
            <w:rtl/>
          </w:rPr>
          <w:t>.</w:t>
        </w:r>
        <w:r w:rsidR="00FF3E3A" w:rsidRPr="00FF3E3A">
          <w:rPr>
            <w:rStyle w:val="FootnoteReference"/>
            <w:rtl/>
          </w:rPr>
          <w:t xml:space="preserve"> </w:t>
        </w:r>
        <w:r w:rsidR="00FF3E3A" w:rsidRPr="00414627">
          <w:rPr>
            <w:rStyle w:val="FootnoteReference"/>
            <w:rtl/>
          </w:rPr>
          <w:footnoteReference w:id="54"/>
        </w:r>
        <w:r w:rsidR="00FF3E3A">
          <w:rPr>
            <w:rFonts w:hint="cs"/>
            <w:rtl/>
          </w:rPr>
          <w:t xml:space="preserve"> שני </w:t>
        </w:r>
      </w:ins>
      <w:ins w:id="984" w:author=" " w:date="2013-11-18T17:51:00Z">
        <w:r w:rsidR="00BA4E5F">
          <w:rPr>
            <w:rFonts w:hint="cs"/>
            <w:rtl/>
          </w:rPr>
          <w:t xml:space="preserve"> העיקריים שבהם הם:</w:t>
        </w:r>
      </w:ins>
    </w:p>
    <w:p w:rsidR="000A2A19" w:rsidRDefault="000A2A19" w:rsidP="0076750F">
      <w:pPr>
        <w:rPr>
          <w:ins w:id="985" w:author=" " w:date="2013-11-18T17:47:00Z"/>
          <w:rtl/>
        </w:rPr>
      </w:pPr>
    </w:p>
    <w:p w:rsidR="0076750F" w:rsidRDefault="0076750F" w:rsidP="00E033FB">
      <w:pPr>
        <w:rPr>
          <w:ins w:id="986" w:author=" " w:date="2013-11-18T17:50:00Z"/>
          <w:rtl/>
        </w:rPr>
      </w:pPr>
      <w:ins w:id="987" w:author=" " w:date="2013-11-18T17:47:00Z">
        <w:r>
          <w:rPr>
            <w:rFonts w:hint="cs"/>
            <w:rtl/>
          </w:rPr>
          <w:t>א.</w:t>
        </w:r>
      </w:ins>
      <w:ins w:id="988" w:author=" " w:date="2013-11-19T14:44:00Z">
        <w:r w:rsidR="007C2E84">
          <w:rPr>
            <w:rFonts w:hint="cs"/>
            <w:rtl/>
          </w:rPr>
          <w:t xml:space="preserve"> </w:t>
        </w:r>
      </w:ins>
      <w:ins w:id="989" w:author=" " w:date="2013-11-18T17:47:00Z">
        <w:r w:rsidR="007E3F66" w:rsidRPr="007E3F66">
          <w:rPr>
            <w:rFonts w:hint="eastAsia"/>
            <w:b/>
            <w:bCs/>
            <w:rtl/>
            <w:rPrChange w:id="990" w:author=" " w:date="2013-11-18T17:48:00Z">
              <w:rPr>
                <w:rFonts w:hint="eastAsia"/>
                <w:rtl/>
              </w:rPr>
            </w:rPrChange>
          </w:rPr>
          <w:t>מה</w:t>
        </w:r>
        <w:r w:rsidR="0071255C">
          <w:rPr>
            <w:rFonts w:hint="cs"/>
            <w:rtl/>
          </w:rPr>
          <w:t xml:space="preserve"> מחלקים</w:t>
        </w:r>
      </w:ins>
      <w:ins w:id="991" w:author=" " w:date="2013-11-19T14:44:00Z">
        <w:r w:rsidR="007C2E84">
          <w:rPr>
            <w:rFonts w:hint="cs"/>
            <w:rtl/>
          </w:rPr>
          <w:t xml:space="preserve"> </w:t>
        </w:r>
      </w:ins>
      <w:ins w:id="992" w:author=" " w:date="2013-11-18T17:52:00Z">
        <w:r w:rsidR="00BA4E5F">
          <w:rPr>
            <w:rFonts w:hint="cs"/>
            <w:rtl/>
          </w:rPr>
          <w:t>ו</w:t>
        </w:r>
      </w:ins>
      <w:ins w:id="993" w:author=" " w:date="2013-11-18T17:48:00Z">
        <w:r w:rsidR="0071255C">
          <w:rPr>
            <w:rFonts w:hint="cs"/>
            <w:rtl/>
          </w:rPr>
          <w:t>מחזירים ביובל? הרצל דיבר על חלוקה והחזרה של קרקעות בלבד, בהתאם לפשוטו של מקרא</w:t>
        </w:r>
      </w:ins>
      <w:ins w:id="994" w:author=" " w:date="2013-11-18T17:56:00Z">
        <w:r w:rsidR="002E4803">
          <w:rPr>
            <w:rFonts w:hint="cs"/>
            <w:rtl/>
          </w:rPr>
          <w:t>.</w:t>
        </w:r>
      </w:ins>
      <w:ins w:id="995" w:author=" " w:date="2013-11-18T17:48:00Z">
        <w:r w:rsidR="0071255C">
          <w:rPr>
            <w:rFonts w:hint="cs"/>
            <w:rtl/>
          </w:rPr>
          <w:t xml:space="preserve"> אולם ז'בוטינסקי</w:t>
        </w:r>
      </w:ins>
      <w:ins w:id="996" w:author=" " w:date="2013-11-18T17:52:00Z">
        <w:r w:rsidR="00A621DF">
          <w:rPr>
            <w:rFonts w:hint="cs"/>
            <w:rtl/>
          </w:rPr>
          <w:t xml:space="preserve">, שבתי בן-דב </w:t>
        </w:r>
      </w:ins>
      <w:ins w:id="997" w:author=" " w:date="2013-11-18T17:49:00Z">
        <w:r w:rsidR="0071255C">
          <w:rPr>
            <w:rFonts w:hint="cs"/>
            <w:rtl/>
          </w:rPr>
          <w:t xml:space="preserve">ואחרים טענו שיש להרחיב את </w:t>
        </w:r>
      </w:ins>
      <w:ins w:id="998" w:author=" " w:date="2013-11-18T17:56:00Z">
        <w:r w:rsidR="002E4803">
          <w:rPr>
            <w:rFonts w:hint="cs"/>
            <w:rtl/>
          </w:rPr>
          <w:t xml:space="preserve">הדין </w:t>
        </w:r>
      </w:ins>
      <w:ins w:id="999" w:author=" " w:date="2013-11-18T17:49:00Z">
        <w:r w:rsidR="0071255C">
          <w:rPr>
            <w:rFonts w:hint="cs"/>
            <w:rtl/>
          </w:rPr>
          <w:t xml:space="preserve">לסוגים נוספים של רכוש, כגון: אמצעי ייצור שונים, קניין רוחני ועוד. לענ"ד, כפי שהסברתי בפרק הראשון של מאמר זה, לקרקע ישנה חשיבות ייחודית,  בעלת מאפיינים ייחודיים שאין לסוגי רכוש אחרים, ולכן אין צורך או הצדקה להכליל את דין היובל </w:t>
        </w:r>
      </w:ins>
      <w:ins w:id="1000" w:author=" " w:date="2013-11-18T17:50:00Z">
        <w:r w:rsidR="0071255C">
          <w:rPr>
            <w:rFonts w:hint="cs"/>
            <w:rtl/>
          </w:rPr>
          <w:t>לסוגי רכוש אחרים.</w:t>
        </w:r>
      </w:ins>
    </w:p>
    <w:p w:rsidR="0071255C" w:rsidRDefault="0071255C" w:rsidP="0071255C">
      <w:pPr>
        <w:rPr>
          <w:ins w:id="1001" w:author=" " w:date="2013-11-18T17:50:00Z"/>
        </w:rPr>
      </w:pPr>
    </w:p>
    <w:p w:rsidR="0071255C" w:rsidRPr="00414627" w:rsidDel="00274EB6" w:rsidRDefault="0071255C" w:rsidP="007C2E84">
      <w:pPr>
        <w:rPr>
          <w:del w:id="1002" w:author=" " w:date="2013-11-18T17:58:00Z"/>
        </w:rPr>
      </w:pPr>
      <w:ins w:id="1003" w:author=" " w:date="2013-11-18T17:50:00Z">
        <w:r>
          <w:rPr>
            <w:rFonts w:hint="cs"/>
            <w:rtl/>
          </w:rPr>
          <w:t xml:space="preserve">ב. </w:t>
        </w:r>
        <w:r w:rsidR="001F0726">
          <w:rPr>
            <w:rFonts w:hint="cs"/>
            <w:b/>
            <w:bCs/>
            <w:rtl/>
          </w:rPr>
          <w:t>איך</w:t>
        </w:r>
        <w:r w:rsidR="007E3F66" w:rsidRPr="007E3F66">
          <w:rPr>
            <w:rtl/>
            <w:rPrChange w:id="1004" w:author=" " w:date="2013-11-18T17:50:00Z">
              <w:rPr>
                <w:b/>
                <w:bCs/>
                <w:rtl/>
              </w:rPr>
            </w:rPrChange>
          </w:rPr>
          <w:t xml:space="preserve"> מחלקים</w:t>
        </w:r>
      </w:ins>
      <w:ins w:id="1005" w:author=" " w:date="2013-11-18T17:53:00Z">
        <w:r w:rsidR="000A2A19">
          <w:rPr>
            <w:rFonts w:hint="cs"/>
            <w:rtl/>
          </w:rPr>
          <w:t xml:space="preserve"> ומחזירים ביובל</w:t>
        </w:r>
      </w:ins>
      <w:ins w:id="1006" w:author=" " w:date="2013-11-18T17:52:00Z">
        <w:r w:rsidR="00BA4E5F">
          <w:rPr>
            <w:rFonts w:hint="cs"/>
            <w:rtl/>
          </w:rPr>
          <w:t xml:space="preserve">? </w:t>
        </w:r>
        <w:r w:rsidR="00A621DF">
          <w:rPr>
            <w:rFonts w:hint="cs"/>
            <w:rtl/>
          </w:rPr>
          <w:t xml:space="preserve">הרצל </w:t>
        </w:r>
      </w:ins>
      <w:ins w:id="1007" w:author=" " w:date="2013-11-18T17:53:00Z">
        <w:r w:rsidR="000A2A19">
          <w:rPr>
            <w:rFonts w:hint="cs"/>
            <w:rtl/>
          </w:rPr>
          <w:t>תמך בגישה ריכוזית לפיה כל הקרקעות שייכות  לגוף ציבורי בשם "החברה החדשה", והגוף הזה משכיר את הקרקעות עד שנת היובל</w:t>
        </w:r>
        <w:r w:rsidR="002E4803">
          <w:rPr>
            <w:rFonts w:hint="cs"/>
            <w:rtl/>
          </w:rPr>
          <w:t xml:space="preserve">. </w:t>
        </w:r>
      </w:ins>
      <w:ins w:id="1008" w:author=" " w:date="2013-11-18T17:54:00Z">
        <w:r w:rsidR="002E4803">
          <w:rPr>
            <w:rFonts w:hint="cs"/>
            <w:rtl/>
          </w:rPr>
          <w:t xml:space="preserve">ז'בוטינסקי, אהוד טוקטלי ואחרים התנגדו לגישה ריכוזית זו </w:t>
        </w:r>
      </w:ins>
      <w:ins w:id="1009" w:author=" " w:date="2013-11-18T17:56:00Z">
        <w:r w:rsidR="00E033FB">
          <w:rPr>
            <w:rFonts w:hint="cs"/>
            <w:rtl/>
          </w:rPr>
          <w:t xml:space="preserve">וקידשו </w:t>
        </w:r>
      </w:ins>
      <w:ins w:id="1010" w:author=" " w:date="2013-11-18T17:54:00Z">
        <w:r w:rsidR="002E4803">
          <w:rPr>
            <w:rFonts w:hint="cs"/>
            <w:rtl/>
          </w:rPr>
          <w:t xml:space="preserve">את ערך הבעלות הפרטית. </w:t>
        </w:r>
      </w:ins>
      <w:ins w:id="1011" w:author=" " w:date="2013-11-18T17:55:00Z">
        <w:r w:rsidR="002E4803">
          <w:rPr>
            <w:rFonts w:hint="cs"/>
            <w:rtl/>
          </w:rPr>
          <w:t>לענ"ד, כפי שהסברתי בפרק הראשון של מאמר זה, אחד העקרונות העומדים ביסודה של מצוות היובל הוא ה"</w:t>
        </w:r>
        <w:r w:rsidR="007E3F66" w:rsidRPr="007E3F66">
          <w:rPr>
            <w:rFonts w:hint="eastAsia"/>
            <w:b/>
            <w:bCs/>
            <w:rtl/>
            <w:rPrChange w:id="1012" w:author=" " w:date="2013-11-18T17:55:00Z">
              <w:rPr>
                <w:rFonts w:hint="eastAsia"/>
                <w:rtl/>
              </w:rPr>
            </w:rPrChange>
          </w:rPr>
          <w:t>דרור</w:t>
        </w:r>
        <w:r w:rsidR="002E4803">
          <w:rPr>
            <w:rFonts w:hint="cs"/>
            <w:rtl/>
          </w:rPr>
          <w:t xml:space="preserve">", חופש הפרט. </w:t>
        </w:r>
      </w:ins>
      <w:ins w:id="1013" w:author=" " w:date="2013-11-18T17:57:00Z">
        <w:r w:rsidR="00274EB6">
          <w:rPr>
            <w:rFonts w:hint="cs"/>
            <w:rtl/>
          </w:rPr>
          <w:t xml:space="preserve"> ישנו קשר הדוק בין בעלות על נחלה פרטית לבין חופש. לפיכך לענ"ד הדרך הנכונה לקיים את חוקת הנחלות בימינו היא למצוא דרך שתאפשר לכל אדם להחזיק בבעלותו נחלה פרטית</w:t>
        </w:r>
      </w:ins>
      <w:ins w:id="1014" w:author=" " w:date="2013-11-18T17:58:00Z">
        <w:r w:rsidR="00274EB6">
          <w:rPr>
            <w:rFonts w:hint="cs"/>
            <w:rtl/>
          </w:rPr>
          <w:t>, שבה יהיה חופשי לנהוג כרצונו, ללא כל שיעבוד לגוף ציבורי כלשהו.</w:t>
        </w:r>
      </w:ins>
      <w:ins w:id="1015" w:author=" " w:date="2013-11-18T17:59:00Z">
        <w:r w:rsidR="000137C6">
          <w:rPr>
            <w:rFonts w:hint="cs"/>
            <w:rtl/>
          </w:rPr>
          <w:t xml:space="preserve"> בהמשך המאמר אציע דרכים מעשיות להשגת מטרה זו.</w:t>
        </w:r>
      </w:ins>
    </w:p>
    <w:p w:rsidR="003B4142" w:rsidRDefault="003B4142" w:rsidP="00E61179">
      <w:pPr>
        <w:rPr>
          <w:ins w:id="1016" w:author=" " w:date="2013-11-18T17:43:00Z"/>
          <w:rtl/>
        </w:rPr>
      </w:pPr>
    </w:p>
    <w:p w:rsidR="0081621B" w:rsidRPr="00414627" w:rsidDel="0076750F" w:rsidRDefault="0081621B" w:rsidP="001D6378">
      <w:pPr>
        <w:rPr>
          <w:del w:id="1017" w:author=" " w:date="2013-11-18T17:46:00Z"/>
        </w:rPr>
      </w:pPr>
      <w:del w:id="1018" w:author=" " w:date="2013-11-18T17:45:00Z">
        <w:r w:rsidRPr="00414627" w:rsidDel="001D6378">
          <w:rPr>
            <w:rtl/>
          </w:rPr>
          <w:delText>במאמרי</w:delText>
        </w:r>
      </w:del>
      <w:ins w:id="1019" w:author="Aharon Ariel" w:date="2013-10-17T22:42:00Z">
        <w:del w:id="1020" w:author=" " w:date="2013-11-18T17:45:00Z">
          <w:r w:rsidR="00E61179" w:rsidDel="001D6378">
            <w:rPr>
              <w:rFonts w:hint="cs"/>
              <w:rtl/>
            </w:rPr>
            <w:delText>:</w:delText>
          </w:r>
        </w:del>
      </w:ins>
      <w:del w:id="1021" w:author=" " w:date="2013-11-18T17:45:00Z">
        <w:r w:rsidRPr="00414627" w:rsidDel="001D6378">
          <w:rPr>
            <w:rtl/>
          </w:rPr>
          <w:delText xml:space="preserve"> "התחילו במשחק מראשיתו - מצוות חלוקת הנחלות והיובל מראשית הציונות ועד ימינו"</w:delText>
        </w:r>
        <w:r w:rsidRPr="00414627" w:rsidDel="001D6378">
          <w:rPr>
            <w:rStyle w:val="FootnoteReference"/>
            <w:rtl/>
          </w:rPr>
          <w:footnoteReference w:id="55"/>
        </w:r>
      </w:del>
      <w:del w:id="1027" w:author=" " w:date="2013-11-18T17:46:00Z">
        <w:r w:rsidRPr="00414627" w:rsidDel="0076750F">
          <w:rPr>
            <w:rtl/>
          </w:rPr>
          <w:delText xml:space="preserve">, סקרתי 12 הצעות שונות, שהועלו בתקופות שונות, ליישום מצוות חלוקת הנחלות והיובל בימינו, והשוויתי ביניהן על-פי ארבעה קריטריונים. </w:delText>
        </w:r>
        <w:commentRangeStart w:id="1028"/>
        <w:r w:rsidRPr="00414627" w:rsidDel="0076750F">
          <w:rPr>
            <w:rtl/>
          </w:rPr>
          <w:delText>ההשוואה בין ההצעות היא מרתקת, שכן</w:delText>
        </w:r>
      </w:del>
      <w:ins w:id="1029" w:author="Aharon Ariel" w:date="2013-10-17T22:43:00Z">
        <w:del w:id="1030" w:author=" " w:date="2013-11-18T17:46:00Z">
          <w:r w:rsidR="00E61179" w:rsidDel="0076750F">
            <w:rPr>
              <w:rFonts w:hint="cs"/>
              <w:rtl/>
            </w:rPr>
            <w:delText>מסתברש</w:delText>
          </w:r>
        </w:del>
      </w:ins>
      <w:del w:id="1031" w:author=" " w:date="2013-11-18T17:46:00Z">
        <w:r w:rsidRPr="00414627" w:rsidDel="0076750F">
          <w:rPr>
            <w:rtl/>
          </w:rPr>
          <w:delText>כל הצעה מתייחסת להיבט אחר של מצוות היובל. במאמר זה גם העליתי מספר הצעות מעשיות חדשות, המסתמכות על היתרונות שבכל אחת מההצעות הקיימות.</w:delText>
        </w:r>
        <w:commentRangeEnd w:id="1028"/>
        <w:r w:rsidR="00E61179" w:rsidDel="0076750F">
          <w:rPr>
            <w:rStyle w:val="CommentReference"/>
            <w:rFonts w:ascii="Times New Roman" w:eastAsia="Calibri" w:hAnsi="Times New Roman" w:cs="Times New Roman"/>
            <w:rtl/>
            <w:lang w:eastAsia="de-DE" w:bidi="ar-SA"/>
          </w:rPr>
          <w:commentReference w:id="1028"/>
        </w:r>
      </w:del>
    </w:p>
    <w:p w:rsidR="0081621B" w:rsidRPr="00414627" w:rsidDel="00E61179" w:rsidRDefault="0081621B" w:rsidP="00414627">
      <w:pPr>
        <w:rPr>
          <w:del w:id="1032" w:author="Aharon Ariel" w:date="2013-10-17T22:44:00Z"/>
        </w:rPr>
      </w:pPr>
    </w:p>
    <w:p w:rsidR="0081621B" w:rsidRPr="00414627" w:rsidRDefault="00E61179" w:rsidP="000A2444">
      <w:pPr>
        <w:rPr>
          <w:rtl/>
        </w:rPr>
      </w:pPr>
      <w:r>
        <w:rPr>
          <w:rFonts w:hint="cs"/>
          <w:rtl/>
        </w:rPr>
        <w:t xml:space="preserve">כאמור, </w:t>
      </w:r>
      <w:r w:rsidRPr="00414627">
        <w:rPr>
          <w:rtl/>
        </w:rPr>
        <w:t>מצוות היובל המקראית מדגישה את חשיבות הבעלות הפרטית</w:t>
      </w:r>
      <w:r>
        <w:rPr>
          <w:rtl/>
        </w:rPr>
        <w:t xml:space="preserve"> הש</w:t>
      </w:r>
      <w:del w:id="1033" w:author=" " w:date="2013-11-19T14:29:00Z">
        <w:r w:rsidDel="000A2444">
          <w:rPr>
            <w:rtl/>
          </w:rPr>
          <w:delText>י</w:delText>
        </w:r>
      </w:del>
      <w:ins w:id="1034" w:author=" " w:date="2013-11-19T14:29:00Z">
        <w:r w:rsidR="000A2444">
          <w:rPr>
            <w:rFonts w:hint="cs"/>
            <w:rtl/>
          </w:rPr>
          <w:t>ו</w:t>
        </w:r>
      </w:ins>
      <w:r>
        <w:rPr>
          <w:rtl/>
        </w:rPr>
        <w:t>ויונית על קרקעות, כחלק בלתי</w:t>
      </w:r>
      <w:r>
        <w:rPr>
          <w:rFonts w:hint="cs"/>
          <w:rtl/>
        </w:rPr>
        <w:t>-</w:t>
      </w:r>
      <w:r w:rsidRPr="00414627">
        <w:rPr>
          <w:rtl/>
        </w:rPr>
        <w:t>נפרד מהחופש ומזכויות הפרט</w:t>
      </w:r>
      <w:r>
        <w:rPr>
          <w:rFonts w:hint="cs"/>
          <w:rtl/>
        </w:rPr>
        <w:t>,</w:t>
      </w:r>
      <w:r>
        <w:rPr>
          <w:rFonts w:hint="cs"/>
          <w:b/>
          <w:rtl/>
        </w:rPr>
        <w:t xml:space="preserve"> ומסתבר לרעיון שבבסיס מצוות היובל ה</w:t>
      </w:r>
      <w:ins w:id="1035" w:author=" " w:date="2013-11-19T14:29:00Z">
        <w:r w:rsidR="000A2444">
          <w:rPr>
            <w:rFonts w:hint="cs"/>
            <w:b/>
            <w:rtl/>
          </w:rPr>
          <w:t>י</w:t>
        </w:r>
      </w:ins>
      <w:r>
        <w:rPr>
          <w:rFonts w:hint="cs"/>
          <w:b/>
          <w:rtl/>
        </w:rPr>
        <w:t xml:space="preserve">יתה השפעה גם על </w:t>
      </w:r>
      <w:r w:rsidR="0081621B" w:rsidRPr="00414627">
        <w:rPr>
          <w:b/>
          <w:rtl/>
        </w:rPr>
        <w:t>הוגי-דעות בעמים אחרים</w:t>
      </w:r>
      <w:r>
        <w:rPr>
          <w:rFonts w:hint="cs"/>
          <w:b/>
          <w:rtl/>
        </w:rPr>
        <w:t xml:space="preserve">. </w:t>
      </w:r>
      <w:r w:rsidR="0081621B" w:rsidRPr="00414627">
        <w:rPr>
          <w:rtl/>
        </w:rPr>
        <w:t>אחד מהוגי-הדעות שהושפע</w:t>
      </w:r>
      <w:r>
        <w:rPr>
          <w:rFonts w:hint="cs"/>
          <w:rtl/>
        </w:rPr>
        <w:t xml:space="preserve"> מכך</w:t>
      </w:r>
      <w:r w:rsidR="0081621B" w:rsidRPr="00414627">
        <w:rPr>
          <w:rtl/>
        </w:rPr>
        <w:t xml:space="preserve">, </w:t>
      </w:r>
      <w:r>
        <w:rPr>
          <w:rFonts w:hint="cs"/>
          <w:rtl/>
        </w:rPr>
        <w:t>ככל הנראה</w:t>
      </w:r>
      <w:r w:rsidR="0081621B" w:rsidRPr="00414627">
        <w:rPr>
          <w:rtl/>
        </w:rPr>
        <w:t xml:space="preserve">, היה </w:t>
      </w:r>
      <w:r w:rsidR="0081621B" w:rsidRPr="00414627">
        <w:rPr>
          <w:b/>
          <w:rtl/>
        </w:rPr>
        <w:t>הנרי ג'ורג'</w:t>
      </w:r>
      <w:r w:rsidR="0081621B" w:rsidRPr="00414627">
        <w:rPr>
          <w:rtl/>
        </w:rPr>
        <w:t xml:space="preserve">, כלכלן ומדינאי אמריקאי בן המאה ה-19. בספרו </w:t>
      </w:r>
      <w:del w:id="1036" w:author=" " w:date="2013-11-18T18:03:00Z">
        <w:r w:rsidR="0081621B" w:rsidRPr="00414627" w:rsidDel="005E6B52">
          <w:rPr>
            <w:rtl/>
          </w:rPr>
          <w:delText xml:space="preserve">משנת 1879, </w:delText>
        </w:r>
      </w:del>
      <w:r w:rsidR="0081621B" w:rsidRPr="00414627">
        <w:rPr>
          <w:rtl/>
        </w:rPr>
        <w:t>"קדמה ועוני"</w:t>
      </w:r>
      <w:r w:rsidR="0081621B" w:rsidRPr="00414627">
        <w:rPr>
          <w:rStyle w:val="FootnoteReference"/>
          <w:rtl/>
        </w:rPr>
        <w:footnoteReference w:id="56"/>
      </w:r>
      <w:r>
        <w:rPr>
          <w:rFonts w:hint="cs"/>
          <w:rtl/>
        </w:rPr>
        <w:t>,</w:t>
      </w:r>
      <w:r w:rsidR="0081621B" w:rsidRPr="00414627">
        <w:rPr>
          <w:rtl/>
        </w:rPr>
        <w:t xml:space="preserve"> טוען הנרי ג'ורג', שחוסר-השו</w:t>
      </w:r>
      <w:r>
        <w:rPr>
          <w:rFonts w:hint="cs"/>
          <w:rtl/>
        </w:rPr>
        <w:t>ו</w:t>
      </w:r>
      <w:r w:rsidR="0081621B" w:rsidRPr="00414627">
        <w:rPr>
          <w:rtl/>
        </w:rPr>
        <w:t xml:space="preserve">יון בבעלות על קרקעות הוא הגורם העיקרי לעוני בחברות תעשייתיות מתקדמות (זאת בניגוד לטענה שמצוות היובל רלבנטית רק בחברה חקלאית). </w:t>
      </w:r>
      <w:r w:rsidR="0081621B" w:rsidRPr="00414627">
        <w:rPr>
          <w:rtl/>
        </w:rPr>
        <w:lastRenderedPageBreak/>
        <w:t xml:space="preserve">הוא </w:t>
      </w:r>
      <w:r>
        <w:rPr>
          <w:rFonts w:hint="cs"/>
          <w:rtl/>
        </w:rPr>
        <w:t>מבסס</w:t>
      </w:r>
      <w:ins w:id="1058" w:author=" " w:date="2013-11-19T14:30:00Z">
        <w:r w:rsidR="00E9031A">
          <w:rPr>
            <w:rFonts w:hint="cs"/>
            <w:rtl/>
          </w:rPr>
          <w:t xml:space="preserve"> </w:t>
        </w:r>
      </w:ins>
      <w:r w:rsidR="0081621B" w:rsidRPr="00414627">
        <w:rPr>
          <w:rtl/>
        </w:rPr>
        <w:t xml:space="preserve">את טענותיו </w:t>
      </w:r>
      <w:r>
        <w:rPr>
          <w:rFonts w:hint="cs"/>
          <w:rtl/>
        </w:rPr>
        <w:t xml:space="preserve">על </w:t>
      </w:r>
      <w:r w:rsidRPr="00414627">
        <w:rPr>
          <w:rtl/>
        </w:rPr>
        <w:t xml:space="preserve">נימוקים </w:t>
      </w:r>
      <w:r w:rsidR="0081621B" w:rsidRPr="00414627">
        <w:rPr>
          <w:rtl/>
        </w:rPr>
        <w:t>כלכליים, ה</w:t>
      </w:r>
      <w:r>
        <w:rPr>
          <w:rFonts w:hint="cs"/>
          <w:rtl/>
        </w:rPr>
        <w:t>י</w:t>
      </w:r>
      <w:r w:rsidR="0081621B" w:rsidRPr="00414627">
        <w:rPr>
          <w:rtl/>
        </w:rPr>
        <w:t xml:space="preserve">סטוריים ופילוסופיים </w:t>
      </w:r>
      <w:r>
        <w:rPr>
          <w:rFonts w:hint="cs"/>
          <w:rtl/>
        </w:rPr>
        <w:t>ו</w:t>
      </w:r>
      <w:r w:rsidR="0081621B" w:rsidRPr="00414627">
        <w:rPr>
          <w:rtl/>
        </w:rPr>
        <w:t xml:space="preserve">חלק מטענותיו נראות כאילו </w:t>
      </w:r>
      <w:r>
        <w:rPr>
          <w:rFonts w:hint="cs"/>
          <w:rtl/>
        </w:rPr>
        <w:t>נלקחו</w:t>
      </w:r>
      <w:ins w:id="1059" w:author=" " w:date="2013-11-19T14:30:00Z">
        <w:r w:rsidR="00E9031A">
          <w:rPr>
            <w:rFonts w:hint="cs"/>
            <w:rtl/>
          </w:rPr>
          <w:t xml:space="preserve"> </w:t>
        </w:r>
      </w:ins>
      <w:r w:rsidR="0081621B" w:rsidRPr="00414627">
        <w:rPr>
          <w:rtl/>
        </w:rPr>
        <w:t xml:space="preserve">מהמקרא, </w:t>
      </w:r>
      <w:r>
        <w:rPr>
          <w:rFonts w:hint="cs"/>
          <w:rtl/>
        </w:rPr>
        <w:t>כגון</w:t>
      </w:r>
      <w:r w:rsidR="0081621B" w:rsidRPr="00414627">
        <w:rPr>
          <w:rtl/>
        </w:rPr>
        <w:t>:</w:t>
      </w:r>
      <w:commentRangeStart w:id="1060"/>
      <w:r w:rsidRPr="003B4142">
        <w:rPr>
          <w:rFonts w:hint="eastAsia"/>
          <w:highlight w:val="yellow"/>
          <w:rtl/>
        </w:rPr>
        <w:t>אם</w:t>
      </w:r>
      <w:r w:rsidRPr="003B4142">
        <w:rPr>
          <w:highlight w:val="yellow"/>
          <w:rtl/>
        </w:rPr>
        <w:t xml:space="preserve"> כבר </w:t>
      </w:r>
      <w:r w:rsidRPr="003B4142">
        <w:rPr>
          <w:rFonts w:hint="eastAsia"/>
          <w:highlight w:val="yellow"/>
          <w:rtl/>
        </w:rPr>
        <w:t>תירגמת</w:t>
      </w:r>
      <w:r w:rsidRPr="003B4142">
        <w:rPr>
          <w:highlight w:val="yellow"/>
          <w:rtl/>
        </w:rPr>
        <w:t xml:space="preserve"> עדיף לתת כאן את המשפט המתורגם כולל הפנייה </w:t>
      </w:r>
      <w:r w:rsidRPr="003B4142">
        <w:rPr>
          <w:rFonts w:hint="eastAsia"/>
          <w:highlight w:val="yellow"/>
          <w:rtl/>
        </w:rPr>
        <w:t>מדוייקת</w:t>
      </w:r>
      <w:r w:rsidRPr="003B4142">
        <w:rPr>
          <w:highlight w:val="yellow"/>
          <w:rtl/>
        </w:rPr>
        <w:t xml:space="preserve"> לעמוד</w:t>
      </w:r>
      <w:commentRangeEnd w:id="1060"/>
      <w:r w:rsidR="00540698">
        <w:rPr>
          <w:rStyle w:val="CommentReference"/>
          <w:rFonts w:ascii="Times New Roman" w:eastAsia="Calibri" w:hAnsi="Times New Roman" w:cs="Times New Roman"/>
          <w:rtl/>
          <w:lang w:eastAsia="de-DE" w:bidi="ar-SA"/>
        </w:rPr>
        <w:commentReference w:id="1060"/>
      </w:r>
    </w:p>
    <w:p w:rsidR="00281C70" w:rsidRPr="00281C70" w:rsidRDefault="0081621B" w:rsidP="00281C70">
      <w:pPr>
        <w:bidi w:val="0"/>
        <w:rPr>
          <w:rFonts w:asciiTheme="minorHAnsi" w:hAnsiTheme="minorHAnsi"/>
          <w:rtl/>
          <w:rPrChange w:id="1061" w:author=" " w:date="2013-11-18T18:06:00Z">
            <w:rPr>
              <w:rtl/>
            </w:rPr>
          </w:rPrChange>
        </w:rPr>
        <w:pPrChange w:id="1062" w:author=" " w:date="2013-11-18T18:06:00Z">
          <w:pPr/>
        </w:pPrChange>
      </w:pPr>
      <w:r w:rsidRPr="00414627">
        <w:rPr>
          <w:rtl/>
        </w:rPr>
        <w:t xml:space="preserve"> "</w:t>
      </w:r>
      <w:r w:rsidRPr="00414627">
        <w:t>For what are we but tenants for a day? Have we made the earth that we should determine the rights of those who after us shall tenant it in their turn</w:t>
      </w:r>
      <w:del w:id="1063" w:author=" " w:date="2013-11-18T18:06:00Z">
        <w:r w:rsidRPr="00414627" w:rsidDel="005458C8">
          <w:rPr>
            <w:rtl/>
          </w:rPr>
          <w:delText>?"</w:delText>
        </w:r>
      </w:del>
      <w:del w:id="1064" w:author=" " w:date="2013-11-18T18:05:00Z">
        <w:r w:rsidRPr="00414627" w:rsidDel="005458C8">
          <w:rPr>
            <w:rtl/>
          </w:rPr>
          <w:delText xml:space="preserve"> (בפרק 20)</w:delText>
        </w:r>
      </w:del>
      <w:ins w:id="1065" w:author=" " w:date="2013-11-18T18:06:00Z">
        <w:r w:rsidR="005458C8">
          <w:t>"?</w:t>
        </w:r>
        <w:r w:rsidR="005458C8">
          <w:rPr>
            <w:rStyle w:val="FootnoteReference"/>
            <w:rtl/>
          </w:rPr>
          <w:footnoteReference w:id="57"/>
        </w:r>
      </w:ins>
    </w:p>
    <w:p w:rsidR="005E6B52" w:rsidRDefault="00E61179" w:rsidP="005E6B52">
      <w:pPr>
        <w:rPr>
          <w:ins w:id="1070" w:author=" " w:date="2013-11-18T18:04:00Z"/>
          <w:rFonts w:hint="cs"/>
          <w:rtl/>
        </w:rPr>
      </w:pPr>
      <w:r>
        <w:rPr>
          <w:rFonts w:hint="cs"/>
          <w:rtl/>
        </w:rPr>
        <w:t xml:space="preserve">טענה זו </w:t>
      </w:r>
      <w:r w:rsidR="0081621B" w:rsidRPr="00414627">
        <w:rPr>
          <w:rtl/>
        </w:rPr>
        <w:t>מזכירה את ה</w:t>
      </w:r>
      <w:r>
        <w:rPr>
          <w:rFonts w:hint="cs"/>
          <w:rtl/>
        </w:rPr>
        <w:t>הצדקה המקראית למצוות היובל</w:t>
      </w:r>
      <w:r w:rsidR="0081621B" w:rsidRPr="00414627">
        <w:rPr>
          <w:rtl/>
        </w:rPr>
        <w:t>: "וְהָאָרֶץ לֹא תִמָּכֵר לִצְמִתֻת, כִּי לִי הָאָרֶץ, כִּי גֵרִים וְתוֹשָׁבִים אַתֶּם עִמָּדִי".</w:t>
      </w:r>
      <w:r>
        <w:rPr>
          <w:rStyle w:val="FootnoteReference"/>
          <w:rtl/>
        </w:rPr>
        <w:footnoteReference w:id="58"/>
      </w:r>
      <w:r w:rsidR="0081621B" w:rsidRPr="00414627">
        <w:rPr>
          <w:rtl/>
        </w:rPr>
        <w:t xml:space="preserve"> לא אנחנו יצרנו את הארץ - אנחנו רק אורחים כאן - ולכן לכולנו ישנן זכויות שוות </w:t>
      </w:r>
      <w:r>
        <w:rPr>
          <w:rFonts w:hint="cs"/>
          <w:rtl/>
        </w:rPr>
        <w:t>להנאה</w:t>
      </w:r>
      <w:ins w:id="1073" w:author=" " w:date="2013-11-19T14:31:00Z">
        <w:r w:rsidR="00D06CD9">
          <w:rPr>
            <w:rFonts w:hint="cs"/>
            <w:rtl/>
          </w:rPr>
          <w:t xml:space="preserve"> </w:t>
        </w:r>
      </w:ins>
      <w:r w:rsidR="0081621B" w:rsidRPr="00414627">
        <w:rPr>
          <w:rtl/>
        </w:rPr>
        <w:t>מ</w:t>
      </w:r>
      <w:r>
        <w:rPr>
          <w:rFonts w:hint="cs"/>
          <w:rtl/>
        </w:rPr>
        <w:t xml:space="preserve">ן </w:t>
      </w:r>
      <w:r w:rsidR="0081621B" w:rsidRPr="00414627">
        <w:rPr>
          <w:rtl/>
        </w:rPr>
        <w:t>הקרקע.</w:t>
      </w:r>
    </w:p>
    <w:p w:rsidR="005E6B52" w:rsidRDefault="005E6B52" w:rsidP="005E6B52">
      <w:pPr>
        <w:rPr>
          <w:ins w:id="1074" w:author=" " w:date="2013-11-18T18:04:00Z"/>
          <w:rtl/>
        </w:rPr>
      </w:pPr>
      <w:ins w:id="1075" w:author=" " w:date="2013-11-18T18:04:00Z">
        <w:r w:rsidRPr="00414627">
          <w:rPr>
            <w:rtl/>
          </w:rPr>
          <w:t>רעיונותיו של הנרי ג'ורג' השפיעו גם מעבר לים, למשל, על "החברה הבריטית למען הלאמת קרקעות", שהתכנסה לראשונה ב-</w:t>
        </w:r>
        <w:r>
          <w:rPr>
            <w:rFonts w:hint="cs"/>
            <w:rtl/>
          </w:rPr>
          <w:t>1882.</w:t>
        </w:r>
      </w:ins>
      <w:ins w:id="1076" w:author=" " w:date="2013-11-19T14:53:00Z">
        <w:r w:rsidR="00B602CA">
          <w:rPr>
            <w:rStyle w:val="FootnoteReference"/>
            <w:rtl/>
          </w:rPr>
          <w:footnoteReference w:id="59"/>
        </w:r>
      </w:ins>
    </w:p>
    <w:p w:rsidR="005E6B52" w:rsidRPr="00414627" w:rsidRDefault="005E6B52" w:rsidP="005E6B52"/>
    <w:p w:rsidR="00E61179" w:rsidRDefault="00E61179" w:rsidP="00414627">
      <w:pPr>
        <w:rPr>
          <w:rtl/>
        </w:rPr>
      </w:pPr>
    </w:p>
    <w:p w:rsidR="0081621B" w:rsidRPr="00414627" w:rsidRDefault="008F5F4C" w:rsidP="00414627">
      <w:r>
        <w:rPr>
          <w:rFonts w:ascii="Guttman-Aram" w:eastAsia="Times New Roman" w:hAnsi="Guttman-Aram" w:cs="Guttman-Aram" w:hint="cs"/>
          <w:bCs/>
          <w:sz w:val="28"/>
          <w:szCs w:val="32"/>
          <w:rtl/>
        </w:rPr>
        <w:t>השוואה היסטורית</w:t>
      </w:r>
    </w:p>
    <w:p w:rsidR="0081621B" w:rsidRPr="00414627" w:rsidRDefault="0081621B" w:rsidP="00414627"/>
    <w:p w:rsidR="0081621B" w:rsidRPr="00414627" w:rsidRDefault="008F5F4C" w:rsidP="00A56B84">
      <w:r>
        <w:rPr>
          <w:rFonts w:hint="cs"/>
          <w:rtl/>
        </w:rPr>
        <w:t xml:space="preserve">למיטב ידיעתי, </w:t>
      </w:r>
      <w:r w:rsidR="0081621B" w:rsidRPr="00414627">
        <w:rPr>
          <w:rtl/>
        </w:rPr>
        <w:t>חוקת הנחלות המקראית</w:t>
      </w:r>
      <w:r w:rsidR="00A56B84">
        <w:rPr>
          <w:rFonts w:hint="cs"/>
          <w:rtl/>
        </w:rPr>
        <w:t xml:space="preserve"> </w:t>
      </w:r>
      <w:r>
        <w:rPr>
          <w:rFonts w:hint="cs"/>
          <w:rtl/>
        </w:rPr>
        <w:t>בשלמותה הנה ייחודית למקרא</w:t>
      </w:r>
      <w:ins w:id="1084" w:author="Aharon Ariel" w:date="2013-10-17T22:51:00Z">
        <w:del w:id="1085" w:author=" " w:date="2013-11-19T14:56:00Z">
          <w:r w:rsidDel="00A56B84">
            <w:rPr>
              <w:rFonts w:hint="cs"/>
              <w:rtl/>
            </w:rPr>
            <w:delText xml:space="preserve"> ביחס למערכות חוקים של עמים אחרים מאותה תקופה.</w:delText>
          </w:r>
        </w:del>
      </w:ins>
      <w:del w:id="1086" w:author=" " w:date="2013-11-19T14:56:00Z">
        <w:r w:rsidR="0081621B" w:rsidRPr="00414627" w:rsidDel="00A56B84">
          <w:rPr>
            <w:rtl/>
          </w:rPr>
          <w:delText>, בשלמותה, היא (למיטב ידיעתי) ייחודית למקרא, אולם</w:delText>
        </w:r>
      </w:del>
      <w:r w:rsidR="00A56B84">
        <w:rPr>
          <w:rFonts w:hint="cs"/>
          <w:rtl/>
        </w:rPr>
        <w:t xml:space="preserve">. </w:t>
      </w:r>
      <w:r>
        <w:rPr>
          <w:rFonts w:hint="cs"/>
          <w:rtl/>
        </w:rPr>
        <w:t xml:space="preserve">עם זאת, </w:t>
      </w:r>
      <w:del w:id="1087" w:author=" " w:date="2013-11-19T15:03:00Z">
        <w:r w:rsidR="0081621B" w:rsidRPr="00414627" w:rsidDel="002E0243">
          <w:rPr>
            <w:rtl/>
          </w:rPr>
          <w:delText xml:space="preserve"> </w:delText>
        </w:r>
      </w:del>
      <w:r w:rsidR="0081621B" w:rsidRPr="00414627">
        <w:rPr>
          <w:rtl/>
        </w:rPr>
        <w:t>ניתן למצוא הקבלות</w:t>
      </w:r>
      <w:ins w:id="1088" w:author="Aharon Ariel" w:date="2013-10-17T22:52:00Z">
        <w:r>
          <w:rPr>
            <w:rFonts w:hint="cs"/>
            <w:rtl/>
          </w:rPr>
          <w:t xml:space="preserve"> </w:t>
        </w:r>
      </w:ins>
      <w:r>
        <w:rPr>
          <w:rFonts w:hint="cs"/>
          <w:rtl/>
        </w:rPr>
        <w:t>מסויימות</w:t>
      </w:r>
      <w:r w:rsidR="0081621B" w:rsidRPr="00414627">
        <w:rPr>
          <w:rtl/>
        </w:rPr>
        <w:t xml:space="preserve"> לחלק</w:t>
      </w:r>
      <w:r>
        <w:rPr>
          <w:rFonts w:hint="cs"/>
          <w:rtl/>
        </w:rPr>
        <w:t>ים</w:t>
      </w:r>
      <w:r w:rsidR="00A56B84">
        <w:rPr>
          <w:rFonts w:hint="cs"/>
          <w:rtl/>
        </w:rPr>
        <w:t xml:space="preserve"> </w:t>
      </w:r>
      <w:r>
        <w:rPr>
          <w:rFonts w:hint="cs"/>
          <w:rtl/>
        </w:rPr>
        <w:t>ממנה, כגון</w:t>
      </w:r>
      <w:r w:rsidR="0081621B" w:rsidRPr="00414627">
        <w:rPr>
          <w:rtl/>
        </w:rPr>
        <w:t>:</w:t>
      </w:r>
    </w:p>
    <w:p w:rsidR="008F5F4C" w:rsidRPr="00A56B84" w:rsidRDefault="008F5F4C" w:rsidP="008F5F4C">
      <w:pPr>
        <w:rPr>
          <w:b/>
          <w:bCs/>
          <w:rtl/>
        </w:rPr>
      </w:pPr>
    </w:p>
    <w:p w:rsidR="008F5F4C" w:rsidRPr="008F5F4C" w:rsidRDefault="008F5F4C" w:rsidP="008F5F4C">
      <w:pPr>
        <w:rPr>
          <w:sz w:val="26"/>
          <w:szCs w:val="26"/>
          <w:rtl/>
        </w:rPr>
      </w:pPr>
      <w:r>
        <w:rPr>
          <w:b/>
          <w:bCs/>
          <w:sz w:val="26"/>
          <w:szCs w:val="26"/>
          <w:rtl/>
        </w:rPr>
        <w:t xml:space="preserve">חלוקת נחלות </w:t>
      </w:r>
      <w:r>
        <w:rPr>
          <w:rFonts w:hint="cs"/>
          <w:b/>
          <w:bCs/>
          <w:sz w:val="26"/>
          <w:szCs w:val="26"/>
          <w:rtl/>
        </w:rPr>
        <w:t>על-פי ג</w:t>
      </w:r>
      <w:r w:rsidRPr="008F5F4C">
        <w:rPr>
          <w:b/>
          <w:bCs/>
          <w:sz w:val="26"/>
          <w:szCs w:val="26"/>
          <w:rtl/>
        </w:rPr>
        <w:t>ורל</w:t>
      </w:r>
    </w:p>
    <w:p w:rsidR="008F5F4C" w:rsidRDefault="008F5F4C" w:rsidP="00E20447">
      <w:pPr>
        <w:rPr>
          <w:ins w:id="1089" w:author="Aharon Ariel" w:date="2013-10-17T22:55:00Z"/>
          <w:rtl/>
        </w:rPr>
      </w:pPr>
      <w:r>
        <w:rPr>
          <w:rtl/>
        </w:rPr>
        <w:t>החלוקה הראשונית של ארץ</w:t>
      </w:r>
      <w:r>
        <w:rPr>
          <w:rFonts w:hint="cs"/>
          <w:rtl/>
        </w:rPr>
        <w:t>-</w:t>
      </w:r>
      <w:r w:rsidR="0081621B" w:rsidRPr="00414627">
        <w:rPr>
          <w:rtl/>
        </w:rPr>
        <w:t>ישראל (במדבר כו) היתה "</w:t>
      </w:r>
      <w:r w:rsidR="0081621B" w:rsidRPr="00414627">
        <w:rPr>
          <w:b/>
          <w:rtl/>
        </w:rPr>
        <w:t>בגורל</w:t>
      </w:r>
      <w:r w:rsidR="0081621B" w:rsidRPr="00414627">
        <w:rPr>
          <w:rtl/>
        </w:rPr>
        <w:t>". חלוקת קרקעות בהגרלה הייתה מקובלת במקומות רבים בעולם (מכאן השם האנגלי לחלקת-אדמה</w:t>
      </w:r>
      <w:r>
        <w:rPr>
          <w:rFonts w:hint="cs"/>
          <w:rtl/>
        </w:rPr>
        <w:t>:</w:t>
      </w:r>
      <w:r w:rsidR="00BD1512">
        <w:rPr>
          <w:rFonts w:hint="cs"/>
          <w:rtl/>
        </w:rPr>
        <w:t xml:space="preserve"> </w:t>
      </w:r>
      <w:r w:rsidR="0081621B" w:rsidRPr="00414627">
        <w:t>lot</w:t>
      </w:r>
      <w:r>
        <w:rPr>
          <w:rFonts w:hint="cs"/>
          <w:rtl/>
        </w:rPr>
        <w:t>, שמשמעותה '</w:t>
      </w:r>
      <w:r w:rsidR="0081621B" w:rsidRPr="00414627">
        <w:rPr>
          <w:rtl/>
        </w:rPr>
        <w:t>גורל</w:t>
      </w:r>
      <w:r>
        <w:rPr>
          <w:rFonts w:hint="cs"/>
          <w:rtl/>
        </w:rPr>
        <w:t>',</w:t>
      </w:r>
      <w:r>
        <w:rPr>
          <w:rtl/>
        </w:rPr>
        <w:t xml:space="preserve"> כמו </w:t>
      </w:r>
      <w:r>
        <w:rPr>
          <w:rFonts w:hint="cs"/>
          <w:rtl/>
        </w:rPr>
        <w:t>'</w:t>
      </w:r>
      <w:r>
        <w:rPr>
          <w:rtl/>
        </w:rPr>
        <w:t>לוטו</w:t>
      </w:r>
      <w:r>
        <w:rPr>
          <w:rFonts w:hint="cs"/>
          <w:rtl/>
        </w:rPr>
        <w:t>'</w:t>
      </w:r>
      <w:r w:rsidR="0081621B" w:rsidRPr="00414627">
        <w:rPr>
          <w:rtl/>
        </w:rPr>
        <w:t xml:space="preserve">). מעניינת במיוחד </w:t>
      </w:r>
      <w:r w:rsidR="00BD1512">
        <w:rPr>
          <w:rFonts w:hint="cs"/>
          <w:rtl/>
        </w:rPr>
        <w:t xml:space="preserve"> </w:t>
      </w:r>
      <w:r w:rsidR="0081621B" w:rsidRPr="00414627">
        <w:rPr>
          <w:rtl/>
        </w:rPr>
        <w:t>השיטה של ערביי ארץ</w:t>
      </w:r>
      <w:r>
        <w:rPr>
          <w:rFonts w:hint="cs"/>
          <w:rtl/>
        </w:rPr>
        <w:t>-</w:t>
      </w:r>
      <w:r w:rsidR="0081621B" w:rsidRPr="00414627">
        <w:rPr>
          <w:rtl/>
        </w:rPr>
        <w:t>ישראל בתקופת השלטון העות'מאני</w:t>
      </w:r>
      <w:r>
        <w:rPr>
          <w:rFonts w:hint="cs"/>
          <w:rtl/>
        </w:rPr>
        <w:t>,</w:t>
      </w:r>
      <w:r w:rsidR="0081621B" w:rsidRPr="00414627">
        <w:rPr>
          <w:rtl/>
        </w:rPr>
        <w:t xml:space="preserve"> שיטת ה</w:t>
      </w:r>
      <w:r>
        <w:rPr>
          <w:rFonts w:hint="cs"/>
          <w:rtl/>
        </w:rPr>
        <w:t>'</w:t>
      </w:r>
      <w:r w:rsidR="0081621B" w:rsidRPr="00414627">
        <w:rPr>
          <w:rtl/>
        </w:rPr>
        <w:t>מושע</w:t>
      </w:r>
      <w:r>
        <w:rPr>
          <w:rFonts w:hint="cs"/>
          <w:rtl/>
        </w:rPr>
        <w:t>'</w:t>
      </w:r>
      <w:r w:rsidR="0081621B" w:rsidRPr="00414627">
        <w:rPr>
          <w:rtl/>
        </w:rPr>
        <w:t xml:space="preserve">, שבה הקרקעות החקלאיות </w:t>
      </w:r>
      <w:r>
        <w:rPr>
          <w:rFonts w:hint="cs"/>
          <w:rtl/>
        </w:rPr>
        <w:t>הנן</w:t>
      </w:r>
      <w:r w:rsidR="0081621B" w:rsidRPr="00414627">
        <w:rPr>
          <w:rtl/>
        </w:rPr>
        <w:t xml:space="preserve"> רכוש משותף של הכפר והן מחולקות</w:t>
      </w:r>
      <w:r w:rsidR="005279B1">
        <w:rPr>
          <w:rFonts w:hint="cs"/>
          <w:rtl/>
        </w:rPr>
        <w:t xml:space="preserve"> </w:t>
      </w:r>
      <w:ins w:id="1090" w:author=" " w:date="2013-11-19T15:00:00Z">
        <w:r w:rsidR="005279B1">
          <w:rPr>
            <w:rFonts w:hint="cs"/>
            <w:rtl/>
          </w:rPr>
          <w:t>בהגרלה בין הכפריים</w:t>
        </w:r>
      </w:ins>
      <w:del w:id="1091" w:author=" " w:date="2013-11-19T15:00:00Z">
        <w:r w:rsidR="0081621B" w:rsidRPr="00414627" w:rsidDel="005279B1">
          <w:rPr>
            <w:rtl/>
          </w:rPr>
          <w:delText xml:space="preserve"> </w:delText>
        </w:r>
      </w:del>
      <w:ins w:id="1092" w:author="Aharon Ariel" w:date="2013-10-17T22:54:00Z">
        <w:del w:id="1093" w:author=" " w:date="2013-11-19T14:57:00Z">
          <w:r w:rsidDel="00BD1512">
            <w:rPr>
              <w:rFonts w:hint="cs"/>
              <w:rtl/>
            </w:rPr>
            <w:delText xml:space="preserve">על-פי הגרלה </w:delText>
          </w:r>
        </w:del>
      </w:ins>
      <w:del w:id="1094" w:author=" " w:date="2013-11-19T14:57:00Z">
        <w:r w:rsidR="0081621B" w:rsidRPr="00414627" w:rsidDel="00BD1512">
          <w:rPr>
            <w:rtl/>
          </w:rPr>
          <w:delText xml:space="preserve">בגורל, </w:delText>
        </w:r>
      </w:del>
      <w:del w:id="1095" w:author=" " w:date="2013-11-19T15:00:00Z">
        <w:r w:rsidR="0081621B" w:rsidRPr="00414627" w:rsidDel="005279B1">
          <w:rPr>
            <w:rtl/>
          </w:rPr>
          <w:delText>בכל שנה מחדש, בין הכפריים</w:delText>
        </w:r>
      </w:del>
      <w:ins w:id="1096" w:author=" " w:date="2013-11-19T15:00:00Z">
        <w:r w:rsidR="005279B1">
          <w:rPr>
            <w:rFonts w:hint="cs"/>
            <w:rtl/>
          </w:rPr>
          <w:t>.</w:t>
        </w:r>
      </w:ins>
      <w:ins w:id="1097" w:author="Aharon Ariel" w:date="2013-10-17T22:54:00Z">
        <w:del w:id="1098" w:author=" " w:date="2013-11-19T15:00:00Z">
          <w:r w:rsidDel="005279B1">
            <w:rPr>
              <w:rFonts w:hint="cs"/>
              <w:rtl/>
            </w:rPr>
            <w:delText>.</w:delText>
          </w:r>
        </w:del>
      </w:ins>
      <w:r w:rsidR="0081621B" w:rsidRPr="00414627">
        <w:rPr>
          <w:rStyle w:val="FootnoteReference"/>
          <w:rtl/>
        </w:rPr>
        <w:footnoteReference w:id="60"/>
      </w:r>
      <w:ins w:id="1099" w:author="Aharon Ariel" w:date="2013-10-17T22:54:00Z">
        <w:r>
          <w:rPr>
            <w:rFonts w:hint="cs"/>
            <w:rtl/>
          </w:rPr>
          <w:t xml:space="preserve"> </w:t>
        </w:r>
      </w:ins>
      <w:del w:id="1100" w:author=" " w:date="2013-11-19T15:00:00Z">
        <w:r w:rsidDel="005279B1">
          <w:rPr>
            <w:rFonts w:hint="cs"/>
            <w:rtl/>
          </w:rPr>
          <w:delText>זאת</w:delText>
        </w:r>
        <w:r w:rsidR="0081621B" w:rsidRPr="00414627" w:rsidDel="005279B1">
          <w:rPr>
            <w:rtl/>
          </w:rPr>
          <w:delText xml:space="preserve"> </w:delText>
        </w:r>
      </w:del>
      <w:ins w:id="1101" w:author=" " w:date="2013-11-19T15:06:00Z">
        <w:r w:rsidR="00E20447">
          <w:rPr>
            <w:rFonts w:hint="cs"/>
            <w:rtl/>
          </w:rPr>
          <w:t xml:space="preserve">אולם </w:t>
        </w:r>
      </w:ins>
      <w:r w:rsidR="0081621B" w:rsidRPr="00414627">
        <w:rPr>
          <w:rtl/>
        </w:rPr>
        <w:t>בניגוד לחלוקה המקראית</w:t>
      </w:r>
      <w:ins w:id="1102" w:author=" " w:date="2013-11-19T15:00:00Z">
        <w:r w:rsidR="005279B1">
          <w:rPr>
            <w:rFonts w:hint="cs"/>
            <w:rtl/>
          </w:rPr>
          <w:t>,</w:t>
        </w:r>
      </w:ins>
      <w:r w:rsidR="0081621B" w:rsidRPr="00414627">
        <w:rPr>
          <w:rtl/>
        </w:rPr>
        <w:t xml:space="preserve"> שהיתה חד-פעמית</w:t>
      </w:r>
      <w:ins w:id="1103" w:author=" " w:date="2013-11-19T15:00:00Z">
        <w:r w:rsidR="005279B1">
          <w:rPr>
            <w:rFonts w:hint="cs"/>
            <w:rtl/>
          </w:rPr>
          <w:t>, החלוקה בשיטת ה</w:t>
        </w:r>
      </w:ins>
      <w:ins w:id="1104" w:author=" " w:date="2013-11-19T15:01:00Z">
        <w:r w:rsidR="005279B1">
          <w:rPr>
            <w:rFonts w:hint="cs"/>
            <w:rtl/>
          </w:rPr>
          <w:t xml:space="preserve">"מושע" </w:t>
        </w:r>
      </w:ins>
      <w:ins w:id="1105" w:author=" " w:date="2013-11-19T15:06:00Z">
        <w:r w:rsidR="0040648D">
          <w:rPr>
            <w:rFonts w:hint="cs"/>
            <w:rtl/>
          </w:rPr>
          <w:t xml:space="preserve">בוצעה </w:t>
        </w:r>
      </w:ins>
      <w:ins w:id="1106" w:author=" " w:date="2013-11-19T15:01:00Z">
        <w:r w:rsidR="005279B1">
          <w:rPr>
            <w:rFonts w:hint="cs"/>
            <w:rtl/>
          </w:rPr>
          <w:t>בכל שנה מחדש</w:t>
        </w:r>
      </w:ins>
      <w:ins w:id="1107" w:author=" " w:date="2013-11-19T15:02:00Z">
        <w:r w:rsidR="00CE1A20">
          <w:rPr>
            <w:rFonts w:hint="cs"/>
            <w:rtl/>
          </w:rPr>
          <w:t xml:space="preserve">. </w:t>
        </w:r>
      </w:ins>
      <w:del w:id="1108" w:author=" " w:date="2013-11-19T15:01:00Z">
        <w:r w:rsidR="0081621B" w:rsidRPr="00414627" w:rsidDel="005279B1">
          <w:rPr>
            <w:rtl/>
          </w:rPr>
          <w:delText>.</w:delText>
        </w:r>
      </w:del>
      <w:del w:id="1109" w:author=" " w:date="2013-11-19T15:02:00Z">
        <w:r w:rsidR="0081621B" w:rsidRPr="00414627" w:rsidDel="00CE1A20">
          <w:rPr>
            <w:rtl/>
          </w:rPr>
          <w:delText xml:space="preserve"> </w:delText>
        </w:r>
      </w:del>
      <w:r w:rsidR="0081621B" w:rsidRPr="00414627">
        <w:rPr>
          <w:rtl/>
        </w:rPr>
        <w:t>אחד החסרונות של שיטה זו</w:t>
      </w:r>
      <w:r w:rsidR="00BD1512">
        <w:rPr>
          <w:rFonts w:hint="cs"/>
          <w:rtl/>
        </w:rPr>
        <w:t xml:space="preserve"> לעומת השיטה המקראית </w:t>
      </w:r>
      <w:r w:rsidR="0081621B" w:rsidRPr="00414627">
        <w:rPr>
          <w:rtl/>
        </w:rPr>
        <w:t>היה שלאזרחים לא היתה מוטיבציה להשקיע בקרקע, כי היא ממילא לא נשארה ברשותם.</w:t>
      </w:r>
      <w:ins w:id="1110" w:author=" " w:date="2013-11-19T14:58:00Z">
        <w:r w:rsidR="005279B1">
          <w:rPr>
            <w:rStyle w:val="FootnoteReference"/>
            <w:rtl/>
          </w:rPr>
          <w:footnoteReference w:id="61"/>
        </w:r>
      </w:ins>
    </w:p>
    <w:p w:rsidR="0081621B" w:rsidRPr="008F5F4C" w:rsidRDefault="0081621B" w:rsidP="008F5F4C">
      <w:pPr>
        <w:rPr>
          <w:b/>
          <w:bCs/>
        </w:rPr>
      </w:pPr>
    </w:p>
    <w:p w:rsidR="008F5F4C" w:rsidRPr="008F5F4C" w:rsidRDefault="0081621B" w:rsidP="008F5F4C">
      <w:pPr>
        <w:rPr>
          <w:b/>
          <w:bCs/>
          <w:sz w:val="28"/>
          <w:szCs w:val="28"/>
          <w:rtl/>
        </w:rPr>
      </w:pPr>
      <w:r w:rsidRPr="008F5F4C">
        <w:rPr>
          <w:b/>
          <w:bCs/>
          <w:sz w:val="28"/>
          <w:szCs w:val="28"/>
          <w:rtl/>
        </w:rPr>
        <w:t>הגבלה על צבירת קרקעות</w:t>
      </w:r>
    </w:p>
    <w:p w:rsidR="00703750" w:rsidRDefault="0081621B" w:rsidP="00703750">
      <w:pPr>
        <w:spacing w:line="312" w:lineRule="auto"/>
        <w:rPr>
          <w:ins w:id="1114" w:author=" " w:date="2013-11-19T15:08:00Z"/>
          <w:rFonts w:hint="cs"/>
          <w:rtl/>
        </w:rPr>
      </w:pPr>
      <w:r w:rsidRPr="00414627">
        <w:rPr>
          <w:rtl/>
        </w:rPr>
        <w:t xml:space="preserve">אחת התוצאות של מצוות היובל </w:t>
      </w:r>
      <w:r w:rsidR="008F5F4C">
        <w:rPr>
          <w:rFonts w:hint="cs"/>
          <w:rtl/>
        </w:rPr>
        <w:t>הנה הגבלה על צבירת קרקעות לאורך זמן, שכן גם אדם עשיר שירכוש קרקעות רבות יאלץ להחזירן</w:t>
      </w:r>
      <w:ins w:id="1115" w:author=" " w:date="2013-11-19T15:08:00Z">
        <w:r w:rsidR="00860E5F">
          <w:rPr>
            <w:rFonts w:hint="cs"/>
            <w:rtl/>
          </w:rPr>
          <w:t xml:space="preserve"> </w:t>
        </w:r>
      </w:ins>
      <w:r w:rsidRPr="00414627">
        <w:rPr>
          <w:rtl/>
        </w:rPr>
        <w:t xml:space="preserve">לבעליהן הראשונים בשנת היובל. </w:t>
      </w:r>
      <w:ins w:id="1116" w:author=" " w:date="2013-11-19T15:08:00Z">
        <w:r w:rsidR="00703750">
          <w:rPr>
            <w:rFonts w:hint="cs"/>
            <w:rtl/>
          </w:rPr>
          <w:t xml:space="preserve">גם לעמים אחרים היו חוקים עם מטרה דומה. למשל, </w:t>
        </w:r>
        <w:r w:rsidR="00703750">
          <w:rPr>
            <w:rtl/>
          </w:rPr>
          <w:lastRenderedPageBreak/>
          <w:t>ביוון</w:t>
        </w:r>
        <w:r w:rsidR="00703750">
          <w:rPr>
            <w:rtl/>
            <w:lang w:bidi="ar-SA"/>
          </w:rPr>
          <w:t xml:space="preserve"> </w:t>
        </w:r>
        <w:r w:rsidR="00703750">
          <w:rPr>
            <w:rtl/>
          </w:rPr>
          <w:t>העתיקה</w:t>
        </w:r>
        <w:r w:rsidR="00703750">
          <w:rPr>
            <w:rtl/>
            <w:lang w:bidi="ar-SA"/>
          </w:rPr>
          <w:t xml:space="preserve"> </w:t>
        </w:r>
        <w:r w:rsidR="00703750">
          <w:rPr>
            <w:rtl/>
          </w:rPr>
          <w:t>קבע</w:t>
        </w:r>
        <w:r w:rsidR="00703750">
          <w:rPr>
            <w:rtl/>
            <w:lang w:bidi="ar-SA"/>
          </w:rPr>
          <w:t xml:space="preserve"> </w:t>
        </w:r>
        <w:r w:rsidR="00703750">
          <w:rPr>
            <w:rtl/>
          </w:rPr>
          <w:t>המחוקק</w:t>
        </w:r>
        <w:r w:rsidR="00703750">
          <w:rPr>
            <w:rtl/>
            <w:lang w:bidi="ar-SA"/>
          </w:rPr>
          <w:t xml:space="preserve"> </w:t>
        </w:r>
        <w:r w:rsidR="00703750">
          <w:rPr>
            <w:b/>
            <w:bCs/>
            <w:rtl/>
          </w:rPr>
          <w:t>סולון</w:t>
        </w:r>
        <w:r w:rsidR="00703750">
          <w:rPr>
            <w:rtl/>
            <w:lang w:bidi="ar-SA"/>
          </w:rPr>
          <w:t xml:space="preserve">, </w:t>
        </w:r>
        <w:r w:rsidR="00703750">
          <w:rPr>
            <w:rtl/>
          </w:rPr>
          <w:t>שנבחר</w:t>
        </w:r>
        <w:r w:rsidR="00703750">
          <w:rPr>
            <w:rtl/>
            <w:lang w:bidi="ar-SA"/>
          </w:rPr>
          <w:t xml:space="preserve"> </w:t>
        </w:r>
        <w:r w:rsidR="00703750">
          <w:rPr>
            <w:rtl/>
          </w:rPr>
          <w:t>לתפקידו</w:t>
        </w:r>
        <w:r w:rsidR="00703750">
          <w:rPr>
            <w:rtl/>
            <w:lang w:bidi="ar-SA"/>
          </w:rPr>
          <w:t xml:space="preserve"> </w:t>
        </w:r>
        <w:r w:rsidR="00703750">
          <w:rPr>
            <w:rtl/>
          </w:rPr>
          <w:t>בסביבות</w:t>
        </w:r>
        <w:r w:rsidR="00703750">
          <w:rPr>
            <w:rtl/>
            <w:lang w:bidi="ar-SA"/>
          </w:rPr>
          <w:t xml:space="preserve"> 600 </w:t>
        </w:r>
        <w:r w:rsidR="00703750">
          <w:rPr>
            <w:rtl/>
          </w:rPr>
          <w:t>לפסה</w:t>
        </w:r>
        <w:r w:rsidR="00703750">
          <w:rPr>
            <w:rtl/>
            <w:lang w:bidi="ar-SA"/>
          </w:rPr>
          <w:t>"</w:t>
        </w:r>
        <w:r w:rsidR="00703750">
          <w:rPr>
            <w:rtl/>
          </w:rPr>
          <w:t>נ</w:t>
        </w:r>
        <w:r w:rsidR="00703750">
          <w:rPr>
            <w:rtl/>
            <w:lang w:bidi="ar-SA"/>
          </w:rPr>
          <w:t>,</w:t>
        </w:r>
        <w:r w:rsidR="00703750">
          <w:rPr>
            <w:rtl/>
          </w:rPr>
          <w:t xml:space="preserve"> חוק המגביל משמעותית את כמות הקרקע שאדם אחד יכול להחזיק בבעלותו</w:t>
        </w:r>
        <w:r w:rsidR="00703750">
          <w:rPr>
            <w:rtl/>
            <w:lang w:bidi="ar-SA"/>
          </w:rPr>
          <w:t xml:space="preserve">. </w:t>
        </w:r>
      </w:ins>
      <w:ins w:id="1117" w:author=" " w:date="2013-11-19T15:13:00Z">
        <w:r w:rsidR="00CA49E2">
          <w:rPr>
            <w:rStyle w:val="FootnoteReference"/>
            <w:rtl/>
          </w:rPr>
          <w:footnoteReference w:id="62"/>
        </w:r>
      </w:ins>
    </w:p>
    <w:p w:rsidR="0081621B" w:rsidRDefault="008F5F4C" w:rsidP="00CA49E2">
      <w:pPr>
        <w:ind w:firstLine="720"/>
        <w:rPr>
          <w:ins w:id="1123" w:author=" " w:date="2013-11-19T15:15:00Z"/>
          <w:rFonts w:hint="cs"/>
          <w:rtl/>
        </w:rPr>
        <w:pPrChange w:id="1124" w:author=" " w:date="2013-11-19T15:14:00Z">
          <w:pPr/>
        </w:pPrChange>
      </w:pPr>
      <w:del w:id="1125" w:author=" " w:date="2013-11-19T15:08:00Z">
        <w:r w:rsidDel="00703750">
          <w:rPr>
            <w:rFonts w:hint="cs"/>
            <w:rtl/>
          </w:rPr>
          <w:delText xml:space="preserve">באופן דומה, </w:delText>
        </w:r>
      </w:del>
      <w:r w:rsidR="0081621B" w:rsidRPr="00414627">
        <w:rPr>
          <w:rtl/>
        </w:rPr>
        <w:t>ברומ</w:t>
      </w:r>
      <w:r>
        <w:rPr>
          <w:rFonts w:hint="cs"/>
          <w:rtl/>
        </w:rPr>
        <w:t>א</w:t>
      </w:r>
      <w:ins w:id="1126" w:author=" " w:date="2013-11-19T15:08:00Z">
        <w:r w:rsidR="00703750">
          <w:rPr>
            <w:rFonts w:hint="cs"/>
            <w:rtl/>
          </w:rPr>
          <w:t xml:space="preserve"> העתיקה </w:t>
        </w:r>
      </w:ins>
      <w:del w:id="1127" w:author=" " w:date="2013-11-19T15:08:00Z">
        <w:r w:rsidDel="00703750">
          <w:rPr>
            <w:rFonts w:hint="cs"/>
            <w:rtl/>
          </w:rPr>
          <w:delText>, למשל,</w:delText>
        </w:r>
      </w:del>
      <w:ins w:id="1128" w:author=" " w:date="2013-11-19T15:08:00Z">
        <w:r w:rsidR="00703750">
          <w:rPr>
            <w:rFonts w:hint="cs"/>
            <w:rtl/>
          </w:rPr>
          <w:t xml:space="preserve"> </w:t>
        </w:r>
      </w:ins>
      <w:r w:rsidR="0081621B" w:rsidRPr="00414627">
        <w:rPr>
          <w:rtl/>
        </w:rPr>
        <w:t>היה חוק שאסר על אזרח יחיד להחזיק יותר מ-500 יוגרה (כ-1</w:t>
      </w:r>
      <w:r>
        <w:rPr>
          <w:rFonts w:hint="cs"/>
          <w:rtl/>
        </w:rPr>
        <w:t>,</w:t>
      </w:r>
      <w:r w:rsidR="0081621B" w:rsidRPr="00414627">
        <w:rPr>
          <w:rtl/>
        </w:rPr>
        <w:t>250 דונם) של קרקע ציבורית.</w:t>
      </w:r>
      <w:ins w:id="1129" w:author=" " w:date="2013-11-19T15:14:00Z">
        <w:r w:rsidR="00D7315B">
          <w:rPr>
            <w:rStyle w:val="FootnoteReference"/>
            <w:rtl/>
          </w:rPr>
          <w:footnoteReference w:id="63"/>
        </w:r>
      </w:ins>
      <w:r w:rsidR="0081621B" w:rsidRPr="00414627">
        <w:rPr>
          <w:rtl/>
        </w:rPr>
        <w:t xml:space="preserve"> </w:t>
      </w:r>
      <w:r>
        <w:rPr>
          <w:rFonts w:hint="cs"/>
          <w:rtl/>
        </w:rPr>
        <w:t>עם זאת,</w:t>
      </w:r>
      <w:ins w:id="1133" w:author=" " w:date="2013-11-19T15:14:00Z">
        <w:r w:rsidR="00852FD5">
          <w:rPr>
            <w:rFonts w:hint="cs"/>
            <w:rtl/>
          </w:rPr>
          <w:t xml:space="preserve"> </w:t>
        </w:r>
      </w:ins>
      <w:r w:rsidR="0081621B" w:rsidRPr="00414627">
        <w:rPr>
          <w:rtl/>
        </w:rPr>
        <w:t xml:space="preserve">החוק הזה לא נאכף </w:t>
      </w:r>
      <w:r>
        <w:rPr>
          <w:rFonts w:hint="cs"/>
          <w:rtl/>
        </w:rPr>
        <w:t>ו</w:t>
      </w:r>
      <w:r w:rsidR="0081621B" w:rsidRPr="00414627">
        <w:rPr>
          <w:rtl/>
        </w:rPr>
        <w:t xml:space="preserve">העשירים ניצלו פרצות בחוק שאפשרו להם לרכוש שטחים עצומים ולהקים אחוזות גדולות (לטיפונדיות), בעוד שאזרחים עניים רבים נותרו חסרי-קרקע. הטריבון הרומי </w:t>
      </w:r>
      <w:r w:rsidR="0081621B" w:rsidRPr="00AE3545">
        <w:rPr>
          <w:bCs/>
          <w:rtl/>
          <w:rPrChange w:id="1134" w:author=" " w:date="2013-11-19T15:20:00Z">
            <w:rPr>
              <w:b/>
              <w:rtl/>
            </w:rPr>
          </w:rPrChange>
        </w:rPr>
        <w:t>טיבריוס סמפרוניוס גרקכוס</w:t>
      </w:r>
      <w:r w:rsidR="0081621B" w:rsidRPr="00414627">
        <w:rPr>
          <w:rtl/>
        </w:rPr>
        <w:t>, שנבחר לתפקיד בשנת 133 לפסה"נ, דרש ליישם את החוק, להחרים קרקעות החורגות מהכמות המותרת, ולחלקן לחסרי-קרקע. באחד מנאומיו המפורסמים אמר</w:t>
      </w:r>
      <w:ins w:id="1135" w:author=" " w:date="2013-11-19T15:15:00Z">
        <w:r w:rsidR="00A02A37">
          <w:rPr>
            <w:rFonts w:hint="cs"/>
            <w:rtl/>
          </w:rPr>
          <w:t xml:space="preserve"> (בתרגום לעברית)</w:t>
        </w:r>
      </w:ins>
      <w:r w:rsidR="0081621B" w:rsidRPr="00414627">
        <w:rPr>
          <w:rtl/>
        </w:rPr>
        <w:t>:</w:t>
      </w:r>
    </w:p>
    <w:p w:rsidR="00A02A37" w:rsidRPr="00414627" w:rsidDel="005A0CA2" w:rsidRDefault="00A02A37" w:rsidP="00B52D55">
      <w:pPr>
        <w:ind w:firstLine="720"/>
        <w:rPr>
          <w:del w:id="1136" w:author=" " w:date="2013-11-19T15:17:00Z"/>
          <w:rFonts w:hint="cs"/>
          <w:rtl/>
        </w:rPr>
        <w:pPrChange w:id="1137" w:author=" " w:date="2013-11-19T15:17:00Z">
          <w:pPr/>
        </w:pPrChange>
      </w:pPr>
      <w:ins w:id="1138" w:author=" " w:date="2013-11-19T15:15:00Z">
        <w:r>
          <w:rPr>
            <w:rFonts w:hint="cs"/>
            <w:rtl/>
          </w:rPr>
          <w:t xml:space="preserve">"לכל </w:t>
        </w:r>
      </w:ins>
      <w:ins w:id="1139" w:author=" " w:date="2013-11-19T15:17:00Z">
        <w:r w:rsidR="005A0CA2">
          <w:rPr>
            <w:rFonts w:hint="cs"/>
            <w:rtl/>
          </w:rPr>
          <w:t>חיות הבר של איטליה יש מאורות</w:t>
        </w:r>
      </w:ins>
      <w:ins w:id="1140" w:author=" " w:date="2013-11-19T15:16:00Z">
        <w:r>
          <w:rPr>
            <w:rFonts w:hint="cs"/>
            <w:rtl/>
          </w:rPr>
          <w:t xml:space="preserve">. לכל </w:t>
        </w:r>
      </w:ins>
      <w:ins w:id="1141" w:author=" " w:date="2013-11-19T15:17:00Z">
        <w:r w:rsidR="005A0CA2">
          <w:rPr>
            <w:rFonts w:hint="cs"/>
            <w:rtl/>
          </w:rPr>
          <w:t xml:space="preserve">בעל-חיים </w:t>
        </w:r>
      </w:ins>
      <w:ins w:id="1142" w:author=" " w:date="2013-11-19T15:16:00Z">
        <w:r>
          <w:rPr>
            <w:rFonts w:hint="cs"/>
            <w:rtl/>
          </w:rPr>
          <w:t>ישנו מקום מנוחה, מקום מקלט. אבל לאנשים הנלחמים ונהרגים למען איטליה יש רק אויר ואור</w:t>
        </w:r>
      </w:ins>
      <w:ins w:id="1143" w:author=" " w:date="2013-11-19T15:17:00Z">
        <w:r w:rsidR="005A0CA2">
          <w:rPr>
            <w:rFonts w:hint="cs"/>
            <w:rtl/>
          </w:rPr>
          <w:t>.</w:t>
        </w:r>
      </w:ins>
      <w:ins w:id="1144" w:author=" " w:date="2013-11-19T15:16:00Z">
        <w:r>
          <w:rPr>
            <w:rFonts w:hint="cs"/>
            <w:rtl/>
          </w:rPr>
          <w:t xml:space="preserve"> </w:t>
        </w:r>
      </w:ins>
      <w:ins w:id="1145" w:author=" " w:date="2013-11-19T15:17:00Z">
        <w:r w:rsidR="005A0CA2">
          <w:rPr>
            <w:rFonts w:hint="cs"/>
            <w:rtl/>
          </w:rPr>
          <w:t xml:space="preserve">ללא בית, ללא נחלה, </w:t>
        </w:r>
        <w:r>
          <w:rPr>
            <w:rFonts w:hint="cs"/>
            <w:rtl/>
          </w:rPr>
          <w:t>הם נודדים עם נשיהם וילדיהם</w:t>
        </w:r>
        <w:r w:rsidR="005A0CA2">
          <w:rPr>
            <w:rFonts w:hint="cs"/>
            <w:rtl/>
          </w:rPr>
          <w:t>"</w:t>
        </w:r>
        <w:r w:rsidR="00B52D55">
          <w:rPr>
            <w:rFonts w:hint="cs"/>
            <w:rtl/>
          </w:rPr>
          <w:t>.</w:t>
        </w:r>
        <w:r w:rsidR="00AE3545">
          <w:rPr>
            <w:rStyle w:val="FootnoteReference"/>
            <w:rtl/>
          </w:rPr>
          <w:footnoteReference w:id="64"/>
        </w:r>
        <w:r w:rsidR="005A0CA2" w:rsidRPr="00414627" w:rsidDel="005A0CA2">
          <w:rPr>
            <w:rFonts w:hint="cs"/>
            <w:rtl/>
          </w:rPr>
          <w:t xml:space="preserve"> </w:t>
        </w:r>
      </w:ins>
    </w:p>
    <w:p w:rsidR="0081621B" w:rsidRPr="00414627" w:rsidRDefault="0081621B" w:rsidP="005A0CA2">
      <w:pPr>
        <w:bidi w:val="0"/>
        <w:ind w:firstLine="720"/>
        <w:rPr>
          <w:rtl/>
          <w:lang w:bidi="ar-SA"/>
        </w:rPr>
        <w:pPrChange w:id="1149" w:author=" " w:date="2013-11-19T15:17:00Z">
          <w:pPr/>
        </w:pPrChange>
      </w:pPr>
      <w:commentRangeStart w:id="1150"/>
      <w:del w:id="1151" w:author=" " w:date="2013-11-19T15:17:00Z">
        <w:r w:rsidRPr="00414627" w:rsidDel="005A0CA2">
          <w:delText>“The wild beasts that roam over Italy have their dens, each has a place of repose and refuge. But the men who fight and die for Italy enjoy nothing but the air and light; without house or home they wander about with their wives and children”</w:delText>
        </w:r>
        <w:commentRangeEnd w:id="1150"/>
        <w:r w:rsidR="008F5F4C" w:rsidDel="005A0CA2">
          <w:rPr>
            <w:rStyle w:val="CommentReference"/>
            <w:rFonts w:ascii="Times New Roman" w:eastAsia="Calibri" w:hAnsi="Times New Roman" w:cs="Times New Roman"/>
            <w:rtl/>
            <w:lang w:eastAsia="de-DE" w:bidi="ar-SA"/>
          </w:rPr>
          <w:commentReference w:id="1150"/>
        </w:r>
      </w:del>
    </w:p>
    <w:p w:rsidR="0081621B" w:rsidRPr="00414627" w:rsidRDefault="0081621B" w:rsidP="00A74474">
      <w:r w:rsidRPr="00414627">
        <w:rPr>
          <w:rtl/>
        </w:rPr>
        <w:t xml:space="preserve">משפט זה מסביר את החשיבות שבבעלות על חלקת-אדמה - לא </w:t>
      </w:r>
      <w:r w:rsidR="008F5F4C">
        <w:rPr>
          <w:rFonts w:hint="cs"/>
          <w:rtl/>
        </w:rPr>
        <w:t xml:space="preserve">רק </w:t>
      </w:r>
      <w:r w:rsidRPr="00414627">
        <w:rPr>
          <w:rtl/>
        </w:rPr>
        <w:t>כאמצעי פרנסה, אלא כמקום לחיות</w:t>
      </w:r>
      <w:ins w:id="1152" w:author=" " w:date="2013-11-19T15:25:00Z">
        <w:r w:rsidR="00A74474">
          <w:rPr>
            <w:rFonts w:hint="cs"/>
            <w:rtl/>
          </w:rPr>
          <w:t xml:space="preserve"> ולהיאחז </w:t>
        </w:r>
      </w:ins>
      <w:del w:id="1153" w:author=" " w:date="2013-11-19T15:25:00Z">
        <w:r w:rsidRPr="00414627" w:rsidDel="00A74474">
          <w:rPr>
            <w:rtl/>
          </w:rPr>
          <w:delText xml:space="preserve"> </w:delText>
        </w:r>
      </w:del>
      <w:r w:rsidRPr="00414627">
        <w:rPr>
          <w:rtl/>
        </w:rPr>
        <w:t xml:space="preserve">בו. הצעותיו של טיבריוס עוררו התנגדות רבה בקרב השמרנים בעלי הקרקעות, ובסופו של דבר גרמו לרציחתו ע"י הסנאט. </w:t>
      </w:r>
      <w:del w:id="1154" w:author=" " w:date="2013-11-19T15:25:00Z">
        <w:r w:rsidR="008F5F4C" w:rsidDel="00E87ED0">
          <w:rPr>
            <w:rFonts w:hint="cs"/>
            <w:rtl/>
          </w:rPr>
          <w:delText xml:space="preserve">אך </w:delText>
        </w:r>
      </w:del>
      <w:ins w:id="1155" w:author=" " w:date="2013-11-19T15:25:00Z">
        <w:r w:rsidR="00E87ED0">
          <w:rPr>
            <w:rFonts w:hint="cs"/>
            <w:rtl/>
          </w:rPr>
          <w:t xml:space="preserve"> </w:t>
        </w:r>
      </w:ins>
      <w:r w:rsidRPr="00414627">
        <w:rPr>
          <w:rtl/>
        </w:rPr>
        <w:t xml:space="preserve">הויכוח על </w:t>
      </w:r>
      <w:r w:rsidR="008F5F4C">
        <w:rPr>
          <w:rFonts w:hint="cs"/>
          <w:rtl/>
        </w:rPr>
        <w:t>ה</w:t>
      </w:r>
      <w:r w:rsidRPr="00414627">
        <w:rPr>
          <w:rtl/>
        </w:rPr>
        <w:t>קרקעות ברומי נמשך שנים</w:t>
      </w:r>
      <w:r w:rsidR="008F5F4C">
        <w:rPr>
          <w:rFonts w:hint="cs"/>
          <w:rtl/>
        </w:rPr>
        <w:t xml:space="preserve"> רבות</w:t>
      </w:r>
      <w:r w:rsidRPr="00414627">
        <w:rPr>
          <w:rtl/>
        </w:rPr>
        <w:t xml:space="preserve"> לאחר מותו.</w:t>
      </w:r>
      <w:ins w:id="1156" w:author=" " w:date="2013-11-19T15:24:00Z">
        <w:r w:rsidR="000360CB">
          <w:rPr>
            <w:rStyle w:val="FootnoteReference"/>
          </w:rPr>
          <w:footnoteReference w:id="65"/>
        </w:r>
      </w:ins>
    </w:p>
    <w:p w:rsidR="0081621B" w:rsidRPr="00414627" w:rsidRDefault="0081621B" w:rsidP="00414627"/>
    <w:p w:rsidR="008F5F4C" w:rsidRDefault="008F5F4C" w:rsidP="00414627">
      <w:pPr>
        <w:rPr>
          <w:b/>
          <w:bCs/>
          <w:rtl/>
        </w:rPr>
      </w:pPr>
      <w:r w:rsidRPr="008F5F4C">
        <w:rPr>
          <w:b/>
          <w:bCs/>
          <w:sz w:val="26"/>
          <w:szCs w:val="26"/>
          <w:rtl/>
        </w:rPr>
        <w:t>חלוקת נחלות ליוצאי צבא</w:t>
      </w:r>
    </w:p>
    <w:p w:rsidR="0081621B" w:rsidRDefault="0081621B" w:rsidP="006A7266">
      <w:pPr>
        <w:rPr>
          <w:ins w:id="1159" w:author=" " w:date="2013-11-19T16:34:00Z"/>
          <w:rFonts w:hint="cs"/>
          <w:rtl/>
        </w:rPr>
      </w:pPr>
      <w:r w:rsidRPr="00414627">
        <w:rPr>
          <w:rtl/>
        </w:rPr>
        <w:t>החלוקה הראשונית של ארץ ישראל (במדבר כו) היתה ל"</w:t>
      </w:r>
      <w:r w:rsidRPr="00414627">
        <w:rPr>
          <w:b/>
          <w:rtl/>
        </w:rPr>
        <w:t>כל יוצא צבא בישראל</w:t>
      </w:r>
      <w:r w:rsidRPr="00414627">
        <w:rPr>
          <w:rtl/>
        </w:rPr>
        <w:t>". קשר בין קרקעות לבין שירות צבאי היה גם בתקופות שונות ובמקומות שונים בעולם, למשל, האימפריה הרומית נהגה לחלק שטחים בפרובינציות כבושות לליגיונרים פורשים, החל מהרפורמות של גאיוס מאריוס (107 לפסה"נ).</w:t>
      </w:r>
      <w:ins w:id="1160" w:author=" " w:date="2013-11-19T15:24:00Z">
        <w:r w:rsidR="00BA48C4">
          <w:rPr>
            <w:rStyle w:val="FootnoteReference"/>
            <w:rtl/>
          </w:rPr>
          <w:footnoteReference w:id="66"/>
        </w:r>
      </w:ins>
      <w:r w:rsidRPr="00414627">
        <w:rPr>
          <w:rtl/>
        </w:rPr>
        <w:t xml:space="preserve"> גם באירופה הפיאודלית היה מקובל לתת אדמות לאנשי צבא. האבירים שגרו על אדמות אלו התחייבו להביא לשדה הקרב כוח צבאי מסוים לפי הצורך. </w:t>
      </w:r>
      <w:ins w:id="1164" w:author=" " w:date="2013-11-19T15:26:00Z">
        <w:r w:rsidR="00CB2AEB">
          <w:rPr>
            <w:rStyle w:val="FootnoteReference"/>
            <w:rtl/>
          </w:rPr>
          <w:footnoteReference w:id="67"/>
        </w:r>
      </w:ins>
    </w:p>
    <w:p w:rsidR="00740E38" w:rsidRDefault="00740E38" w:rsidP="006A7266">
      <w:pPr>
        <w:rPr>
          <w:ins w:id="1170" w:author=" " w:date="2013-11-19T16:34:00Z"/>
          <w:rFonts w:hint="cs"/>
          <w:rtl/>
        </w:rPr>
      </w:pPr>
    </w:p>
    <w:p w:rsidR="00740E38" w:rsidRDefault="00740E38" w:rsidP="00740E38">
      <w:pPr>
        <w:spacing w:line="312" w:lineRule="auto"/>
        <w:rPr>
          <w:ins w:id="1171" w:author=" " w:date="2013-11-19T16:34:00Z"/>
          <w:lang w:bidi="ar-SA"/>
        </w:rPr>
      </w:pPr>
      <w:ins w:id="1172" w:author=" " w:date="2013-11-19T16:34:00Z">
        <w:r>
          <w:rPr>
            <w:rtl/>
          </w:rPr>
          <w:t>בנוסף</w:t>
        </w:r>
        <w:r>
          <w:rPr>
            <w:rtl/>
            <w:lang w:bidi="ar-SA"/>
          </w:rPr>
          <w:t xml:space="preserve"> </w:t>
        </w:r>
        <w:r>
          <w:rPr>
            <w:rtl/>
          </w:rPr>
          <w:t>לחוקים</w:t>
        </w:r>
        <w:r>
          <w:rPr>
            <w:rtl/>
            <w:lang w:bidi="ar-SA"/>
          </w:rPr>
          <w:t xml:space="preserve"> </w:t>
        </w:r>
        <w:r>
          <w:rPr>
            <w:rtl/>
          </w:rPr>
          <w:t>הקבועים</w:t>
        </w:r>
        <w:r>
          <w:rPr>
            <w:rtl/>
            <w:lang w:bidi="ar-SA"/>
          </w:rPr>
          <w:t xml:space="preserve">, </w:t>
        </w:r>
        <w:r>
          <w:rPr>
            <w:rtl/>
          </w:rPr>
          <w:t>מדינות</w:t>
        </w:r>
        <w:r>
          <w:rPr>
            <w:rtl/>
            <w:lang w:bidi="ar-SA"/>
          </w:rPr>
          <w:t xml:space="preserve"> </w:t>
        </w:r>
        <w:r>
          <w:rPr>
            <w:rtl/>
          </w:rPr>
          <w:t>רבות</w:t>
        </w:r>
        <w:r>
          <w:rPr>
            <w:rtl/>
            <w:lang w:bidi="ar-SA"/>
          </w:rPr>
          <w:t xml:space="preserve"> </w:t>
        </w:r>
        <w:r>
          <w:rPr>
            <w:rtl/>
          </w:rPr>
          <w:t>ביצעו</w:t>
        </w:r>
        <w:r>
          <w:rPr>
            <w:rtl/>
            <w:lang w:bidi="ar-SA"/>
          </w:rPr>
          <w:t xml:space="preserve"> </w:t>
        </w:r>
        <w:r>
          <w:rPr>
            <w:b/>
            <w:bCs/>
            <w:rtl/>
          </w:rPr>
          <w:t>חלוקה</w:t>
        </w:r>
        <w:r>
          <w:rPr>
            <w:b/>
            <w:bCs/>
            <w:rtl/>
            <w:lang w:bidi="ar-SA"/>
          </w:rPr>
          <w:t>-</w:t>
        </w:r>
        <w:r>
          <w:rPr>
            <w:b/>
            <w:bCs/>
            <w:rtl/>
          </w:rPr>
          <w:t>מחדש</w:t>
        </w:r>
        <w:r>
          <w:rPr>
            <w:b/>
            <w:bCs/>
            <w:rtl/>
            <w:lang w:bidi="ar-SA"/>
          </w:rPr>
          <w:t xml:space="preserve"> </w:t>
        </w:r>
        <w:r>
          <w:rPr>
            <w:b/>
            <w:bCs/>
            <w:rtl/>
          </w:rPr>
          <w:t>חד</w:t>
        </w:r>
        <w:r>
          <w:rPr>
            <w:b/>
            <w:bCs/>
            <w:rtl/>
            <w:lang w:bidi="ar-SA"/>
          </w:rPr>
          <w:t>-</w:t>
        </w:r>
        <w:r>
          <w:rPr>
            <w:b/>
            <w:bCs/>
            <w:rtl/>
          </w:rPr>
          <w:t>פעמית</w:t>
        </w:r>
        <w:r>
          <w:rPr>
            <w:b/>
            <w:bCs/>
            <w:rtl/>
            <w:lang w:bidi="ar-SA"/>
          </w:rPr>
          <w:t xml:space="preserve"> </w:t>
        </w:r>
        <w:r>
          <w:rPr>
            <w:b/>
            <w:bCs/>
            <w:rtl/>
          </w:rPr>
          <w:t>של</w:t>
        </w:r>
        <w:r>
          <w:rPr>
            <w:b/>
            <w:bCs/>
            <w:rtl/>
            <w:lang w:bidi="ar-SA"/>
          </w:rPr>
          <w:t xml:space="preserve"> </w:t>
        </w:r>
        <w:r>
          <w:rPr>
            <w:b/>
            <w:bCs/>
            <w:rtl/>
          </w:rPr>
          <w:t>קרקעות</w:t>
        </w:r>
        <w:r>
          <w:rPr>
            <w:b/>
            <w:bCs/>
            <w:rtl/>
            <w:lang w:bidi="ar-SA"/>
          </w:rPr>
          <w:t xml:space="preserve"> </w:t>
        </w:r>
        <w:r>
          <w:rPr>
            <w:rtl/>
            <w:lang w:bidi="ar-SA"/>
          </w:rPr>
          <w:t xml:space="preserve">- </w:t>
        </w:r>
        <w:r>
          <w:rPr>
            <w:rtl/>
          </w:rPr>
          <w:t>הידועה</w:t>
        </w:r>
        <w:r>
          <w:rPr>
            <w:rtl/>
            <w:lang w:bidi="ar-SA"/>
          </w:rPr>
          <w:t xml:space="preserve"> </w:t>
        </w:r>
        <w:r>
          <w:rPr>
            <w:rtl/>
          </w:rPr>
          <w:t>בשם</w:t>
        </w:r>
        <w:r>
          <w:rPr>
            <w:rtl/>
            <w:lang w:bidi="ar-SA"/>
          </w:rPr>
          <w:t xml:space="preserve"> "</w:t>
        </w:r>
        <w:r>
          <w:rPr>
            <w:rtl/>
          </w:rPr>
          <w:t>רפורמה</w:t>
        </w:r>
        <w:r>
          <w:rPr>
            <w:rtl/>
            <w:lang w:bidi="ar-SA"/>
          </w:rPr>
          <w:t xml:space="preserve"> </w:t>
        </w:r>
        <w:r>
          <w:rPr>
            <w:rtl/>
          </w:rPr>
          <w:t>אגרארית</w:t>
        </w:r>
        <w:r>
          <w:rPr>
            <w:rtl/>
            <w:lang w:bidi="ar-SA"/>
          </w:rPr>
          <w:t>".</w:t>
        </w:r>
        <w:r>
          <w:rPr>
            <w:rStyle w:val="FootnoteReference"/>
            <w:rtl/>
            <w:lang w:bidi="ar-SA"/>
          </w:rPr>
          <w:footnoteReference w:id="68"/>
        </w:r>
        <w:r>
          <w:rPr>
            <w:rtl/>
            <w:lang w:bidi="ar-SA"/>
          </w:rPr>
          <w:t xml:space="preserve"> </w:t>
        </w:r>
      </w:ins>
      <w:ins w:id="1176" w:author=" " w:date="2013-11-19T16:35:00Z">
        <w:r>
          <w:rPr>
            <w:rFonts w:hint="cs"/>
            <w:rtl/>
          </w:rPr>
          <w:t xml:space="preserve"> </w:t>
        </w:r>
      </w:ins>
      <w:ins w:id="1177" w:author=" " w:date="2013-11-19T16:34:00Z">
        <w:r>
          <w:rPr>
            <w:rtl/>
          </w:rPr>
          <w:t>אחד</w:t>
        </w:r>
        <w:r>
          <w:rPr>
            <w:rtl/>
            <w:lang w:bidi="ar-SA"/>
          </w:rPr>
          <w:t xml:space="preserve"> </w:t>
        </w:r>
        <w:r>
          <w:rPr>
            <w:rtl/>
          </w:rPr>
          <w:t>הנושאים</w:t>
        </w:r>
        <w:r>
          <w:rPr>
            <w:rtl/>
            <w:lang w:bidi="ar-SA"/>
          </w:rPr>
          <w:t xml:space="preserve"> </w:t>
        </w:r>
        <w:r>
          <w:rPr>
            <w:rtl/>
          </w:rPr>
          <w:t>המעניינים</w:t>
        </w:r>
        <w:r>
          <w:rPr>
            <w:rtl/>
            <w:lang w:bidi="ar-SA"/>
          </w:rPr>
          <w:t xml:space="preserve"> </w:t>
        </w:r>
        <w:r>
          <w:rPr>
            <w:rtl/>
          </w:rPr>
          <w:t>למחקר</w:t>
        </w:r>
        <w:r>
          <w:rPr>
            <w:rtl/>
            <w:lang w:bidi="ar-SA"/>
          </w:rPr>
          <w:t xml:space="preserve"> </w:t>
        </w:r>
        <w:r>
          <w:rPr>
            <w:rtl/>
          </w:rPr>
          <w:t>הוא</w:t>
        </w:r>
        <w:r>
          <w:rPr>
            <w:rtl/>
            <w:lang w:bidi="ar-SA"/>
          </w:rPr>
          <w:t xml:space="preserve">, </w:t>
        </w:r>
        <w:r>
          <w:rPr>
            <w:rtl/>
          </w:rPr>
          <w:t>לבדוק</w:t>
        </w:r>
        <w:r>
          <w:rPr>
            <w:rtl/>
            <w:lang w:bidi="ar-SA"/>
          </w:rPr>
          <w:t xml:space="preserve">, </w:t>
        </w:r>
        <w:r>
          <w:rPr>
            <w:rtl/>
          </w:rPr>
          <w:t>באופן</w:t>
        </w:r>
        <w:r>
          <w:rPr>
            <w:rtl/>
            <w:lang w:bidi="ar-SA"/>
          </w:rPr>
          <w:t xml:space="preserve"> </w:t>
        </w:r>
        <w:r>
          <w:rPr>
            <w:rtl/>
          </w:rPr>
          <w:t>כמותי</w:t>
        </w:r>
        <w:r>
          <w:rPr>
            <w:rtl/>
            <w:lang w:bidi="ar-SA"/>
          </w:rPr>
          <w:t xml:space="preserve"> </w:t>
        </w:r>
        <w:r>
          <w:rPr>
            <w:rtl/>
          </w:rPr>
          <w:t>במידת</w:t>
        </w:r>
        <w:r>
          <w:rPr>
            <w:rtl/>
            <w:lang w:bidi="ar-SA"/>
          </w:rPr>
          <w:t xml:space="preserve"> </w:t>
        </w:r>
        <w:r>
          <w:rPr>
            <w:rtl/>
          </w:rPr>
          <w:t>האפשר</w:t>
        </w:r>
        <w:r>
          <w:rPr>
            <w:rtl/>
            <w:lang w:bidi="ar-SA"/>
          </w:rPr>
          <w:t xml:space="preserve">, </w:t>
        </w:r>
        <w:r>
          <w:rPr>
            <w:rtl/>
          </w:rPr>
          <w:t>את</w:t>
        </w:r>
        <w:r>
          <w:rPr>
            <w:rtl/>
            <w:lang w:bidi="ar-SA"/>
          </w:rPr>
          <w:t xml:space="preserve"> </w:t>
        </w:r>
        <w:r>
          <w:rPr>
            <w:rtl/>
          </w:rPr>
          <w:t>ההשלכות</w:t>
        </w:r>
        <w:r>
          <w:rPr>
            <w:rtl/>
            <w:lang w:bidi="ar-SA"/>
          </w:rPr>
          <w:t xml:space="preserve"> </w:t>
        </w:r>
        <w:r>
          <w:rPr>
            <w:rtl/>
          </w:rPr>
          <w:t>של</w:t>
        </w:r>
        <w:r>
          <w:rPr>
            <w:rtl/>
            <w:lang w:bidi="ar-SA"/>
          </w:rPr>
          <w:t xml:space="preserve"> </w:t>
        </w:r>
        <w:r>
          <w:rPr>
            <w:rtl/>
          </w:rPr>
          <w:t>רפורמות</w:t>
        </w:r>
        <w:r>
          <w:rPr>
            <w:rtl/>
            <w:lang w:bidi="ar-SA"/>
          </w:rPr>
          <w:t xml:space="preserve"> </w:t>
        </w:r>
        <w:r>
          <w:rPr>
            <w:rtl/>
          </w:rPr>
          <w:t>מסוג</w:t>
        </w:r>
        <w:r>
          <w:rPr>
            <w:rtl/>
            <w:lang w:bidi="ar-SA"/>
          </w:rPr>
          <w:t xml:space="preserve"> </w:t>
        </w:r>
        <w:r>
          <w:rPr>
            <w:rtl/>
          </w:rPr>
          <w:t>זה</w:t>
        </w:r>
        <w:r>
          <w:rPr>
            <w:rtl/>
            <w:lang w:bidi="ar-SA"/>
          </w:rPr>
          <w:t xml:space="preserve"> </w:t>
        </w:r>
        <w:r>
          <w:rPr>
            <w:rtl/>
          </w:rPr>
          <w:t>על</w:t>
        </w:r>
        <w:r>
          <w:rPr>
            <w:rtl/>
            <w:lang w:bidi="ar-SA"/>
          </w:rPr>
          <w:t xml:space="preserve"> </w:t>
        </w:r>
        <w:r>
          <w:rPr>
            <w:rtl/>
          </w:rPr>
          <w:t>מדדים</w:t>
        </w:r>
        <w:r>
          <w:rPr>
            <w:rtl/>
            <w:lang w:bidi="ar-SA"/>
          </w:rPr>
          <w:t xml:space="preserve"> </w:t>
        </w:r>
        <w:r>
          <w:rPr>
            <w:rtl/>
          </w:rPr>
          <w:t>כלכליים</w:t>
        </w:r>
        <w:r>
          <w:rPr>
            <w:rtl/>
            <w:lang w:bidi="ar-SA"/>
          </w:rPr>
          <w:t xml:space="preserve"> </w:t>
        </w:r>
        <w:r>
          <w:rPr>
            <w:rtl/>
          </w:rPr>
          <w:t>וחברתיים</w:t>
        </w:r>
        <w:r>
          <w:rPr>
            <w:rtl/>
            <w:lang w:bidi="ar-SA"/>
          </w:rPr>
          <w:t xml:space="preserve"> </w:t>
        </w:r>
        <w:r>
          <w:rPr>
            <w:rtl/>
          </w:rPr>
          <w:t>שונים</w:t>
        </w:r>
        <w:r>
          <w:rPr>
            <w:rtl/>
            <w:lang w:bidi="ar-SA"/>
          </w:rPr>
          <w:t xml:space="preserve">, </w:t>
        </w:r>
        <w:r>
          <w:rPr>
            <w:rtl/>
          </w:rPr>
          <w:t>כגון</w:t>
        </w:r>
        <w:r>
          <w:rPr>
            <w:rtl/>
            <w:lang w:bidi="ar-SA"/>
          </w:rPr>
          <w:t xml:space="preserve">: </w:t>
        </w:r>
        <w:r>
          <w:rPr>
            <w:rtl/>
          </w:rPr>
          <w:t>תמ</w:t>
        </w:r>
        <w:r>
          <w:rPr>
            <w:rtl/>
            <w:lang w:bidi="ar-SA"/>
          </w:rPr>
          <w:t>"</w:t>
        </w:r>
        <w:r>
          <w:rPr>
            <w:rtl/>
          </w:rPr>
          <w:t>ג</w:t>
        </w:r>
        <w:r>
          <w:rPr>
            <w:rtl/>
            <w:lang w:bidi="ar-SA"/>
          </w:rPr>
          <w:t xml:space="preserve">, </w:t>
        </w:r>
        <w:r>
          <w:rPr>
            <w:rtl/>
          </w:rPr>
          <w:t>מדד</w:t>
        </w:r>
        <w:r>
          <w:rPr>
            <w:rtl/>
            <w:lang w:bidi="ar-SA"/>
          </w:rPr>
          <w:t xml:space="preserve"> </w:t>
        </w:r>
        <w:r>
          <w:rPr>
            <w:rtl/>
          </w:rPr>
          <w:t>ג</w:t>
        </w:r>
        <w:r>
          <w:rPr>
            <w:rtl/>
            <w:lang w:bidi="ar-SA"/>
          </w:rPr>
          <w:t>'</w:t>
        </w:r>
        <w:r>
          <w:rPr>
            <w:rtl/>
          </w:rPr>
          <w:t>יני</w:t>
        </w:r>
        <w:r>
          <w:rPr>
            <w:rtl/>
            <w:lang w:bidi="ar-SA"/>
          </w:rPr>
          <w:t xml:space="preserve">, </w:t>
        </w:r>
        <w:r>
          <w:rPr>
            <w:rtl/>
          </w:rPr>
          <w:t>רמת</w:t>
        </w:r>
        <w:r>
          <w:rPr>
            <w:rtl/>
            <w:lang w:bidi="ar-SA"/>
          </w:rPr>
          <w:t xml:space="preserve"> </w:t>
        </w:r>
        <w:r>
          <w:rPr>
            <w:rtl/>
          </w:rPr>
          <w:t>חיים</w:t>
        </w:r>
        <w:r>
          <w:rPr>
            <w:rtl/>
            <w:lang w:bidi="ar-SA"/>
          </w:rPr>
          <w:t xml:space="preserve"> </w:t>
        </w:r>
        <w:r>
          <w:rPr>
            <w:rtl/>
          </w:rPr>
          <w:t>וכד</w:t>
        </w:r>
        <w:r>
          <w:rPr>
            <w:rtl/>
            <w:lang w:bidi="ar-SA"/>
          </w:rPr>
          <w:t xml:space="preserve">'. </w:t>
        </w:r>
        <w:r>
          <w:rPr>
            <w:rtl/>
          </w:rPr>
          <w:t>כמובן</w:t>
        </w:r>
        <w:r>
          <w:rPr>
            <w:rtl/>
            <w:lang w:bidi="ar-SA"/>
          </w:rPr>
          <w:t xml:space="preserve">, </w:t>
        </w:r>
        <w:r>
          <w:rPr>
            <w:rtl/>
          </w:rPr>
          <w:t>יהיה</w:t>
        </w:r>
        <w:r>
          <w:rPr>
            <w:rtl/>
            <w:lang w:bidi="ar-SA"/>
          </w:rPr>
          <w:t xml:space="preserve"> </w:t>
        </w:r>
        <w:r>
          <w:rPr>
            <w:rtl/>
          </w:rPr>
          <w:t>קל</w:t>
        </w:r>
        <w:r>
          <w:rPr>
            <w:rtl/>
            <w:lang w:bidi="ar-SA"/>
          </w:rPr>
          <w:t xml:space="preserve"> </w:t>
        </w:r>
        <w:r>
          <w:rPr>
            <w:rtl/>
          </w:rPr>
          <w:t>יותר</w:t>
        </w:r>
        <w:r>
          <w:rPr>
            <w:rtl/>
            <w:lang w:bidi="ar-SA"/>
          </w:rPr>
          <w:t xml:space="preserve"> </w:t>
        </w:r>
        <w:r>
          <w:rPr>
            <w:rtl/>
          </w:rPr>
          <w:t>לחקור</w:t>
        </w:r>
        <w:r>
          <w:rPr>
            <w:rtl/>
            <w:lang w:bidi="ar-SA"/>
          </w:rPr>
          <w:t xml:space="preserve"> </w:t>
        </w:r>
        <w:r>
          <w:rPr>
            <w:rtl/>
          </w:rPr>
          <w:t>את</w:t>
        </w:r>
        <w:r>
          <w:rPr>
            <w:rtl/>
            <w:lang w:bidi="ar-SA"/>
          </w:rPr>
          <w:t xml:space="preserve"> </w:t>
        </w:r>
        <w:r>
          <w:rPr>
            <w:rtl/>
          </w:rPr>
          <w:t>העניין</w:t>
        </w:r>
        <w:r>
          <w:rPr>
            <w:rtl/>
            <w:lang w:bidi="ar-SA"/>
          </w:rPr>
          <w:t xml:space="preserve"> </w:t>
        </w:r>
        <w:r>
          <w:rPr>
            <w:rtl/>
          </w:rPr>
          <w:t>לגבי</w:t>
        </w:r>
        <w:r>
          <w:rPr>
            <w:rtl/>
            <w:lang w:bidi="ar-SA"/>
          </w:rPr>
          <w:t xml:space="preserve"> </w:t>
        </w:r>
        <w:r>
          <w:rPr>
            <w:rtl/>
          </w:rPr>
          <w:t>רפורמות</w:t>
        </w:r>
        <w:r>
          <w:rPr>
            <w:rtl/>
            <w:lang w:bidi="ar-SA"/>
          </w:rPr>
          <w:t xml:space="preserve"> </w:t>
        </w:r>
        <w:r>
          <w:rPr>
            <w:rtl/>
          </w:rPr>
          <w:t>אגראריות</w:t>
        </w:r>
        <w:r>
          <w:rPr>
            <w:rtl/>
            <w:lang w:bidi="ar-SA"/>
          </w:rPr>
          <w:t xml:space="preserve"> </w:t>
        </w:r>
        <w:r>
          <w:rPr>
            <w:rtl/>
          </w:rPr>
          <w:t>שבוצעו</w:t>
        </w:r>
        <w:r>
          <w:rPr>
            <w:rtl/>
            <w:lang w:bidi="ar-SA"/>
          </w:rPr>
          <w:t xml:space="preserve"> </w:t>
        </w:r>
        <w:r>
          <w:rPr>
            <w:rtl/>
          </w:rPr>
          <w:t>בעבר</w:t>
        </w:r>
        <w:r>
          <w:rPr>
            <w:rtl/>
            <w:lang w:bidi="ar-SA"/>
          </w:rPr>
          <w:t xml:space="preserve"> </w:t>
        </w:r>
        <w:r>
          <w:rPr>
            <w:rtl/>
          </w:rPr>
          <w:t>הקרוב</w:t>
        </w:r>
        <w:r>
          <w:rPr>
            <w:rtl/>
            <w:lang w:bidi="ar-SA"/>
          </w:rPr>
          <w:t xml:space="preserve">, </w:t>
        </w:r>
        <w:r>
          <w:rPr>
            <w:rtl/>
          </w:rPr>
          <w:t>במקומות</w:t>
        </w:r>
        <w:r>
          <w:rPr>
            <w:rtl/>
            <w:lang w:bidi="ar-SA"/>
          </w:rPr>
          <w:t xml:space="preserve"> </w:t>
        </w:r>
        <w:r>
          <w:rPr>
            <w:rtl/>
          </w:rPr>
          <w:t>ובתקופות</w:t>
        </w:r>
        <w:r>
          <w:rPr>
            <w:rtl/>
            <w:lang w:bidi="ar-SA"/>
          </w:rPr>
          <w:t xml:space="preserve"> </w:t>
        </w:r>
        <w:r>
          <w:rPr>
            <w:rtl/>
          </w:rPr>
          <w:t>שעליהם</w:t>
        </w:r>
        <w:r>
          <w:rPr>
            <w:rtl/>
            <w:lang w:bidi="ar-SA"/>
          </w:rPr>
          <w:t xml:space="preserve"> </w:t>
        </w:r>
        <w:r>
          <w:rPr>
            <w:rtl/>
          </w:rPr>
          <w:t>אפשר</w:t>
        </w:r>
        <w:r>
          <w:rPr>
            <w:rtl/>
            <w:lang w:bidi="ar-SA"/>
          </w:rPr>
          <w:t xml:space="preserve"> </w:t>
        </w:r>
        <w:r>
          <w:rPr>
            <w:rtl/>
          </w:rPr>
          <w:t>להשיג</w:t>
        </w:r>
        <w:r>
          <w:rPr>
            <w:rtl/>
            <w:lang w:bidi="ar-SA"/>
          </w:rPr>
          <w:t xml:space="preserve"> </w:t>
        </w:r>
        <w:r>
          <w:rPr>
            <w:rtl/>
          </w:rPr>
          <w:t>נתונים</w:t>
        </w:r>
        <w:r>
          <w:rPr>
            <w:rtl/>
            <w:lang w:bidi="ar-SA"/>
          </w:rPr>
          <w:t xml:space="preserve"> </w:t>
        </w:r>
        <w:r>
          <w:rPr>
            <w:rtl/>
          </w:rPr>
          <w:t>כלכליים</w:t>
        </w:r>
        <w:r>
          <w:rPr>
            <w:rtl/>
            <w:lang w:bidi="ar-SA"/>
          </w:rPr>
          <w:t xml:space="preserve"> </w:t>
        </w:r>
        <w:r>
          <w:rPr>
            <w:rtl/>
          </w:rPr>
          <w:t>כמותיים</w:t>
        </w:r>
        <w:r>
          <w:rPr>
            <w:rtl/>
            <w:lang w:bidi="ar-SA"/>
          </w:rPr>
          <w:t>.</w:t>
        </w:r>
      </w:ins>
    </w:p>
    <w:p w:rsidR="00740E38" w:rsidRPr="00740E38" w:rsidRDefault="00740E38" w:rsidP="006A7266">
      <w:pPr>
        <w:rPr>
          <w:ins w:id="1178" w:author=" " w:date="2013-11-19T15:44:00Z"/>
          <w:rFonts w:hint="cs"/>
          <w:rtl/>
        </w:rPr>
      </w:pPr>
    </w:p>
    <w:p w:rsidR="000210EB" w:rsidRDefault="000210EB" w:rsidP="006A7266">
      <w:pPr>
        <w:rPr>
          <w:ins w:id="1179" w:author=" " w:date="2013-11-19T15:44:00Z"/>
          <w:rFonts w:hint="cs"/>
          <w:rtl/>
        </w:rPr>
      </w:pPr>
    </w:p>
    <w:p w:rsidR="000210EB" w:rsidRDefault="000210EB" w:rsidP="000C27CB">
      <w:pPr>
        <w:pStyle w:val="12"/>
        <w:rPr>
          <w:ins w:id="1180" w:author=" " w:date="2013-11-19T15:44:00Z"/>
        </w:rPr>
      </w:pPr>
      <w:ins w:id="1181" w:author=" " w:date="2013-11-19T15:44:00Z">
        <w:r>
          <w:rPr>
            <w:rFonts w:hint="cs"/>
            <w:rtl/>
          </w:rPr>
          <w:lastRenderedPageBreak/>
          <w:t xml:space="preserve">סיכום </w:t>
        </w:r>
      </w:ins>
      <w:ins w:id="1182" w:author=" " w:date="2013-11-19T15:45:00Z">
        <w:r w:rsidR="000C27CB">
          <w:rPr>
            <w:rFonts w:hint="cs"/>
            <w:rtl/>
          </w:rPr>
          <w:t>ביניים</w:t>
        </w:r>
      </w:ins>
    </w:p>
    <w:p w:rsidR="00CE30D8" w:rsidRDefault="000210EB" w:rsidP="00CE30D8">
      <w:pPr>
        <w:rPr>
          <w:ins w:id="1183" w:author=" " w:date="2013-11-19T15:57:00Z"/>
          <w:rFonts w:hint="cs"/>
          <w:rtl/>
        </w:rPr>
      </w:pPr>
      <w:ins w:id="1184" w:author=" " w:date="2013-11-19T15:44:00Z">
        <w:r w:rsidRPr="000210EB">
          <w:rPr>
            <w:rFonts w:hint="cs"/>
            <w:rtl/>
          </w:rPr>
          <w:t xml:space="preserve">העיקרון המרכזי העומד ביסודה של חוקת הנחלות המקראית הוא </w:t>
        </w:r>
        <w:r w:rsidRPr="000210EB">
          <w:rPr>
            <w:rtl/>
          </w:rPr>
          <w:t>שכל אזרח (יוצא צבא)</w:t>
        </w:r>
        <w:r w:rsidRPr="000210EB">
          <w:rPr>
            <w:rFonts w:hint="cs"/>
            <w:rtl/>
          </w:rPr>
          <w:t xml:space="preserve"> בישראל זכאי </w:t>
        </w:r>
        <w:r>
          <w:rPr>
            <w:rFonts w:hint="cs"/>
            <w:rtl/>
          </w:rPr>
          <w:t xml:space="preserve">להיות בעלים של </w:t>
        </w:r>
        <w:r w:rsidRPr="000210EB">
          <w:rPr>
            <w:rFonts w:hint="cs"/>
            <w:rtl/>
          </w:rPr>
          <w:t xml:space="preserve">נחלה בארץ ישראל, בין אם זו בעלות בפועל או בעלות פוטנציאלית שתתממש בשנת היובל הקרובה. </w:t>
        </w:r>
      </w:ins>
      <w:ins w:id="1185" w:author=" " w:date="2013-11-19T15:56:00Z">
        <w:r w:rsidR="00662F63">
          <w:rPr>
            <w:rFonts w:hint="cs"/>
            <w:rtl/>
          </w:rPr>
          <w:t>בפרקים הקודמים ניסיתי להראות ש</w:t>
        </w:r>
      </w:ins>
      <w:ins w:id="1186" w:author=" " w:date="2013-11-19T15:45:00Z">
        <w:r w:rsidR="002373E1">
          <w:rPr>
            <w:rFonts w:hint="cs"/>
            <w:rtl/>
          </w:rPr>
          <w:t xml:space="preserve">עיקרון זה חשוב בכל תקופה, ובפרט גם בימינו. </w:t>
        </w:r>
      </w:ins>
    </w:p>
    <w:p w:rsidR="00CE30D8" w:rsidRDefault="00CE30D8" w:rsidP="00CE30D8">
      <w:pPr>
        <w:rPr>
          <w:ins w:id="1187" w:author=" " w:date="2013-11-19T15:57:00Z"/>
          <w:rFonts w:hint="cs"/>
          <w:rtl/>
        </w:rPr>
      </w:pPr>
    </w:p>
    <w:p w:rsidR="002373E1" w:rsidRDefault="002373E1" w:rsidP="00CE30D8">
      <w:pPr>
        <w:rPr>
          <w:ins w:id="1188" w:author=" " w:date="2013-11-19T15:46:00Z"/>
          <w:rFonts w:hint="cs"/>
          <w:rtl/>
        </w:rPr>
      </w:pPr>
      <w:ins w:id="1189" w:author=" " w:date="2013-11-19T15:45:00Z">
        <w:r>
          <w:rPr>
            <w:rFonts w:hint="cs"/>
            <w:rtl/>
          </w:rPr>
          <w:t>ב</w:t>
        </w:r>
      </w:ins>
      <w:ins w:id="1190" w:author=" " w:date="2013-11-19T15:46:00Z">
        <w:r>
          <w:rPr>
            <w:rFonts w:hint="cs"/>
            <w:rtl/>
          </w:rPr>
          <w:t>פרקים הבאים</w:t>
        </w:r>
        <w:r w:rsidR="00FD268E">
          <w:rPr>
            <w:rFonts w:hint="cs"/>
            <w:rtl/>
          </w:rPr>
          <w:t xml:space="preserve"> נתמקד בדרכים מעשיות לממש עיקרון זה בימינו.</w:t>
        </w:r>
      </w:ins>
      <w:ins w:id="1191" w:author=" " w:date="2013-11-19T15:56:00Z">
        <w:r w:rsidR="00662F63">
          <w:rPr>
            <w:rFonts w:hint="cs"/>
            <w:rtl/>
          </w:rPr>
          <w:t xml:space="preserve"> </w:t>
        </w:r>
      </w:ins>
    </w:p>
    <w:p w:rsidR="000210EB" w:rsidRPr="000210EB" w:rsidRDefault="000C27CB" w:rsidP="002373E1">
      <w:pPr>
        <w:rPr>
          <w:ins w:id="1192" w:author=" " w:date="2013-11-19T15:44:00Z"/>
          <w:rFonts w:hint="cs"/>
          <w:rtl/>
        </w:rPr>
      </w:pPr>
      <w:ins w:id="1193" w:author=" " w:date="2013-11-19T15:45:00Z">
        <w:r>
          <w:rPr>
            <w:rFonts w:hint="cs"/>
            <w:rtl/>
          </w:rPr>
          <w:t xml:space="preserve"> </w:t>
        </w:r>
      </w:ins>
    </w:p>
    <w:p w:rsidR="000210EB" w:rsidRDefault="000210EB" w:rsidP="006A7266">
      <w:pPr>
        <w:rPr>
          <w:rtl/>
        </w:rPr>
      </w:pPr>
    </w:p>
    <w:p w:rsidR="006A7266" w:rsidRPr="00414627" w:rsidRDefault="006A7266" w:rsidP="00414627"/>
    <w:p w:rsidR="00281C70" w:rsidRDefault="0081621B" w:rsidP="002F0802">
      <w:pPr>
        <w:pStyle w:val="12"/>
      </w:pPr>
      <w:r w:rsidRPr="00414627">
        <w:rPr>
          <w:rtl/>
        </w:rPr>
        <w:t>מדעי המחשב</w:t>
      </w:r>
      <w:ins w:id="1194" w:author=" " w:date="2013-11-19T15:28:00Z">
        <w:r w:rsidR="002F0802">
          <w:rPr>
            <w:rFonts w:hint="cs"/>
            <w:rtl/>
          </w:rPr>
          <w:t xml:space="preserve"> </w:t>
        </w:r>
      </w:ins>
      <w:r w:rsidR="00B460EC">
        <w:rPr>
          <w:rFonts w:hint="cs"/>
          <w:rtl/>
        </w:rPr>
        <w:t>ו</w:t>
      </w:r>
      <w:r w:rsidRPr="00414627">
        <w:rPr>
          <w:rtl/>
        </w:rPr>
        <w:t>מתמטיקה</w:t>
      </w:r>
    </w:p>
    <w:p w:rsidR="0036116D" w:rsidRDefault="0081621B" w:rsidP="00D731F7">
      <w:pPr>
        <w:rPr>
          <w:ins w:id="1195" w:author=" " w:date="2013-11-19T15:47:00Z"/>
          <w:rFonts w:hint="cs"/>
          <w:rtl/>
        </w:rPr>
      </w:pPr>
      <w:del w:id="1196" w:author=" " w:date="2013-11-19T15:47:00Z">
        <w:r w:rsidRPr="00414627" w:rsidDel="0036116D">
          <w:rPr>
            <w:rtl/>
          </w:rPr>
          <w:delText>עד כאן עסקנו בצדדים הת</w:delText>
        </w:r>
        <w:r w:rsidR="00B460EC" w:rsidDel="0036116D">
          <w:rPr>
            <w:rFonts w:hint="cs"/>
            <w:rtl/>
          </w:rPr>
          <w:delText>י</w:delText>
        </w:r>
        <w:r w:rsidRPr="00414627" w:rsidDel="0036116D">
          <w:rPr>
            <w:rtl/>
          </w:rPr>
          <w:delText>אורטיים של חוקת הנחלות המקראית</w:delText>
        </w:r>
      </w:del>
      <w:del w:id="1197" w:author=" " w:date="2013-11-19T15:28:00Z">
        <w:r w:rsidR="00B460EC" w:rsidDel="00AB552E">
          <w:rPr>
            <w:rFonts w:hint="cs"/>
            <w:rtl/>
          </w:rPr>
          <w:delText>,</w:delText>
        </w:r>
      </w:del>
      <w:del w:id="1198" w:author=" " w:date="2013-11-19T15:47:00Z">
        <w:r w:rsidR="00B460EC" w:rsidDel="0036116D">
          <w:rPr>
            <w:rFonts w:hint="cs"/>
            <w:rtl/>
          </w:rPr>
          <w:delText>וכעת אנו מגיעים ל</w:delText>
        </w:r>
        <w:r w:rsidRPr="00414627" w:rsidDel="0036116D">
          <w:rPr>
            <w:rtl/>
          </w:rPr>
          <w:delText xml:space="preserve">עיקרון </w:delText>
        </w:r>
        <w:r w:rsidR="00B460EC" w:rsidDel="0036116D">
          <w:rPr>
            <w:rFonts w:hint="cs"/>
            <w:rtl/>
          </w:rPr>
          <w:delText>המעשי המרכזי העומד</w:delText>
        </w:r>
        <w:r w:rsidRPr="00414627" w:rsidDel="0036116D">
          <w:rPr>
            <w:rtl/>
          </w:rPr>
          <w:delText xml:space="preserve"> ביסודה </w:delText>
        </w:r>
        <w:r w:rsidR="00B460EC" w:rsidDel="0036116D">
          <w:rPr>
            <w:rFonts w:hint="cs"/>
            <w:rtl/>
          </w:rPr>
          <w:delText xml:space="preserve">והוא </w:delText>
        </w:r>
        <w:r w:rsidRPr="00414627" w:rsidDel="0036116D">
          <w:rPr>
            <w:rtl/>
          </w:rPr>
          <w:delText xml:space="preserve">שכל אזרח (יוצא צבא) </w:delText>
        </w:r>
        <w:commentRangeStart w:id="1199"/>
        <w:r w:rsidRPr="00414627" w:rsidDel="0036116D">
          <w:rPr>
            <w:rtl/>
          </w:rPr>
          <w:delText>זכאי ל</w:delText>
        </w:r>
        <w:r w:rsidR="00B460EC" w:rsidDel="0036116D">
          <w:rPr>
            <w:rFonts w:hint="cs"/>
            <w:rtl/>
          </w:rPr>
          <w:delText xml:space="preserve">קבל </w:delText>
        </w:r>
        <w:r w:rsidRPr="00414627" w:rsidDel="0036116D">
          <w:rPr>
            <w:rtl/>
          </w:rPr>
          <w:delText>נחלה בארץ הנשארת בבעלותו ובבעלות משפחתו לתמיד</w:delText>
        </w:r>
        <w:commentRangeEnd w:id="1199"/>
        <w:r w:rsidR="00B460EC" w:rsidDel="0036116D">
          <w:rPr>
            <w:rStyle w:val="CommentReference"/>
            <w:rFonts w:ascii="Times New Roman" w:eastAsia="Calibri" w:hAnsi="Times New Roman" w:cs="Times New Roman"/>
            <w:rtl/>
            <w:lang w:eastAsia="de-DE" w:bidi="ar-SA"/>
          </w:rPr>
          <w:commentReference w:id="1199"/>
        </w:r>
        <w:r w:rsidRPr="00414627" w:rsidDel="0036116D">
          <w:rPr>
            <w:rtl/>
          </w:rPr>
          <w:delText xml:space="preserve">. </w:delText>
        </w:r>
        <w:commentRangeStart w:id="1200"/>
        <w:r w:rsidRPr="00414627" w:rsidDel="0036116D">
          <w:rPr>
            <w:rtl/>
          </w:rPr>
          <w:delText xml:space="preserve">אם ברצוננו </w:delText>
        </w:r>
        <w:commentRangeEnd w:id="1200"/>
        <w:r w:rsidR="00B460EC" w:rsidDel="0036116D">
          <w:rPr>
            <w:rStyle w:val="CommentReference"/>
            <w:rFonts w:ascii="Times New Roman" w:eastAsia="Calibri" w:hAnsi="Times New Roman" w:cs="Times New Roman"/>
            <w:rtl/>
            <w:lang w:eastAsia="de-DE" w:bidi="ar-SA"/>
          </w:rPr>
          <w:commentReference w:id="1200"/>
        </w:r>
        <w:r w:rsidRPr="00414627" w:rsidDel="0036116D">
          <w:rPr>
            <w:rtl/>
          </w:rPr>
          <w:delText xml:space="preserve">ליישם עיקרון זה בימינו, </w:delText>
        </w:r>
      </w:del>
    </w:p>
    <w:p w:rsidR="00662F63" w:rsidRPr="00662F63" w:rsidRDefault="00662F63" w:rsidP="00E70916">
      <w:pPr>
        <w:rPr>
          <w:ins w:id="1201" w:author=" " w:date="2013-11-19T15:55:00Z"/>
          <w:rtl/>
        </w:rPr>
      </w:pPr>
      <w:ins w:id="1202" w:author=" " w:date="2013-11-19T15:55:00Z">
        <w:r>
          <w:rPr>
            <w:rFonts w:hint="cs"/>
            <w:rtl/>
          </w:rPr>
          <w:t>הדיון בפרק זה</w:t>
        </w:r>
      </w:ins>
      <w:ins w:id="1203" w:author=" " w:date="2013-11-19T15:57:00Z">
        <w:r w:rsidR="00E70916">
          <w:rPr>
            <w:rFonts w:hint="cs"/>
            <w:rtl/>
          </w:rPr>
          <w:t xml:space="preserve">, בניגוד לפרקים הקודמים, יהיה פורמלי ויתבסס על הגדרות מדויקות. </w:t>
        </w:r>
      </w:ins>
      <w:ins w:id="1204" w:author=" " w:date="2013-11-19T15:55:00Z">
        <w:r w:rsidRPr="00662F63">
          <w:rPr>
            <w:rtl/>
          </w:rPr>
          <w:t xml:space="preserve"> בפרט:</w:t>
        </w:r>
      </w:ins>
    </w:p>
    <w:p w:rsidR="00662F63" w:rsidRPr="00662F63" w:rsidRDefault="00662F63" w:rsidP="00662F63">
      <w:pPr>
        <w:numPr>
          <w:ilvl w:val="0"/>
          <w:numId w:val="40"/>
        </w:numPr>
        <w:rPr>
          <w:ins w:id="1205" w:author=" " w:date="2013-11-19T15:55:00Z"/>
          <w:rtl/>
        </w:rPr>
      </w:pPr>
      <w:ins w:id="1206" w:author=" " w:date="2013-11-19T15:55:00Z">
        <w:r w:rsidRPr="00662F63">
          <w:rPr>
            <w:rtl/>
          </w:rPr>
          <w:t>א. נניח שישנה קבוצה של אנשים הזכאים לקבל קרקעות - נקרא להם "האזרחים"</w:t>
        </w:r>
        <w:r w:rsidRPr="00662F63">
          <w:rPr>
            <w:rFonts w:hint="cs"/>
            <w:rtl/>
          </w:rPr>
          <w:t>.</w:t>
        </w:r>
      </w:ins>
    </w:p>
    <w:p w:rsidR="00662F63" w:rsidRPr="00662F63" w:rsidRDefault="00662F63" w:rsidP="00662F63">
      <w:pPr>
        <w:numPr>
          <w:ilvl w:val="0"/>
          <w:numId w:val="40"/>
        </w:numPr>
        <w:rPr>
          <w:ins w:id="1207" w:author=" " w:date="2013-11-19T15:55:00Z"/>
          <w:rtl/>
        </w:rPr>
      </w:pPr>
      <w:ins w:id="1208" w:author=" " w:date="2013-11-19T15:55:00Z">
        <w:r w:rsidRPr="00662F63">
          <w:rPr>
            <w:rtl/>
          </w:rPr>
          <w:t xml:space="preserve">ב. נניח </w:t>
        </w:r>
        <w:r w:rsidRPr="00662F63">
          <w:rPr>
            <w:rFonts w:hint="cs"/>
            <w:rtl/>
          </w:rPr>
          <w:t xml:space="preserve">שנעשתה חלוקה של </w:t>
        </w:r>
        <w:r w:rsidRPr="00662F63">
          <w:rPr>
            <w:rtl/>
          </w:rPr>
          <w:t xml:space="preserve">ארץ ישראל לחלקות "שוות", שמספרן בדיוק כמספר האזרחים - נקרא להן "הנחלות". אם החלטנו להתעלם מהערך הכלכלי, אז הנחלות יהיו שוות בגודלן, ואם החלטנו להתחשב בערך הכלכלי, אז הנחלות יהיו שוות בערכן. אם מישהו מחזיק בשטח גדול יותר או בעל ערך כלכלי רב יותר, נאמר שהוא מחזיק במספר נחלות; לדוגמה, אם נחלה אחת שווה רבע דונם, אז אדם המחזיק בבעלותו </w:t>
        </w:r>
        <w:r w:rsidRPr="00662F63">
          <w:t>2</w:t>
        </w:r>
        <w:r w:rsidRPr="00662F63">
          <w:rPr>
            <w:rtl/>
          </w:rPr>
          <w:t xml:space="preserve"> דונם למעשה מחזיק </w:t>
        </w:r>
        <w:r w:rsidRPr="00662F63">
          <w:t>8</w:t>
        </w:r>
        <w:r w:rsidRPr="00662F63">
          <w:rPr>
            <w:rtl/>
          </w:rPr>
          <w:t xml:space="preserve"> נחלות שונות.</w:t>
        </w:r>
      </w:ins>
    </w:p>
    <w:p w:rsidR="00662F63" w:rsidRPr="00662F63" w:rsidRDefault="00662F63" w:rsidP="00662F63">
      <w:pPr>
        <w:numPr>
          <w:ilvl w:val="0"/>
          <w:numId w:val="40"/>
        </w:numPr>
        <w:rPr>
          <w:ins w:id="1209" w:author=" " w:date="2013-11-19T15:55:00Z"/>
          <w:rtl/>
        </w:rPr>
      </w:pPr>
      <w:ins w:id="1210" w:author=" " w:date="2013-11-19T15:55:00Z">
        <w:r w:rsidRPr="00662F63">
          <w:rPr>
            <w:rtl/>
          </w:rPr>
          <w:t>בנוסף, במאמר זה לא נתייחס לסוגיות של הורשת נחלות וחלוקתן בין צאצאים, אלא נניח שלכל אזרח ישנו יורש אחד בדיוק, המקבל אזרחות בדיוק ברגע שבו המוריש שלו נפטר, כך שמספר האזרחים הוא קבוע.</w:t>
        </w:r>
      </w:ins>
    </w:p>
    <w:p w:rsidR="006F2FB6" w:rsidRDefault="00662F63" w:rsidP="006F2FB6">
      <w:pPr>
        <w:rPr>
          <w:ins w:id="1211" w:author=" " w:date="2013-11-19T15:59:00Z"/>
        </w:rPr>
      </w:pPr>
      <w:ins w:id="1212" w:author=" " w:date="2013-11-19T15:55:00Z">
        <w:r w:rsidRPr="00662F63">
          <w:rPr>
            <w:rtl/>
          </w:rPr>
          <w:t xml:space="preserve">מטרתנו העיקרית היא למצוא </w:t>
        </w:r>
      </w:ins>
      <w:ins w:id="1213" w:author=" " w:date="2013-11-19T15:58:00Z">
        <w:r w:rsidR="00983840">
          <w:rPr>
            <w:rFonts w:hint="cs"/>
            <w:rtl/>
          </w:rPr>
          <w:t>תהליך (אלגוריתם)</w:t>
        </w:r>
      </w:ins>
      <w:ins w:id="1214" w:author=" " w:date="2013-11-19T15:55:00Z">
        <w:r w:rsidRPr="00662F63">
          <w:rPr>
            <w:rtl/>
          </w:rPr>
          <w:t xml:space="preserve">, שיביא אותנו מהמצב הנוכחי למצב האידיאלי על-פי התורה, שבו, בכל שנת יובל, </w:t>
        </w:r>
        <w:r w:rsidRPr="00662F63">
          <w:rPr>
            <w:b/>
            <w:bCs/>
            <w:rtl/>
          </w:rPr>
          <w:t>לכל אזרח ישנה נחלה אחת</w:t>
        </w:r>
        <w:r w:rsidRPr="00662F63">
          <w:rPr>
            <w:rtl/>
          </w:rPr>
          <w:t>.</w:t>
        </w:r>
        <w:r w:rsidRPr="00662F63">
          <w:rPr>
            <w:vertAlign w:val="superscript"/>
            <w:rtl/>
          </w:rPr>
          <w:t xml:space="preserve"> </w:t>
        </w:r>
      </w:ins>
      <w:ins w:id="1215" w:author=" " w:date="2013-11-19T15:58:00Z">
        <w:r w:rsidR="006F2FB6">
          <w:rPr>
            <w:rFonts w:hint="cs"/>
            <w:rtl/>
          </w:rPr>
          <w:t xml:space="preserve">  </w:t>
        </w:r>
      </w:ins>
    </w:p>
    <w:p w:rsidR="006F2FB6" w:rsidRDefault="00B460EC" w:rsidP="006F2FB6">
      <w:pPr>
        <w:rPr>
          <w:ins w:id="1216" w:author=" " w:date="2013-11-19T15:58:00Z"/>
          <w:rFonts w:hint="cs"/>
          <w:rtl/>
        </w:rPr>
      </w:pPr>
      <w:del w:id="1217" w:author=" " w:date="2013-11-19T15:48:00Z">
        <w:r w:rsidDel="00AB5C35">
          <w:rPr>
            <w:rFonts w:hint="cs"/>
            <w:rtl/>
          </w:rPr>
          <w:delText>ו</w:delText>
        </w:r>
        <w:r w:rsidDel="004034AA">
          <w:rPr>
            <w:rFonts w:hint="cs"/>
            <w:rtl/>
          </w:rPr>
          <w:delText xml:space="preserve">להגיע למצב </w:delText>
        </w:r>
      </w:del>
      <w:del w:id="1218" w:author=" " w:date="2013-11-19T15:58:00Z">
        <w:r w:rsidDel="006F2FB6">
          <w:rPr>
            <w:rFonts w:hint="cs"/>
            <w:rtl/>
          </w:rPr>
          <w:delText>בו לכל אזרח יש נחלה</w:delText>
        </w:r>
      </w:del>
      <w:del w:id="1219" w:author=" " w:date="2013-11-19T15:48:00Z">
        <w:r w:rsidDel="004034AA">
          <w:rPr>
            <w:rFonts w:hint="cs"/>
            <w:rtl/>
          </w:rPr>
          <w:delText>,</w:delText>
        </w:r>
      </w:del>
    </w:p>
    <w:p w:rsidR="00605729" w:rsidRDefault="00605729" w:rsidP="00605729">
      <w:pPr>
        <w:pStyle w:val="BodyText"/>
        <w:bidi/>
        <w:rPr>
          <w:ins w:id="1220" w:author=" " w:date="2013-11-19T16:01:00Z"/>
          <w:rFonts w:ascii="David" w:hAnsi="David" w:cs="David" w:hint="cs"/>
          <w:sz w:val="28"/>
          <w:szCs w:val="28"/>
          <w:rtl/>
          <w:lang w:bidi="he-IL"/>
        </w:rPr>
      </w:pPr>
      <w:ins w:id="1221" w:author=" " w:date="2013-11-19T16:00:00Z">
        <w:r w:rsidRPr="00BB7FDC">
          <w:rPr>
            <w:rFonts w:ascii="David" w:hAnsi="David" w:cs="David"/>
            <w:sz w:val="28"/>
            <w:szCs w:val="28"/>
            <w:rtl/>
          </w:rPr>
          <w:t>לשם</w:t>
        </w:r>
        <w:r w:rsidRPr="00BB7FDC">
          <w:rPr>
            <w:rFonts w:ascii="David" w:eastAsia="David" w:hAnsi="David" w:cs="David"/>
            <w:sz w:val="28"/>
            <w:szCs w:val="28"/>
            <w:rtl/>
          </w:rPr>
          <w:t xml:space="preserve"> </w:t>
        </w:r>
        <w:r w:rsidRPr="00BB7FDC">
          <w:rPr>
            <w:rFonts w:ascii="David" w:hAnsi="David" w:cs="David"/>
            <w:sz w:val="28"/>
            <w:szCs w:val="28"/>
            <w:rtl/>
          </w:rPr>
          <w:t>המחשה, נציג</w:t>
        </w:r>
        <w:r w:rsidRPr="00BB7FDC">
          <w:rPr>
            <w:rFonts w:ascii="David" w:eastAsia="David" w:hAnsi="David" w:cs="David"/>
            <w:sz w:val="28"/>
            <w:szCs w:val="28"/>
            <w:rtl/>
          </w:rPr>
          <w:t xml:space="preserve"> </w:t>
        </w:r>
        <w:r w:rsidRPr="00BB7FDC">
          <w:rPr>
            <w:rFonts w:ascii="David" w:hAnsi="David" w:cs="David"/>
            <w:sz w:val="28"/>
            <w:szCs w:val="28"/>
            <w:rtl/>
          </w:rPr>
          <w:t>תחילה</w:t>
        </w:r>
        <w:r w:rsidRPr="00BB7FDC">
          <w:rPr>
            <w:rFonts w:ascii="David" w:eastAsia="David" w:hAnsi="David" w:cs="David"/>
            <w:sz w:val="28"/>
            <w:szCs w:val="28"/>
            <w:rtl/>
          </w:rPr>
          <w:t xml:space="preserve"> </w:t>
        </w:r>
        <w:r w:rsidRPr="00BB7FDC">
          <w:rPr>
            <w:rFonts w:ascii="David" w:hAnsi="David" w:cs="David"/>
            <w:sz w:val="28"/>
            <w:szCs w:val="28"/>
            <w:rtl/>
          </w:rPr>
          <w:t>שני</w:t>
        </w:r>
        <w:r w:rsidRPr="00BB7FDC">
          <w:rPr>
            <w:rFonts w:ascii="David" w:eastAsia="David" w:hAnsi="David" w:cs="David"/>
            <w:sz w:val="28"/>
            <w:szCs w:val="28"/>
            <w:rtl/>
          </w:rPr>
          <w:t xml:space="preserve"> </w:t>
        </w:r>
        <w:r w:rsidRPr="00BB7FDC">
          <w:rPr>
            <w:rFonts w:ascii="David" w:hAnsi="David" w:cs="David"/>
            <w:sz w:val="28"/>
            <w:szCs w:val="28"/>
            <w:rtl/>
          </w:rPr>
          <w:t>פתרונות</w:t>
        </w:r>
        <w:r w:rsidRPr="00BB7FDC">
          <w:rPr>
            <w:rFonts w:ascii="David" w:eastAsia="David" w:hAnsi="David" w:cs="David"/>
            <w:sz w:val="28"/>
            <w:szCs w:val="28"/>
            <w:rtl/>
          </w:rPr>
          <w:t xml:space="preserve"> </w:t>
        </w:r>
        <w:r w:rsidRPr="00BB7FDC">
          <w:rPr>
            <w:rFonts w:ascii="David" w:hAnsi="David" w:cs="David"/>
            <w:sz w:val="28"/>
            <w:szCs w:val="28"/>
            <w:rtl/>
          </w:rPr>
          <w:t>שבוודאי</w:t>
        </w:r>
        <w:r w:rsidRPr="00BB7FDC">
          <w:rPr>
            <w:rFonts w:ascii="David" w:eastAsia="David" w:hAnsi="David" w:cs="David"/>
            <w:sz w:val="28"/>
            <w:szCs w:val="28"/>
            <w:rtl/>
          </w:rPr>
          <w:t xml:space="preserve"> </w:t>
        </w:r>
        <w:r w:rsidRPr="00BB7FDC">
          <w:rPr>
            <w:rFonts w:ascii="David" w:hAnsi="David" w:cs="David"/>
            <w:sz w:val="28"/>
            <w:szCs w:val="28"/>
            <w:rtl/>
          </w:rPr>
          <w:t>אינם</w:t>
        </w:r>
        <w:r w:rsidRPr="00BB7FDC">
          <w:rPr>
            <w:rFonts w:ascii="David" w:eastAsia="David" w:hAnsi="David" w:cs="David"/>
            <w:sz w:val="28"/>
            <w:szCs w:val="28"/>
            <w:rtl/>
          </w:rPr>
          <w:t xml:space="preserve"> </w:t>
        </w:r>
        <w:r w:rsidRPr="00BB7FDC">
          <w:rPr>
            <w:rFonts w:ascii="David" w:hAnsi="David" w:cs="David"/>
            <w:sz w:val="28"/>
            <w:szCs w:val="28"/>
            <w:rtl/>
          </w:rPr>
          <w:t>טובים:</w:t>
        </w:r>
      </w:ins>
    </w:p>
    <w:p w:rsidR="00A56F08" w:rsidRPr="00BB7FDC" w:rsidRDefault="00A56F08" w:rsidP="00A56F08">
      <w:pPr>
        <w:pStyle w:val="BodyText"/>
        <w:bidi/>
        <w:rPr>
          <w:ins w:id="1222" w:author=" " w:date="2013-11-19T16:00:00Z"/>
          <w:rFonts w:ascii="David" w:hAnsi="David" w:cs="David" w:hint="cs"/>
          <w:sz w:val="28"/>
          <w:szCs w:val="28"/>
          <w:lang w:bidi="he-IL"/>
        </w:rPr>
      </w:pPr>
    </w:p>
    <w:p w:rsidR="00696DDF" w:rsidRDefault="00605729" w:rsidP="00A56F08">
      <w:pPr>
        <w:rPr>
          <w:ins w:id="1223" w:author=" " w:date="2013-11-19T16:00:00Z"/>
          <w:rFonts w:hint="cs"/>
          <w:rtl/>
        </w:rPr>
      </w:pPr>
      <w:ins w:id="1224" w:author=" " w:date="2013-11-19T16:00:00Z">
        <w:r w:rsidRPr="00BB7FDC">
          <w:rPr>
            <w:rFonts w:ascii="David" w:hAnsi="David" w:cs="David"/>
            <w:sz w:val="28"/>
            <w:szCs w:val="28"/>
          </w:rPr>
          <w:t>1</w:t>
        </w:r>
        <w:r w:rsidRPr="00BB7FDC">
          <w:rPr>
            <w:rFonts w:ascii="David" w:hAnsi="David" w:cs="David"/>
            <w:sz w:val="28"/>
            <w:szCs w:val="28"/>
            <w:rtl/>
          </w:rPr>
          <w:t>. ניתן</w:t>
        </w:r>
        <w:r w:rsidRPr="00BB7FDC">
          <w:rPr>
            <w:rFonts w:ascii="David" w:eastAsia="David" w:hAnsi="David" w:cs="David"/>
            <w:sz w:val="28"/>
            <w:szCs w:val="28"/>
            <w:rtl/>
          </w:rPr>
          <w:t xml:space="preserve"> </w:t>
        </w:r>
        <w:r w:rsidRPr="00BB7FDC">
          <w:rPr>
            <w:rFonts w:ascii="David" w:hAnsi="David" w:cs="David"/>
            <w:sz w:val="28"/>
            <w:szCs w:val="28"/>
            <w:rtl/>
          </w:rPr>
          <w:t>לבצע</w:t>
        </w:r>
        <w:r w:rsidRPr="00BB7FDC">
          <w:rPr>
            <w:rFonts w:ascii="David" w:eastAsia="David" w:hAnsi="David" w:cs="David"/>
            <w:sz w:val="28"/>
            <w:szCs w:val="28"/>
            <w:rtl/>
          </w:rPr>
          <w:t xml:space="preserve"> </w:t>
        </w:r>
        <w:r w:rsidRPr="00BB7FDC">
          <w:rPr>
            <w:rFonts w:ascii="David" w:hAnsi="David" w:cs="David"/>
            <w:sz w:val="28"/>
            <w:szCs w:val="28"/>
            <w:rtl/>
          </w:rPr>
          <w:t>כבר</w:t>
        </w:r>
        <w:r w:rsidRPr="00BB7FDC">
          <w:rPr>
            <w:rFonts w:ascii="David" w:eastAsia="David" w:hAnsi="David" w:cs="David"/>
            <w:sz w:val="28"/>
            <w:szCs w:val="28"/>
            <w:rtl/>
          </w:rPr>
          <w:t xml:space="preserve"> </w:t>
        </w:r>
        <w:r w:rsidRPr="00BB7FDC">
          <w:rPr>
            <w:rFonts w:ascii="David" w:hAnsi="David" w:cs="David"/>
            <w:sz w:val="28"/>
            <w:szCs w:val="28"/>
            <w:rtl/>
          </w:rPr>
          <w:t>היום</w:t>
        </w:r>
        <w:r w:rsidRPr="00BB7FDC">
          <w:rPr>
            <w:rFonts w:ascii="David" w:eastAsia="David" w:hAnsi="David" w:cs="David"/>
            <w:sz w:val="28"/>
            <w:szCs w:val="28"/>
            <w:rtl/>
          </w:rPr>
          <w:t xml:space="preserve"> </w:t>
        </w:r>
        <w:r w:rsidRPr="00BB7FDC">
          <w:rPr>
            <w:rFonts w:ascii="David" w:hAnsi="David" w:cs="David"/>
            <w:sz w:val="28"/>
            <w:szCs w:val="28"/>
            <w:rtl/>
          </w:rPr>
          <w:t>רישום</w:t>
        </w:r>
        <w:r w:rsidRPr="00BB7FDC">
          <w:rPr>
            <w:rFonts w:ascii="David" w:eastAsia="David" w:hAnsi="David" w:cs="David"/>
            <w:sz w:val="28"/>
            <w:szCs w:val="28"/>
            <w:rtl/>
          </w:rPr>
          <w:t xml:space="preserve"> </w:t>
        </w:r>
        <w:r w:rsidRPr="00BB7FDC">
          <w:rPr>
            <w:rFonts w:ascii="David" w:hAnsi="David" w:cs="David"/>
            <w:sz w:val="28"/>
            <w:szCs w:val="28"/>
            <w:rtl/>
          </w:rPr>
          <w:t>של</w:t>
        </w:r>
        <w:r w:rsidRPr="00BB7FDC">
          <w:rPr>
            <w:rFonts w:ascii="David" w:eastAsia="David" w:hAnsi="David" w:cs="David"/>
            <w:sz w:val="28"/>
            <w:szCs w:val="28"/>
            <w:rtl/>
          </w:rPr>
          <w:t xml:space="preserve"> </w:t>
        </w:r>
        <w:r w:rsidRPr="00BB7FDC">
          <w:rPr>
            <w:rFonts w:ascii="David" w:hAnsi="David" w:cs="David"/>
            <w:sz w:val="28"/>
            <w:szCs w:val="28"/>
            <w:rtl/>
          </w:rPr>
          <w:t>הבעלות</w:t>
        </w:r>
        <w:r w:rsidRPr="00BB7FDC">
          <w:rPr>
            <w:rFonts w:ascii="David" w:eastAsia="David" w:hAnsi="David" w:cs="David"/>
            <w:sz w:val="28"/>
            <w:szCs w:val="28"/>
            <w:rtl/>
          </w:rPr>
          <w:t xml:space="preserve"> </w:t>
        </w:r>
        <w:r w:rsidRPr="00BB7FDC">
          <w:rPr>
            <w:rFonts w:ascii="David" w:hAnsi="David" w:cs="David"/>
            <w:sz w:val="28"/>
            <w:szCs w:val="28"/>
            <w:rtl/>
          </w:rPr>
          <w:t>על</w:t>
        </w:r>
        <w:r w:rsidRPr="00BB7FDC">
          <w:rPr>
            <w:rFonts w:ascii="David" w:eastAsia="David" w:hAnsi="David" w:cs="David"/>
            <w:sz w:val="28"/>
            <w:szCs w:val="28"/>
            <w:rtl/>
          </w:rPr>
          <w:t xml:space="preserve"> </w:t>
        </w:r>
        <w:r w:rsidRPr="00BB7FDC">
          <w:rPr>
            <w:rFonts w:ascii="David" w:hAnsi="David" w:cs="David"/>
            <w:sz w:val="28"/>
            <w:szCs w:val="28"/>
            <w:rtl/>
          </w:rPr>
          <w:t>כל</w:t>
        </w:r>
        <w:r w:rsidRPr="00BB7FDC">
          <w:rPr>
            <w:rFonts w:ascii="David" w:eastAsia="David" w:hAnsi="David" w:cs="David"/>
            <w:sz w:val="28"/>
            <w:szCs w:val="28"/>
            <w:rtl/>
          </w:rPr>
          <w:t xml:space="preserve"> </w:t>
        </w:r>
        <w:r w:rsidRPr="00BB7FDC">
          <w:rPr>
            <w:rFonts w:ascii="David" w:hAnsi="David" w:cs="David"/>
            <w:sz w:val="28"/>
            <w:szCs w:val="28"/>
            <w:rtl/>
          </w:rPr>
          <w:t>הנחלות, ולהתחיל</w:t>
        </w:r>
        <w:r w:rsidRPr="00BB7FDC">
          <w:rPr>
            <w:rFonts w:ascii="David" w:eastAsia="David" w:hAnsi="David" w:cs="David"/>
            <w:sz w:val="28"/>
            <w:szCs w:val="28"/>
            <w:rtl/>
          </w:rPr>
          <w:t xml:space="preserve"> </w:t>
        </w:r>
        <w:r w:rsidRPr="00BB7FDC">
          <w:rPr>
            <w:rFonts w:ascii="David" w:hAnsi="David" w:cs="David"/>
            <w:sz w:val="28"/>
            <w:szCs w:val="28"/>
            <w:rtl/>
          </w:rPr>
          <w:t>כבר</w:t>
        </w:r>
        <w:r w:rsidRPr="00BB7FDC">
          <w:rPr>
            <w:rFonts w:ascii="David" w:eastAsia="David" w:hAnsi="David" w:cs="David"/>
            <w:sz w:val="28"/>
            <w:szCs w:val="28"/>
            <w:rtl/>
          </w:rPr>
          <w:t xml:space="preserve"> </w:t>
        </w:r>
        <w:r w:rsidRPr="00BB7FDC">
          <w:rPr>
            <w:rFonts w:ascii="David" w:hAnsi="David" w:cs="David"/>
            <w:sz w:val="28"/>
            <w:szCs w:val="28"/>
            <w:rtl/>
          </w:rPr>
          <w:t>ממחר</w:t>
        </w:r>
        <w:r w:rsidRPr="00BB7FDC">
          <w:rPr>
            <w:rFonts w:ascii="David" w:eastAsia="David" w:hAnsi="David" w:cs="David"/>
            <w:sz w:val="28"/>
            <w:szCs w:val="28"/>
            <w:rtl/>
          </w:rPr>
          <w:t xml:space="preserve"> </w:t>
        </w:r>
        <w:r w:rsidRPr="00BB7FDC">
          <w:rPr>
            <w:rFonts w:ascii="David" w:hAnsi="David" w:cs="David"/>
            <w:sz w:val="28"/>
            <w:szCs w:val="28"/>
            <w:rtl/>
          </w:rPr>
          <w:t>לספור</w:t>
        </w:r>
        <w:r w:rsidRPr="00BB7FDC">
          <w:rPr>
            <w:rFonts w:ascii="David" w:eastAsia="David" w:hAnsi="David" w:cs="David"/>
            <w:sz w:val="28"/>
            <w:szCs w:val="28"/>
            <w:rtl/>
          </w:rPr>
          <w:t xml:space="preserve"> </w:t>
        </w:r>
        <w:r w:rsidRPr="00BB7FDC">
          <w:rPr>
            <w:rFonts w:ascii="David" w:hAnsi="David" w:cs="David"/>
            <w:sz w:val="28"/>
            <w:szCs w:val="28"/>
            <w:rtl/>
          </w:rPr>
          <w:t>את</w:t>
        </w:r>
        <w:r w:rsidRPr="00BB7FDC">
          <w:rPr>
            <w:rFonts w:ascii="David" w:eastAsia="David" w:hAnsi="David" w:cs="David"/>
            <w:sz w:val="28"/>
            <w:szCs w:val="28"/>
            <w:rtl/>
          </w:rPr>
          <w:t xml:space="preserve"> </w:t>
        </w:r>
        <w:r w:rsidRPr="00BB7FDC">
          <w:rPr>
            <w:rFonts w:ascii="David" w:hAnsi="David" w:cs="David"/>
            <w:sz w:val="28"/>
            <w:szCs w:val="28"/>
            <w:rtl/>
          </w:rPr>
          <w:t>השנים</w:t>
        </w:r>
        <w:r w:rsidRPr="00BB7FDC">
          <w:rPr>
            <w:rFonts w:ascii="David" w:eastAsia="David" w:hAnsi="David" w:cs="David"/>
            <w:sz w:val="28"/>
            <w:szCs w:val="28"/>
            <w:rtl/>
          </w:rPr>
          <w:t xml:space="preserve"> </w:t>
        </w:r>
        <w:r w:rsidRPr="00BB7FDC">
          <w:rPr>
            <w:rFonts w:ascii="David" w:hAnsi="David" w:cs="David"/>
            <w:sz w:val="28"/>
            <w:szCs w:val="28"/>
            <w:rtl/>
          </w:rPr>
          <w:t>לקראת</w:t>
        </w:r>
        <w:r w:rsidRPr="00BB7FDC">
          <w:rPr>
            <w:rFonts w:ascii="David" w:eastAsia="David" w:hAnsi="David" w:cs="David"/>
            <w:sz w:val="28"/>
            <w:szCs w:val="28"/>
            <w:rtl/>
          </w:rPr>
          <w:t xml:space="preserve"> </w:t>
        </w:r>
        <w:r w:rsidRPr="00BB7FDC">
          <w:rPr>
            <w:rFonts w:ascii="David" w:hAnsi="David" w:cs="David"/>
            <w:sz w:val="28"/>
            <w:szCs w:val="28"/>
            <w:rtl/>
          </w:rPr>
          <w:t>היובל</w:t>
        </w:r>
        <w:r w:rsidRPr="00BB7FDC">
          <w:rPr>
            <w:rFonts w:ascii="David" w:eastAsia="David" w:hAnsi="David" w:cs="David"/>
            <w:sz w:val="28"/>
            <w:szCs w:val="28"/>
            <w:rtl/>
          </w:rPr>
          <w:t xml:space="preserve"> </w:t>
        </w:r>
        <w:r w:rsidRPr="00BB7FDC">
          <w:rPr>
            <w:rFonts w:ascii="David" w:hAnsi="David" w:cs="David"/>
            <w:sz w:val="28"/>
            <w:szCs w:val="28"/>
            <w:rtl/>
          </w:rPr>
          <w:t>הבא. כעבור</w:t>
        </w:r>
        <w:r w:rsidRPr="00BB7FDC">
          <w:rPr>
            <w:rFonts w:ascii="David" w:eastAsia="David" w:hAnsi="David" w:cs="David"/>
            <w:sz w:val="28"/>
            <w:szCs w:val="28"/>
            <w:rtl/>
          </w:rPr>
          <w:t xml:space="preserve"> </w:t>
        </w:r>
        <w:r w:rsidRPr="00BB7FDC">
          <w:rPr>
            <w:rFonts w:ascii="David" w:hAnsi="David" w:cs="David"/>
            <w:sz w:val="28"/>
            <w:szCs w:val="28"/>
          </w:rPr>
          <w:t>50</w:t>
        </w:r>
        <w:r w:rsidRPr="00BB7FDC">
          <w:rPr>
            <w:rFonts w:ascii="David" w:hAnsi="David" w:cs="David"/>
            <w:sz w:val="28"/>
            <w:szCs w:val="28"/>
            <w:rtl/>
          </w:rPr>
          <w:t xml:space="preserve"> שנה, תוחזר</w:t>
        </w:r>
        <w:r w:rsidRPr="00BB7FDC">
          <w:rPr>
            <w:rFonts w:ascii="David" w:eastAsia="David" w:hAnsi="David" w:cs="David"/>
            <w:sz w:val="28"/>
            <w:szCs w:val="28"/>
            <w:rtl/>
          </w:rPr>
          <w:t xml:space="preserve"> </w:t>
        </w:r>
        <w:r w:rsidRPr="00BB7FDC">
          <w:rPr>
            <w:rFonts w:ascii="David" w:hAnsi="David" w:cs="David"/>
            <w:sz w:val="28"/>
            <w:szCs w:val="28"/>
            <w:rtl/>
          </w:rPr>
          <w:t>כל</w:t>
        </w:r>
        <w:r w:rsidRPr="00BB7FDC">
          <w:rPr>
            <w:rFonts w:ascii="David" w:eastAsia="David" w:hAnsi="David" w:cs="David"/>
            <w:sz w:val="28"/>
            <w:szCs w:val="28"/>
            <w:rtl/>
          </w:rPr>
          <w:t xml:space="preserve"> </w:t>
        </w:r>
        <w:r w:rsidRPr="00BB7FDC">
          <w:rPr>
            <w:rFonts w:ascii="David" w:hAnsi="David" w:cs="David"/>
            <w:sz w:val="28"/>
            <w:szCs w:val="28"/>
            <w:rtl/>
          </w:rPr>
          <w:t>נחלה</w:t>
        </w:r>
        <w:r w:rsidRPr="00BB7FDC">
          <w:rPr>
            <w:rFonts w:ascii="David" w:eastAsia="David" w:hAnsi="David" w:cs="David"/>
            <w:sz w:val="28"/>
            <w:szCs w:val="28"/>
            <w:rtl/>
          </w:rPr>
          <w:t xml:space="preserve"> </w:t>
        </w:r>
        <w:r w:rsidRPr="00BB7FDC">
          <w:rPr>
            <w:rFonts w:ascii="David" w:hAnsi="David" w:cs="David"/>
            <w:sz w:val="28"/>
            <w:szCs w:val="28"/>
            <w:rtl/>
          </w:rPr>
          <w:t>לבעליה</w:t>
        </w:r>
        <w:r w:rsidRPr="00BB7FDC">
          <w:rPr>
            <w:rFonts w:ascii="David" w:eastAsia="David" w:hAnsi="David" w:cs="David"/>
            <w:sz w:val="28"/>
            <w:szCs w:val="28"/>
            <w:rtl/>
          </w:rPr>
          <w:t xml:space="preserve"> </w:t>
        </w:r>
        <w:r w:rsidRPr="00BB7FDC">
          <w:rPr>
            <w:rFonts w:ascii="David" w:hAnsi="David" w:cs="David"/>
            <w:sz w:val="28"/>
            <w:szCs w:val="28"/>
            <w:rtl/>
          </w:rPr>
          <w:t>הרשומים. פתרון</w:t>
        </w:r>
        <w:r w:rsidRPr="00BB7FDC">
          <w:rPr>
            <w:rFonts w:ascii="David" w:eastAsia="David" w:hAnsi="David" w:cs="David"/>
            <w:sz w:val="28"/>
            <w:szCs w:val="28"/>
            <w:rtl/>
          </w:rPr>
          <w:t xml:space="preserve"> </w:t>
        </w:r>
        <w:r w:rsidRPr="00BB7FDC">
          <w:rPr>
            <w:rFonts w:ascii="David" w:hAnsi="David" w:cs="David"/>
            <w:sz w:val="28"/>
            <w:szCs w:val="28"/>
            <w:rtl/>
          </w:rPr>
          <w:t>זה</w:t>
        </w:r>
        <w:r w:rsidRPr="00BB7FDC">
          <w:rPr>
            <w:rFonts w:ascii="David" w:eastAsia="David" w:hAnsi="David" w:cs="David"/>
            <w:sz w:val="28"/>
            <w:szCs w:val="28"/>
            <w:rtl/>
          </w:rPr>
          <w:t xml:space="preserve"> </w:t>
        </w:r>
        <w:r w:rsidRPr="00BB7FDC">
          <w:rPr>
            <w:rFonts w:ascii="David" w:hAnsi="David" w:cs="David"/>
            <w:sz w:val="28"/>
            <w:szCs w:val="28"/>
            <w:rtl/>
          </w:rPr>
          <w:t>בוודאי</w:t>
        </w:r>
        <w:r w:rsidRPr="00BB7FDC">
          <w:rPr>
            <w:rFonts w:ascii="David" w:eastAsia="David" w:hAnsi="David" w:cs="David"/>
            <w:sz w:val="28"/>
            <w:szCs w:val="28"/>
            <w:rtl/>
          </w:rPr>
          <w:t xml:space="preserve"> </w:t>
        </w:r>
        <w:r w:rsidRPr="00BB7FDC">
          <w:rPr>
            <w:rFonts w:ascii="David" w:hAnsi="David" w:cs="David"/>
            <w:sz w:val="28"/>
            <w:szCs w:val="28"/>
            <w:rtl/>
          </w:rPr>
          <w:t>אינו</w:t>
        </w:r>
        <w:r w:rsidRPr="00BB7FDC">
          <w:rPr>
            <w:rFonts w:ascii="David" w:eastAsia="David" w:hAnsi="David" w:cs="David"/>
            <w:sz w:val="28"/>
            <w:szCs w:val="28"/>
            <w:rtl/>
          </w:rPr>
          <w:t xml:space="preserve"> </w:t>
        </w:r>
        <w:r w:rsidRPr="00BB7FDC">
          <w:rPr>
            <w:rFonts w:ascii="David" w:hAnsi="David" w:cs="David"/>
            <w:sz w:val="28"/>
            <w:szCs w:val="28"/>
            <w:rtl/>
          </w:rPr>
          <w:t>ראוי, שהרי</w:t>
        </w:r>
        <w:r w:rsidRPr="00BB7FDC">
          <w:rPr>
            <w:rFonts w:ascii="David" w:eastAsia="David" w:hAnsi="David" w:cs="David"/>
            <w:sz w:val="28"/>
            <w:szCs w:val="28"/>
            <w:rtl/>
          </w:rPr>
          <w:t xml:space="preserve"> </w:t>
        </w:r>
        <w:r w:rsidRPr="00BB7FDC">
          <w:rPr>
            <w:rFonts w:ascii="David" w:hAnsi="David" w:cs="David"/>
            <w:sz w:val="28"/>
            <w:szCs w:val="28"/>
            <w:rtl/>
          </w:rPr>
          <w:t>כיום</w:t>
        </w:r>
        <w:r w:rsidRPr="00BB7FDC">
          <w:rPr>
            <w:rFonts w:ascii="David" w:eastAsia="David" w:hAnsi="David" w:cs="David"/>
            <w:sz w:val="28"/>
            <w:szCs w:val="28"/>
            <w:rtl/>
          </w:rPr>
          <w:t xml:space="preserve"> </w:t>
        </w:r>
        <w:r w:rsidRPr="00BB7FDC">
          <w:rPr>
            <w:rFonts w:ascii="David" w:hAnsi="David" w:cs="David"/>
            <w:sz w:val="28"/>
            <w:szCs w:val="28"/>
            <w:rtl/>
          </w:rPr>
          <w:t>לאזרחים</w:t>
        </w:r>
        <w:r w:rsidRPr="00BB7FDC">
          <w:rPr>
            <w:rFonts w:ascii="David" w:eastAsia="David" w:hAnsi="David" w:cs="David"/>
            <w:sz w:val="28"/>
            <w:szCs w:val="28"/>
            <w:rtl/>
          </w:rPr>
          <w:t xml:space="preserve"> </w:t>
        </w:r>
        <w:r w:rsidRPr="00BB7FDC">
          <w:rPr>
            <w:rFonts w:ascii="David" w:hAnsi="David" w:cs="David"/>
            <w:sz w:val="28"/>
            <w:szCs w:val="28"/>
            <w:rtl/>
          </w:rPr>
          <w:t>רבים</w:t>
        </w:r>
        <w:r w:rsidRPr="00BB7FDC">
          <w:rPr>
            <w:rFonts w:ascii="David" w:eastAsia="David" w:hAnsi="David" w:cs="David"/>
            <w:sz w:val="28"/>
            <w:szCs w:val="28"/>
            <w:rtl/>
          </w:rPr>
          <w:t xml:space="preserve"> </w:t>
        </w:r>
        <w:r w:rsidRPr="00BB7FDC">
          <w:rPr>
            <w:rFonts w:ascii="David" w:hAnsi="David" w:cs="David"/>
            <w:sz w:val="28"/>
            <w:szCs w:val="28"/>
            <w:rtl/>
          </w:rPr>
          <w:t>אין</w:t>
        </w:r>
        <w:r w:rsidRPr="00BB7FDC">
          <w:rPr>
            <w:rFonts w:ascii="David" w:eastAsia="David" w:hAnsi="David" w:cs="David"/>
            <w:sz w:val="28"/>
            <w:szCs w:val="28"/>
            <w:rtl/>
          </w:rPr>
          <w:t xml:space="preserve"> </w:t>
        </w:r>
        <w:r w:rsidRPr="00BB7FDC">
          <w:rPr>
            <w:rFonts w:ascii="David" w:hAnsi="David" w:cs="David"/>
            <w:sz w:val="28"/>
            <w:szCs w:val="28"/>
            <w:rtl/>
          </w:rPr>
          <w:t>נחלה, ושנת</w:t>
        </w:r>
        <w:r w:rsidRPr="00BB7FDC">
          <w:rPr>
            <w:rFonts w:ascii="David" w:eastAsia="David" w:hAnsi="David" w:cs="David"/>
            <w:sz w:val="28"/>
            <w:szCs w:val="28"/>
            <w:rtl/>
          </w:rPr>
          <w:t xml:space="preserve"> </w:t>
        </w:r>
        <w:r w:rsidRPr="00BB7FDC">
          <w:rPr>
            <w:rFonts w:ascii="David" w:hAnsi="David" w:cs="David"/>
            <w:sz w:val="28"/>
            <w:szCs w:val="28"/>
            <w:rtl/>
          </w:rPr>
          <w:t>היובל</w:t>
        </w:r>
        <w:r w:rsidRPr="00BB7FDC">
          <w:rPr>
            <w:rFonts w:ascii="David" w:eastAsia="David" w:hAnsi="David" w:cs="David"/>
            <w:sz w:val="28"/>
            <w:szCs w:val="28"/>
            <w:rtl/>
          </w:rPr>
          <w:t xml:space="preserve"> </w:t>
        </w:r>
        <w:r w:rsidRPr="00BB7FDC">
          <w:rPr>
            <w:rFonts w:ascii="David" w:hAnsi="David" w:cs="David"/>
            <w:sz w:val="28"/>
            <w:szCs w:val="28"/>
            <w:rtl/>
          </w:rPr>
          <w:t>תנציח</w:t>
        </w:r>
        <w:r w:rsidRPr="00BB7FDC">
          <w:rPr>
            <w:rFonts w:ascii="David" w:eastAsia="David" w:hAnsi="David" w:cs="David"/>
            <w:sz w:val="28"/>
            <w:szCs w:val="28"/>
            <w:rtl/>
          </w:rPr>
          <w:t xml:space="preserve"> </w:t>
        </w:r>
        <w:r w:rsidRPr="00BB7FDC">
          <w:rPr>
            <w:rFonts w:ascii="David" w:hAnsi="David" w:cs="David"/>
            <w:sz w:val="28"/>
            <w:szCs w:val="28"/>
            <w:rtl/>
          </w:rPr>
          <w:t>מצב</w:t>
        </w:r>
        <w:r w:rsidRPr="00BB7FDC">
          <w:rPr>
            <w:rFonts w:ascii="David" w:eastAsia="David" w:hAnsi="David" w:cs="David"/>
            <w:sz w:val="28"/>
            <w:szCs w:val="28"/>
            <w:rtl/>
          </w:rPr>
          <w:t xml:space="preserve"> </w:t>
        </w:r>
        <w:r w:rsidRPr="00BB7FDC">
          <w:rPr>
            <w:rFonts w:ascii="David" w:hAnsi="David" w:cs="David"/>
            <w:sz w:val="28"/>
            <w:szCs w:val="28"/>
            <w:rtl/>
          </w:rPr>
          <w:t>זה, בניגוד</w:t>
        </w:r>
        <w:r w:rsidRPr="00BB7FDC">
          <w:rPr>
            <w:rFonts w:ascii="David" w:eastAsia="David" w:hAnsi="David" w:cs="David"/>
            <w:sz w:val="28"/>
            <w:szCs w:val="28"/>
            <w:rtl/>
          </w:rPr>
          <w:t xml:space="preserve"> </w:t>
        </w:r>
        <w:r w:rsidRPr="00BB7FDC">
          <w:rPr>
            <w:rFonts w:ascii="David" w:hAnsi="David" w:cs="David"/>
            <w:sz w:val="28"/>
            <w:szCs w:val="28"/>
            <w:rtl/>
          </w:rPr>
          <w:t>לכוונת</w:t>
        </w:r>
        <w:r w:rsidRPr="00BB7FDC">
          <w:rPr>
            <w:rFonts w:ascii="David" w:eastAsia="David" w:hAnsi="David" w:cs="David"/>
            <w:sz w:val="28"/>
            <w:szCs w:val="28"/>
            <w:rtl/>
          </w:rPr>
          <w:t xml:space="preserve"> </w:t>
        </w:r>
        <w:r w:rsidRPr="00BB7FDC">
          <w:rPr>
            <w:rFonts w:ascii="David" w:hAnsi="David" w:cs="David"/>
            <w:sz w:val="28"/>
            <w:szCs w:val="28"/>
            <w:rtl/>
          </w:rPr>
          <w:t>התורה</w:t>
        </w:r>
        <w:r w:rsidRPr="00BB7FDC">
          <w:rPr>
            <w:rFonts w:ascii="David" w:eastAsia="David" w:hAnsi="David" w:cs="David"/>
            <w:sz w:val="28"/>
            <w:szCs w:val="28"/>
            <w:rtl/>
          </w:rPr>
          <w:t xml:space="preserve"> </w:t>
        </w:r>
        <w:r w:rsidRPr="00BB7FDC">
          <w:rPr>
            <w:rFonts w:ascii="David" w:hAnsi="David" w:cs="David"/>
            <w:sz w:val="28"/>
            <w:szCs w:val="28"/>
            <w:rtl/>
          </w:rPr>
          <w:t>שלכל</w:t>
        </w:r>
        <w:r w:rsidRPr="00BB7FDC">
          <w:rPr>
            <w:rFonts w:ascii="David" w:eastAsia="David" w:hAnsi="David" w:cs="David"/>
            <w:sz w:val="28"/>
            <w:szCs w:val="28"/>
            <w:rtl/>
          </w:rPr>
          <w:t xml:space="preserve"> </w:t>
        </w:r>
        <w:r w:rsidRPr="00BB7FDC">
          <w:rPr>
            <w:rFonts w:ascii="David" w:hAnsi="David" w:cs="David"/>
            <w:sz w:val="28"/>
            <w:szCs w:val="28"/>
            <w:rtl/>
          </w:rPr>
          <w:t>אזרח</w:t>
        </w:r>
        <w:r w:rsidRPr="00BB7FDC">
          <w:rPr>
            <w:rFonts w:ascii="David" w:eastAsia="David" w:hAnsi="David" w:cs="David"/>
            <w:sz w:val="28"/>
            <w:szCs w:val="28"/>
            <w:rtl/>
          </w:rPr>
          <w:t xml:space="preserve"> </w:t>
        </w:r>
        <w:r w:rsidRPr="00BB7FDC">
          <w:rPr>
            <w:rFonts w:ascii="David" w:hAnsi="David" w:cs="David"/>
            <w:sz w:val="28"/>
            <w:szCs w:val="28"/>
            <w:rtl/>
          </w:rPr>
          <w:t>תהיה</w:t>
        </w:r>
        <w:r>
          <w:rPr>
            <w:rFonts w:ascii="David" w:hAnsi="David" w:cs="David" w:hint="cs"/>
            <w:sz w:val="28"/>
            <w:szCs w:val="28"/>
            <w:rtl/>
          </w:rPr>
          <w:t xml:space="preserve"> נחלה</w:t>
        </w:r>
        <w:r>
          <w:rPr>
            <w:rFonts w:ascii="David" w:eastAsia="David" w:hAnsi="David" w:cs="David" w:hint="cs"/>
            <w:sz w:val="28"/>
            <w:szCs w:val="28"/>
            <w:rtl/>
          </w:rPr>
          <w:t>.</w:t>
        </w:r>
      </w:ins>
    </w:p>
    <w:p w:rsidR="00696DDF" w:rsidRDefault="00696DDF" w:rsidP="004034AA">
      <w:pPr>
        <w:rPr>
          <w:ins w:id="1225" w:author=" " w:date="2013-11-19T16:00:00Z"/>
          <w:rFonts w:hint="cs"/>
          <w:rtl/>
        </w:rPr>
      </w:pPr>
    </w:p>
    <w:p w:rsidR="00605729" w:rsidRPr="00103F9A" w:rsidRDefault="00605729" w:rsidP="00605729">
      <w:pPr>
        <w:pStyle w:val="BodyText"/>
        <w:bidi/>
        <w:rPr>
          <w:ins w:id="1226" w:author=" " w:date="2013-11-19T16:00:00Z"/>
          <w:rFonts w:ascii="David" w:hAnsi="David" w:cs="David"/>
          <w:sz w:val="28"/>
          <w:szCs w:val="28"/>
        </w:rPr>
      </w:pPr>
      <w:ins w:id="1227" w:author=" " w:date="2013-11-19T16:00:00Z">
        <w:r w:rsidRPr="00103F9A">
          <w:rPr>
            <w:rFonts w:ascii="David" w:hAnsi="David" w:cs="David"/>
            <w:sz w:val="28"/>
            <w:szCs w:val="28"/>
          </w:rPr>
          <w:lastRenderedPageBreak/>
          <w:t>2</w:t>
        </w:r>
        <w:r w:rsidRPr="00103F9A">
          <w:rPr>
            <w:rFonts w:ascii="David" w:hAnsi="David" w:cs="David"/>
            <w:sz w:val="28"/>
            <w:szCs w:val="28"/>
            <w:rtl/>
          </w:rPr>
          <w:t>. ניתן</w:t>
        </w:r>
        <w:r w:rsidRPr="00103F9A">
          <w:rPr>
            <w:rFonts w:ascii="David" w:eastAsia="David" w:hAnsi="David" w:cs="David"/>
            <w:sz w:val="28"/>
            <w:szCs w:val="28"/>
            <w:rtl/>
          </w:rPr>
          <w:t xml:space="preserve"> </w:t>
        </w:r>
        <w:r w:rsidRPr="00103F9A">
          <w:rPr>
            <w:rFonts w:ascii="David" w:hAnsi="David" w:cs="David"/>
            <w:sz w:val="28"/>
            <w:szCs w:val="28"/>
            <w:rtl/>
          </w:rPr>
          <w:t>להכריח</w:t>
        </w:r>
        <w:r w:rsidRPr="00103F9A">
          <w:rPr>
            <w:rFonts w:ascii="David" w:eastAsia="David" w:hAnsi="David" w:cs="David"/>
            <w:sz w:val="28"/>
            <w:szCs w:val="28"/>
            <w:rtl/>
          </w:rPr>
          <w:t xml:space="preserve"> </w:t>
        </w:r>
        <w:r w:rsidRPr="00103F9A">
          <w:rPr>
            <w:rFonts w:ascii="David" w:hAnsi="David" w:cs="David"/>
            <w:sz w:val="28"/>
            <w:szCs w:val="28"/>
            <w:rtl/>
          </w:rPr>
          <w:t>כל</w:t>
        </w:r>
        <w:r w:rsidRPr="00103F9A">
          <w:rPr>
            <w:rFonts w:ascii="David" w:eastAsia="David" w:hAnsi="David" w:cs="David"/>
            <w:sz w:val="28"/>
            <w:szCs w:val="28"/>
            <w:rtl/>
          </w:rPr>
          <w:t xml:space="preserve"> </w:t>
        </w:r>
        <w:r w:rsidRPr="00103F9A">
          <w:rPr>
            <w:rFonts w:ascii="David" w:hAnsi="David" w:cs="David"/>
            <w:sz w:val="28"/>
            <w:szCs w:val="28"/>
            <w:rtl/>
          </w:rPr>
          <w:t>אזרח, המחזיק</w:t>
        </w:r>
        <w:r w:rsidRPr="00103F9A">
          <w:rPr>
            <w:rFonts w:ascii="David" w:eastAsia="David" w:hAnsi="David" w:cs="David"/>
            <w:sz w:val="28"/>
            <w:szCs w:val="28"/>
            <w:rtl/>
          </w:rPr>
          <w:t xml:space="preserve"> </w:t>
        </w:r>
        <w:r w:rsidRPr="00103F9A">
          <w:rPr>
            <w:rFonts w:ascii="David" w:hAnsi="David" w:cs="David"/>
            <w:sz w:val="28"/>
            <w:szCs w:val="28"/>
            <w:rtl/>
          </w:rPr>
          <w:t>יותר</w:t>
        </w:r>
        <w:r w:rsidRPr="00103F9A">
          <w:rPr>
            <w:rFonts w:ascii="David" w:eastAsia="David" w:hAnsi="David" w:cs="David"/>
            <w:sz w:val="28"/>
            <w:szCs w:val="28"/>
            <w:rtl/>
          </w:rPr>
          <w:t xml:space="preserve"> </w:t>
        </w:r>
        <w:r w:rsidRPr="00103F9A">
          <w:rPr>
            <w:rFonts w:ascii="David" w:hAnsi="David" w:cs="David"/>
            <w:sz w:val="28"/>
            <w:szCs w:val="28"/>
            <w:rtl/>
          </w:rPr>
          <w:t>מנחלה</w:t>
        </w:r>
        <w:r w:rsidRPr="00103F9A">
          <w:rPr>
            <w:rFonts w:ascii="David" w:eastAsia="David" w:hAnsi="David" w:cs="David"/>
            <w:sz w:val="28"/>
            <w:szCs w:val="28"/>
            <w:rtl/>
          </w:rPr>
          <w:t xml:space="preserve"> </w:t>
        </w:r>
        <w:r w:rsidRPr="00103F9A">
          <w:rPr>
            <w:rFonts w:ascii="David" w:hAnsi="David" w:cs="David"/>
            <w:sz w:val="28"/>
            <w:szCs w:val="28"/>
            <w:rtl/>
          </w:rPr>
          <w:t>אחת, למכור</w:t>
        </w:r>
        <w:r w:rsidRPr="00103F9A">
          <w:rPr>
            <w:rFonts w:ascii="David" w:eastAsia="David" w:hAnsi="David" w:cs="David"/>
            <w:sz w:val="28"/>
            <w:szCs w:val="28"/>
            <w:rtl/>
          </w:rPr>
          <w:t xml:space="preserve"> </w:t>
        </w:r>
        <w:r w:rsidRPr="00103F9A">
          <w:rPr>
            <w:rFonts w:ascii="David" w:hAnsi="David" w:cs="David"/>
            <w:sz w:val="28"/>
            <w:szCs w:val="28"/>
            <w:rtl/>
          </w:rPr>
          <w:t>את</w:t>
        </w:r>
        <w:r w:rsidRPr="00103F9A">
          <w:rPr>
            <w:rFonts w:ascii="David" w:eastAsia="David" w:hAnsi="David" w:cs="David"/>
            <w:sz w:val="28"/>
            <w:szCs w:val="28"/>
            <w:rtl/>
          </w:rPr>
          <w:t xml:space="preserve"> </w:t>
        </w:r>
        <w:r w:rsidRPr="00103F9A">
          <w:rPr>
            <w:rFonts w:ascii="David" w:hAnsi="David" w:cs="David"/>
            <w:sz w:val="28"/>
            <w:szCs w:val="28"/>
            <w:rtl/>
          </w:rPr>
          <w:t>כל</w:t>
        </w:r>
        <w:r w:rsidRPr="00103F9A">
          <w:rPr>
            <w:rFonts w:ascii="David" w:eastAsia="David" w:hAnsi="David" w:cs="David"/>
            <w:sz w:val="28"/>
            <w:szCs w:val="28"/>
            <w:rtl/>
          </w:rPr>
          <w:t xml:space="preserve"> </w:t>
        </w:r>
        <w:r w:rsidRPr="00103F9A">
          <w:rPr>
            <w:rFonts w:ascii="David" w:hAnsi="David" w:cs="David"/>
            <w:sz w:val="28"/>
            <w:szCs w:val="28"/>
            <w:rtl/>
          </w:rPr>
          <w:t>הנחלות</w:t>
        </w:r>
        <w:r w:rsidRPr="00103F9A">
          <w:rPr>
            <w:rFonts w:ascii="David" w:eastAsia="David" w:hAnsi="David" w:cs="David"/>
            <w:sz w:val="28"/>
            <w:szCs w:val="28"/>
            <w:rtl/>
          </w:rPr>
          <w:t xml:space="preserve"> </w:t>
        </w:r>
        <w:r w:rsidRPr="00103F9A">
          <w:rPr>
            <w:rFonts w:ascii="David" w:hAnsi="David" w:cs="David"/>
            <w:sz w:val="28"/>
            <w:szCs w:val="28"/>
            <w:rtl/>
          </w:rPr>
          <w:t>פרט</w:t>
        </w:r>
        <w:r w:rsidRPr="00103F9A">
          <w:rPr>
            <w:rFonts w:ascii="David" w:eastAsia="David" w:hAnsi="David" w:cs="David"/>
            <w:sz w:val="28"/>
            <w:szCs w:val="28"/>
            <w:rtl/>
          </w:rPr>
          <w:t xml:space="preserve"> </w:t>
        </w:r>
        <w:r w:rsidRPr="00103F9A">
          <w:rPr>
            <w:rFonts w:ascii="David" w:hAnsi="David" w:cs="David"/>
            <w:sz w:val="28"/>
            <w:szCs w:val="28"/>
            <w:rtl/>
          </w:rPr>
          <w:t>לאחת, לאזרחים</w:t>
        </w:r>
        <w:r w:rsidRPr="00103F9A">
          <w:rPr>
            <w:rFonts w:ascii="David" w:eastAsia="David" w:hAnsi="David" w:cs="David"/>
            <w:sz w:val="28"/>
            <w:szCs w:val="28"/>
            <w:rtl/>
          </w:rPr>
          <w:t xml:space="preserve"> </w:t>
        </w:r>
        <w:r w:rsidRPr="00103F9A">
          <w:rPr>
            <w:rFonts w:ascii="David" w:hAnsi="David" w:cs="David"/>
            <w:sz w:val="28"/>
            <w:szCs w:val="28"/>
            <w:rtl/>
          </w:rPr>
          <w:t>שאין</w:t>
        </w:r>
        <w:r w:rsidRPr="00103F9A">
          <w:rPr>
            <w:rFonts w:ascii="David" w:eastAsia="David" w:hAnsi="David" w:cs="David"/>
            <w:sz w:val="28"/>
            <w:szCs w:val="28"/>
            <w:rtl/>
          </w:rPr>
          <w:t xml:space="preserve"> </w:t>
        </w:r>
        <w:r w:rsidRPr="00103F9A">
          <w:rPr>
            <w:rFonts w:ascii="David" w:hAnsi="David" w:cs="David"/>
            <w:sz w:val="28"/>
            <w:szCs w:val="28"/>
            <w:rtl/>
          </w:rPr>
          <w:t>להם</w:t>
        </w:r>
        <w:r w:rsidRPr="00103F9A">
          <w:rPr>
            <w:rFonts w:ascii="David" w:eastAsia="David" w:hAnsi="David" w:cs="David"/>
            <w:sz w:val="28"/>
            <w:szCs w:val="28"/>
            <w:rtl/>
          </w:rPr>
          <w:t xml:space="preserve"> </w:t>
        </w:r>
        <w:r w:rsidRPr="00103F9A">
          <w:rPr>
            <w:rFonts w:ascii="David" w:hAnsi="David" w:cs="David"/>
            <w:sz w:val="28"/>
            <w:szCs w:val="28"/>
            <w:rtl/>
          </w:rPr>
          <w:t>נחלה</w:t>
        </w:r>
      </w:ins>
      <w:ins w:id="1228" w:author=" " w:date="2013-11-19T16:01:00Z">
        <w:r w:rsidR="00A56F08">
          <w:rPr>
            <w:rFonts w:ascii="David" w:hAnsi="David" w:cs="David" w:hint="cs"/>
            <w:sz w:val="28"/>
            <w:szCs w:val="28"/>
            <w:rtl/>
            <w:lang w:bidi="he-IL"/>
          </w:rPr>
          <w:t>, ורק לאחר מכן להתחיל לספור את השנים עד היובל</w:t>
        </w:r>
      </w:ins>
      <w:ins w:id="1229" w:author=" " w:date="2013-11-19T16:00:00Z">
        <w:r w:rsidRPr="00103F9A">
          <w:rPr>
            <w:rFonts w:ascii="David" w:hAnsi="David" w:cs="David"/>
            <w:sz w:val="28"/>
            <w:szCs w:val="28"/>
            <w:rtl/>
          </w:rPr>
          <w:t>. פתרון</w:t>
        </w:r>
        <w:r w:rsidRPr="00103F9A">
          <w:rPr>
            <w:rFonts w:ascii="David" w:eastAsia="David" w:hAnsi="David" w:cs="David"/>
            <w:sz w:val="28"/>
            <w:szCs w:val="28"/>
            <w:rtl/>
          </w:rPr>
          <w:t xml:space="preserve"> </w:t>
        </w:r>
        <w:r w:rsidRPr="00103F9A">
          <w:rPr>
            <w:rFonts w:ascii="David" w:hAnsi="David" w:cs="David"/>
            <w:sz w:val="28"/>
            <w:szCs w:val="28"/>
            <w:rtl/>
          </w:rPr>
          <w:t>זה</w:t>
        </w:r>
        <w:r w:rsidRPr="00103F9A">
          <w:rPr>
            <w:rFonts w:ascii="David" w:eastAsia="David" w:hAnsi="David" w:cs="David"/>
            <w:sz w:val="28"/>
            <w:szCs w:val="28"/>
            <w:rtl/>
          </w:rPr>
          <w:t xml:space="preserve"> </w:t>
        </w:r>
        <w:r w:rsidRPr="00103F9A">
          <w:rPr>
            <w:rFonts w:ascii="David" w:hAnsi="David" w:cs="David"/>
            <w:sz w:val="28"/>
            <w:szCs w:val="28"/>
            <w:rtl/>
          </w:rPr>
          <w:t>יבטיח</w:t>
        </w:r>
        <w:r w:rsidRPr="00103F9A">
          <w:rPr>
            <w:rFonts w:ascii="David" w:eastAsia="David" w:hAnsi="David" w:cs="David"/>
            <w:sz w:val="28"/>
            <w:szCs w:val="28"/>
            <w:rtl/>
          </w:rPr>
          <w:t xml:space="preserve"> </w:t>
        </w:r>
        <w:r w:rsidRPr="00103F9A">
          <w:rPr>
            <w:rFonts w:ascii="David" w:hAnsi="David" w:cs="David"/>
            <w:sz w:val="28"/>
            <w:szCs w:val="28"/>
            <w:rtl/>
          </w:rPr>
          <w:t>נחלה</w:t>
        </w:r>
        <w:r w:rsidRPr="00103F9A">
          <w:rPr>
            <w:rFonts w:ascii="David" w:eastAsia="David" w:hAnsi="David" w:cs="David"/>
            <w:sz w:val="28"/>
            <w:szCs w:val="28"/>
            <w:rtl/>
          </w:rPr>
          <w:t xml:space="preserve"> </w:t>
        </w:r>
        <w:r w:rsidRPr="00103F9A">
          <w:rPr>
            <w:rFonts w:ascii="David" w:hAnsi="David" w:cs="David"/>
            <w:sz w:val="28"/>
            <w:szCs w:val="28"/>
            <w:rtl/>
          </w:rPr>
          <w:t>לכל</w:t>
        </w:r>
        <w:r w:rsidRPr="00103F9A">
          <w:rPr>
            <w:rFonts w:ascii="David" w:eastAsia="David" w:hAnsi="David" w:cs="David"/>
            <w:sz w:val="28"/>
            <w:szCs w:val="28"/>
            <w:rtl/>
          </w:rPr>
          <w:t xml:space="preserve"> </w:t>
        </w:r>
        <w:r w:rsidRPr="00103F9A">
          <w:rPr>
            <w:rFonts w:ascii="David" w:hAnsi="David" w:cs="David"/>
            <w:sz w:val="28"/>
            <w:szCs w:val="28"/>
            <w:rtl/>
          </w:rPr>
          <w:t>אזרח, אולם</w:t>
        </w:r>
        <w:r w:rsidRPr="00103F9A">
          <w:rPr>
            <w:rFonts w:ascii="David" w:eastAsia="David" w:hAnsi="David" w:cs="David"/>
            <w:sz w:val="28"/>
            <w:szCs w:val="28"/>
            <w:rtl/>
          </w:rPr>
          <w:t xml:space="preserve"> </w:t>
        </w:r>
        <w:r w:rsidRPr="00103F9A">
          <w:rPr>
            <w:rFonts w:ascii="David" w:hAnsi="David" w:cs="David"/>
            <w:sz w:val="28"/>
            <w:szCs w:val="28"/>
            <w:rtl/>
          </w:rPr>
          <w:t>הוא</w:t>
        </w:r>
        <w:r w:rsidRPr="00103F9A">
          <w:rPr>
            <w:rFonts w:ascii="David" w:eastAsia="David" w:hAnsi="David" w:cs="David"/>
            <w:sz w:val="28"/>
            <w:szCs w:val="28"/>
            <w:rtl/>
          </w:rPr>
          <w:t xml:space="preserve"> </w:t>
        </w:r>
        <w:r w:rsidRPr="00103F9A">
          <w:rPr>
            <w:rFonts w:ascii="David" w:hAnsi="David" w:cs="David"/>
            <w:sz w:val="28"/>
            <w:szCs w:val="28"/>
            <w:rtl/>
          </w:rPr>
          <w:t>יפגע</w:t>
        </w:r>
        <w:r w:rsidRPr="00103F9A">
          <w:rPr>
            <w:rFonts w:ascii="David" w:eastAsia="David" w:hAnsi="David" w:cs="David"/>
            <w:sz w:val="28"/>
            <w:szCs w:val="28"/>
            <w:rtl/>
          </w:rPr>
          <w:t xml:space="preserve"> </w:t>
        </w:r>
        <w:r w:rsidRPr="00103F9A">
          <w:rPr>
            <w:rFonts w:ascii="David" w:hAnsi="David" w:cs="David"/>
            <w:sz w:val="28"/>
            <w:szCs w:val="28"/>
            <w:rtl/>
          </w:rPr>
          <w:t>באופן</w:t>
        </w:r>
        <w:r w:rsidRPr="00103F9A">
          <w:rPr>
            <w:rFonts w:ascii="David" w:eastAsia="David" w:hAnsi="David" w:cs="David"/>
            <w:sz w:val="28"/>
            <w:szCs w:val="28"/>
            <w:rtl/>
          </w:rPr>
          <w:t xml:space="preserve"> </w:t>
        </w:r>
        <w:r w:rsidRPr="00103F9A">
          <w:rPr>
            <w:rFonts w:ascii="David" w:hAnsi="David" w:cs="David"/>
            <w:sz w:val="28"/>
            <w:szCs w:val="28"/>
            <w:rtl/>
          </w:rPr>
          <w:t>משמעותי</w:t>
        </w:r>
        <w:r w:rsidRPr="00103F9A">
          <w:rPr>
            <w:rFonts w:ascii="David" w:eastAsia="David" w:hAnsi="David" w:cs="David"/>
            <w:sz w:val="28"/>
            <w:szCs w:val="28"/>
            <w:rtl/>
          </w:rPr>
          <w:t xml:space="preserve"> </w:t>
        </w:r>
        <w:r w:rsidRPr="00103F9A">
          <w:rPr>
            <w:rFonts w:ascii="David" w:hAnsi="David" w:cs="David"/>
            <w:sz w:val="28"/>
            <w:szCs w:val="28"/>
            <w:rtl/>
          </w:rPr>
          <w:t>בבחירה</w:t>
        </w:r>
        <w:r w:rsidRPr="00103F9A">
          <w:rPr>
            <w:rFonts w:ascii="David" w:eastAsia="David" w:hAnsi="David" w:cs="David"/>
            <w:sz w:val="28"/>
            <w:szCs w:val="28"/>
            <w:rtl/>
          </w:rPr>
          <w:t xml:space="preserve"> </w:t>
        </w:r>
        <w:r w:rsidRPr="00103F9A">
          <w:rPr>
            <w:rFonts w:ascii="David" w:hAnsi="David" w:cs="David"/>
            <w:sz w:val="28"/>
            <w:szCs w:val="28"/>
            <w:rtl/>
          </w:rPr>
          <w:t>החופשית</w:t>
        </w:r>
        <w:r w:rsidRPr="00103F9A">
          <w:rPr>
            <w:rFonts w:ascii="David" w:eastAsia="David" w:hAnsi="David" w:cs="David"/>
            <w:sz w:val="28"/>
            <w:szCs w:val="28"/>
            <w:rtl/>
          </w:rPr>
          <w:t xml:space="preserve"> </w:t>
        </w:r>
        <w:r w:rsidRPr="00103F9A">
          <w:rPr>
            <w:rFonts w:ascii="David" w:hAnsi="David" w:cs="David"/>
            <w:sz w:val="28"/>
            <w:szCs w:val="28"/>
            <w:rtl/>
          </w:rPr>
          <w:t>של</w:t>
        </w:r>
        <w:r w:rsidRPr="00103F9A">
          <w:rPr>
            <w:rFonts w:ascii="David" w:eastAsia="David" w:hAnsi="David" w:cs="David"/>
            <w:sz w:val="28"/>
            <w:szCs w:val="28"/>
            <w:rtl/>
          </w:rPr>
          <w:t xml:space="preserve"> </w:t>
        </w:r>
        <w:r w:rsidRPr="00103F9A">
          <w:rPr>
            <w:rFonts w:ascii="David" w:hAnsi="David" w:cs="David"/>
            <w:sz w:val="28"/>
            <w:szCs w:val="28"/>
            <w:rtl/>
          </w:rPr>
          <w:t>בעלי</w:t>
        </w:r>
        <w:r w:rsidRPr="00103F9A">
          <w:rPr>
            <w:rFonts w:ascii="David" w:eastAsia="David" w:hAnsi="David" w:cs="David"/>
            <w:sz w:val="28"/>
            <w:szCs w:val="28"/>
            <w:rtl/>
          </w:rPr>
          <w:t xml:space="preserve"> </w:t>
        </w:r>
        <w:r w:rsidRPr="00103F9A">
          <w:rPr>
            <w:rFonts w:ascii="David" w:hAnsi="David" w:cs="David"/>
            <w:sz w:val="28"/>
            <w:szCs w:val="28"/>
            <w:rtl/>
          </w:rPr>
          <w:t>הקרקע</w:t>
        </w:r>
        <w:r w:rsidRPr="00103F9A">
          <w:rPr>
            <w:rFonts w:ascii="David" w:eastAsia="David" w:hAnsi="David" w:cs="David"/>
            <w:sz w:val="28"/>
            <w:szCs w:val="28"/>
            <w:rtl/>
          </w:rPr>
          <w:t xml:space="preserve"> </w:t>
        </w:r>
        <w:r w:rsidRPr="00103F9A">
          <w:rPr>
            <w:rFonts w:ascii="David" w:hAnsi="David" w:cs="David"/>
            <w:sz w:val="28"/>
            <w:szCs w:val="28"/>
            <w:rtl/>
          </w:rPr>
          <w:t>הנוכחיים.</w:t>
        </w:r>
      </w:ins>
    </w:p>
    <w:p w:rsidR="006F2FB6" w:rsidRDefault="006F2FB6" w:rsidP="004034AA">
      <w:pPr>
        <w:rPr>
          <w:ins w:id="1230" w:author=" " w:date="2013-11-19T16:01:00Z"/>
          <w:rFonts w:hint="cs"/>
          <w:rtl/>
        </w:rPr>
      </w:pPr>
    </w:p>
    <w:p w:rsidR="004034AA" w:rsidRPr="004034AA" w:rsidRDefault="0039545D" w:rsidP="0039545D">
      <w:pPr>
        <w:rPr>
          <w:ins w:id="1231" w:author=" " w:date="2013-11-19T15:54:00Z"/>
          <w:rtl/>
        </w:rPr>
      </w:pPr>
      <w:ins w:id="1232" w:author=" " w:date="2013-11-19T16:02:00Z">
        <w:r>
          <w:rPr>
            <w:rFonts w:hint="cs"/>
            <w:rtl/>
          </w:rPr>
          <w:t xml:space="preserve">אולם </w:t>
        </w:r>
      </w:ins>
      <w:ins w:id="1233" w:author=" " w:date="2013-11-19T16:01:00Z">
        <w:r w:rsidR="00A56F08">
          <w:rPr>
            <w:rFonts w:hint="cs"/>
            <w:rtl/>
          </w:rPr>
          <w:t>ניתן להציע פתרון שלישי</w:t>
        </w:r>
      </w:ins>
      <w:ins w:id="1234" w:author=" " w:date="2013-11-19T16:02:00Z">
        <w:r>
          <w:rPr>
            <w:rFonts w:hint="cs"/>
            <w:rtl/>
          </w:rPr>
          <w:t xml:space="preserve"> הנמנע מהבעיות שבשני הפתרונות הקודמים. ניתן </w:t>
        </w:r>
      </w:ins>
      <w:ins w:id="1235" w:author=" " w:date="2013-11-19T15:54:00Z">
        <w:r w:rsidR="004034AA" w:rsidRPr="004034AA">
          <w:rPr>
            <w:rtl/>
          </w:rPr>
          <w:t xml:space="preserve">לבצע כבר היום רישום של הבעלות על כל הנחלות, ולהתחיל כבר ממחר לספור את השנים לקראת היובל הבא - כמו בפתרון </w:t>
        </w:r>
        <w:r w:rsidR="004034AA" w:rsidRPr="004034AA">
          <w:rPr>
            <w:lang w:bidi="ar-SA"/>
          </w:rPr>
          <w:t>1</w:t>
        </w:r>
        <w:r w:rsidR="004034AA" w:rsidRPr="004034AA">
          <w:rPr>
            <w:rtl/>
          </w:rPr>
          <w:t xml:space="preserve">. אולם, כעבור </w:t>
        </w:r>
        <w:r w:rsidR="004034AA" w:rsidRPr="004034AA">
          <w:rPr>
            <w:lang w:bidi="ar-SA"/>
          </w:rPr>
          <w:t>50</w:t>
        </w:r>
        <w:r w:rsidR="004034AA" w:rsidRPr="004034AA">
          <w:rPr>
            <w:rtl/>
          </w:rPr>
          <w:t xml:space="preserve"> שנה, </w:t>
        </w:r>
        <w:r w:rsidR="004034AA" w:rsidRPr="004034AA">
          <w:rPr>
            <w:b/>
            <w:bCs/>
            <w:rtl/>
          </w:rPr>
          <w:t>רק האנשים שאין בבעלותם נחלה יוכלו להחזיר לעצמם נחלה אחת</w:t>
        </w:r>
        <w:r w:rsidR="004034AA" w:rsidRPr="004034AA">
          <w:rPr>
            <w:rtl/>
          </w:rPr>
          <w:t>. התהליך יתנהל ע"פ האלגוריתם הבא:</w:t>
        </w:r>
      </w:ins>
    </w:p>
    <w:p w:rsidR="00963D26" w:rsidRPr="00963D26" w:rsidRDefault="00963D26" w:rsidP="00963D26">
      <w:pPr>
        <w:rPr>
          <w:ins w:id="1236" w:author=" " w:date="2013-11-19T16:03:00Z"/>
          <w:rtl/>
        </w:rPr>
      </w:pPr>
      <w:ins w:id="1237" w:author=" " w:date="2013-11-19T16:03:00Z">
        <w:r w:rsidRPr="00963D26">
          <w:rPr>
            <w:rtl/>
          </w:rPr>
          <w:t>1. בחר אזרח כלשהו, שהייתה לו נחלה בתחילת הספירה, ושאין לו נחלה כעת;</w:t>
        </w:r>
        <w:r w:rsidRPr="00963D26">
          <w:rPr>
            <w:vertAlign w:val="superscript"/>
            <w:rtl/>
          </w:rPr>
          <w:footnoteReference w:id="69"/>
        </w:r>
      </w:ins>
    </w:p>
    <w:p w:rsidR="00963D26" w:rsidRPr="00963D26" w:rsidRDefault="00963D26" w:rsidP="00963D26">
      <w:pPr>
        <w:rPr>
          <w:ins w:id="1240" w:author=" " w:date="2013-11-19T16:03:00Z"/>
          <w:rtl/>
        </w:rPr>
      </w:pPr>
      <w:ins w:id="1241" w:author=" " w:date="2013-11-19T16:03:00Z">
        <w:r w:rsidRPr="00963D26">
          <w:rPr>
            <w:rtl/>
          </w:rPr>
          <w:t>2. אם אין אזרח כזה - סיים;</w:t>
        </w:r>
      </w:ins>
    </w:p>
    <w:p w:rsidR="00963D26" w:rsidRPr="00963D26" w:rsidRDefault="00963D26" w:rsidP="00963D26">
      <w:pPr>
        <w:rPr>
          <w:ins w:id="1242" w:author=" " w:date="2013-11-19T16:03:00Z"/>
          <w:rtl/>
        </w:rPr>
      </w:pPr>
      <w:ins w:id="1243" w:author=" " w:date="2013-11-19T16:03:00Z">
        <w:r w:rsidRPr="00963D26">
          <w:rPr>
            <w:rtl/>
          </w:rPr>
          <w:t>3. אם יש אזרח כזה - בקש ממנו לבחור את אחת הנחלות שהייתה בבעלותו בתחילת הספירה, והחזר את הנחלה לבעלותו;</w:t>
        </w:r>
      </w:ins>
    </w:p>
    <w:p w:rsidR="00963D26" w:rsidRPr="00963D26" w:rsidRDefault="00963D26" w:rsidP="00963D26">
      <w:pPr>
        <w:rPr>
          <w:ins w:id="1244" w:author=" " w:date="2013-11-19T16:03:00Z"/>
          <w:rtl/>
        </w:rPr>
      </w:pPr>
      <w:ins w:id="1245" w:author=" " w:date="2013-11-19T16:03:00Z">
        <w:r w:rsidRPr="00963D26">
          <w:rPr>
            <w:rtl/>
          </w:rPr>
          <w:t>4. חזור על התהליך עד לסיום.</w:t>
        </w:r>
      </w:ins>
    </w:p>
    <w:p w:rsidR="00963D26" w:rsidRPr="00963D26" w:rsidRDefault="00963D26" w:rsidP="00963D26">
      <w:pPr>
        <w:rPr>
          <w:ins w:id="1246" w:author=" " w:date="2013-11-19T16:03:00Z"/>
          <w:rtl/>
        </w:rPr>
      </w:pPr>
    </w:p>
    <w:p w:rsidR="00963D26" w:rsidRPr="00963D26" w:rsidRDefault="00963D26" w:rsidP="00963D26">
      <w:pPr>
        <w:rPr>
          <w:ins w:id="1247" w:author=" " w:date="2013-11-19T16:03:00Z"/>
          <w:rtl/>
        </w:rPr>
      </w:pPr>
      <w:ins w:id="1248" w:author=" " w:date="2013-11-19T16:03:00Z">
        <w:r w:rsidRPr="00963D26">
          <w:rPr>
            <w:rtl/>
          </w:rPr>
          <w:t>לאחר סיום התהליך, מבצעים רישום מחודש של הבעלות, ומתחילים לספור מחדש לקראת היובל הבא.</w:t>
        </w:r>
      </w:ins>
    </w:p>
    <w:p w:rsidR="00963D26" w:rsidRDefault="00963D26" w:rsidP="00594E19">
      <w:pPr>
        <w:rPr>
          <w:ins w:id="1249" w:author=" " w:date="2013-11-19T16:04:00Z"/>
          <w:rFonts w:hint="cs"/>
          <w:rtl/>
        </w:rPr>
      </w:pPr>
      <w:ins w:id="1250" w:author=" " w:date="2013-11-19T16:03:00Z">
        <w:r w:rsidRPr="00963D26">
          <w:rPr>
            <w:rtl/>
          </w:rPr>
          <w:t>קל לראות, שכל אזרח שהייתה לו נחלה בתחילת הספירה, יהיה בעל</w:t>
        </w:r>
        <w:r w:rsidRPr="00963D26">
          <w:rPr>
            <w:rFonts w:hint="cs"/>
            <w:rtl/>
          </w:rPr>
          <w:t xml:space="preserve"> </w:t>
        </w:r>
        <w:r w:rsidRPr="00963D26">
          <w:rPr>
            <w:rtl/>
          </w:rPr>
          <w:t>נחלה גם בסוף תהליך היובל. כך, התהליך מבטיח, שמספר בעלי</w:t>
        </w:r>
        <w:r w:rsidRPr="00963D26">
          <w:rPr>
            <w:rFonts w:hint="cs"/>
            <w:rtl/>
          </w:rPr>
          <w:t xml:space="preserve"> </w:t>
        </w:r>
        <w:r w:rsidRPr="00963D26">
          <w:rPr>
            <w:rtl/>
          </w:rPr>
          <w:t xml:space="preserve">הנחלות לא יקטן מיובל אחד ליובל הבא. מצד שני, </w:t>
        </w:r>
        <w:r w:rsidR="00594E19">
          <w:rPr>
            <w:rFonts w:hint="cs"/>
            <w:rtl/>
          </w:rPr>
          <w:t xml:space="preserve">ייתכן שיהיו אנשים חסרי-נחלה שיצליחו לרכוש נחלה חדשה, כך שמספר בעלי-הנחלות </w:t>
        </w:r>
      </w:ins>
      <w:ins w:id="1251" w:author=" " w:date="2013-11-19T16:04:00Z">
        <w:r w:rsidR="00594E19">
          <w:rPr>
            <w:rFonts w:hint="cs"/>
            <w:rtl/>
          </w:rPr>
          <w:t>עשוי לגדול</w:t>
        </w:r>
      </w:ins>
      <w:ins w:id="1252" w:author=" " w:date="2013-11-19T16:03:00Z">
        <w:r w:rsidR="00594E19">
          <w:rPr>
            <w:rFonts w:hint="cs"/>
            <w:rtl/>
          </w:rPr>
          <w:t>.</w:t>
        </w:r>
      </w:ins>
    </w:p>
    <w:p w:rsidR="00483113" w:rsidRDefault="00483113" w:rsidP="00594E19">
      <w:pPr>
        <w:rPr>
          <w:ins w:id="1253" w:author=" " w:date="2013-11-19T16:04:00Z"/>
          <w:rFonts w:hint="cs"/>
          <w:rtl/>
        </w:rPr>
      </w:pPr>
    </w:p>
    <w:p w:rsidR="00483113" w:rsidRDefault="00483113" w:rsidP="00483113">
      <w:pPr>
        <w:rPr>
          <w:ins w:id="1254" w:author=" " w:date="2013-11-19T16:04:00Z"/>
          <w:rFonts w:hint="cs"/>
          <w:rtl/>
        </w:rPr>
      </w:pPr>
      <w:ins w:id="1255" w:author=" " w:date="2013-11-19T16:04:00Z">
        <w:r w:rsidRPr="00483113">
          <w:rPr>
            <w:rtl/>
          </w:rPr>
          <w:t>במאמרי "אלגוריתם היובל"</w:t>
        </w:r>
        <w:r w:rsidRPr="00483113">
          <w:rPr>
            <w:vertAlign w:val="superscript"/>
            <w:rtl/>
          </w:rPr>
          <w:footnoteReference w:id="70"/>
        </w:r>
        <w:r w:rsidRPr="00483113">
          <w:rPr>
            <w:rFonts w:hint="cs"/>
            <w:rtl/>
          </w:rPr>
          <w:t xml:space="preserve">  </w:t>
        </w:r>
        <w:r>
          <w:rPr>
            <w:rFonts w:hint="cs"/>
            <w:rtl/>
          </w:rPr>
          <w:t>ניתחתי בפירוט את האלגוריתם הנ"ל, ו</w:t>
        </w:r>
        <w:r w:rsidRPr="00483113">
          <w:rPr>
            <w:rtl/>
          </w:rPr>
          <w:t>הוכחתי</w:t>
        </w:r>
        <w:r w:rsidRPr="00483113">
          <w:rPr>
            <w:rFonts w:hint="cs"/>
            <w:rtl/>
          </w:rPr>
          <w:t>,</w:t>
        </w:r>
        <w:r w:rsidRPr="00483113">
          <w:rPr>
            <w:rtl/>
          </w:rPr>
          <w:t xml:space="preserve"> שאם כל נחלה נמכרת בהסתברות גדולה מאפס, </w:t>
        </w:r>
        <w:r w:rsidRPr="00483113">
          <w:rPr>
            <w:b/>
            <w:bCs/>
            <w:rtl/>
            <w:rPrChange w:id="1258" w:author=" " w:date="2013-11-19T16:04:00Z">
              <w:rPr>
                <w:rtl/>
              </w:rPr>
            </w:rPrChange>
          </w:rPr>
          <w:t>התהליך המתואר מתכנס למצב שבו לכל אזרח יש נחלה</w:t>
        </w:r>
        <w:r w:rsidRPr="00483113">
          <w:rPr>
            <w:rtl/>
          </w:rPr>
          <w:t>. בנוסף להוכחה המתימטית הראיתי סימולציות הממחישות את התהליך</w:t>
        </w:r>
        <w:r w:rsidRPr="00483113">
          <w:rPr>
            <w:rFonts w:hint="cs"/>
            <w:rtl/>
          </w:rPr>
          <w:t>.</w:t>
        </w:r>
        <w:r w:rsidRPr="00483113">
          <w:rPr>
            <w:vertAlign w:val="superscript"/>
            <w:rtl/>
          </w:rPr>
          <w:footnoteReference w:id="71"/>
        </w:r>
      </w:ins>
    </w:p>
    <w:p w:rsidR="00483113" w:rsidRPr="00963D26" w:rsidRDefault="00483113" w:rsidP="00483113">
      <w:pPr>
        <w:rPr>
          <w:ins w:id="1261" w:author=" " w:date="2013-11-19T16:03:00Z"/>
          <w:rtl/>
        </w:rPr>
      </w:pPr>
    </w:p>
    <w:p w:rsidR="005D50F0" w:rsidDel="00483113" w:rsidRDefault="00B460EC" w:rsidP="00483113">
      <w:pPr>
        <w:rPr>
          <w:del w:id="1262" w:author=" " w:date="2013-11-19T16:04:00Z"/>
          <w:rtl/>
        </w:rPr>
      </w:pPr>
      <w:del w:id="1263" w:author=" " w:date="2013-11-19T15:48:00Z">
        <w:r w:rsidDel="004034AA">
          <w:rPr>
            <w:rFonts w:hint="cs"/>
            <w:rtl/>
          </w:rPr>
          <w:delText xml:space="preserve"> עלינו</w:delText>
        </w:r>
        <w:r w:rsidR="0081621B" w:rsidRPr="00414627" w:rsidDel="004034AA">
          <w:rPr>
            <w:rtl/>
          </w:rPr>
          <w:delText xml:space="preserve"> לפתור כמה בעיות מעשיות.אפשר, כמובן, </w:delText>
        </w:r>
      </w:del>
      <w:del w:id="1264" w:author=" " w:date="2013-11-19T16:03:00Z">
        <w:r w:rsidDel="00860BF0">
          <w:rPr>
            <w:rFonts w:hint="cs"/>
            <w:rtl/>
          </w:rPr>
          <w:delText>להפקיע</w:delText>
        </w:r>
        <w:r w:rsidR="0081621B" w:rsidRPr="00414627" w:rsidDel="00860BF0">
          <w:rPr>
            <w:rtl/>
          </w:rPr>
          <w:delText>את כל הקרקעות במדינה</w:delText>
        </w:r>
        <w:r w:rsidDel="00860BF0">
          <w:rPr>
            <w:rFonts w:hint="cs"/>
            <w:rtl/>
          </w:rPr>
          <w:delText xml:space="preserve"> (ממילא 93% מהן שייכות למדינה)</w:delText>
        </w:r>
        <w:r w:rsidR="0081621B" w:rsidRPr="00414627" w:rsidDel="00860BF0">
          <w:rPr>
            <w:rtl/>
          </w:rPr>
          <w:delText xml:space="preserve"> ולחלק אותן מחדש </w:delText>
        </w:r>
        <w:r w:rsidDel="00860BF0">
          <w:rPr>
            <w:rFonts w:hint="cs"/>
            <w:rtl/>
          </w:rPr>
          <w:delText>בין האזרחים על-פי גורל</w:delText>
        </w:r>
        <w:r w:rsidR="0081621B" w:rsidRPr="00414627" w:rsidDel="00860BF0">
          <w:rPr>
            <w:rtl/>
          </w:rPr>
          <w:delText xml:space="preserve">, אולם </w:delText>
        </w:r>
        <w:r w:rsidDel="00860BF0">
          <w:rPr>
            <w:rFonts w:hint="cs"/>
            <w:rtl/>
          </w:rPr>
          <w:delText>ב</w:delText>
        </w:r>
        <w:r w:rsidR="0081621B" w:rsidRPr="00414627" w:rsidDel="00860BF0">
          <w:rPr>
            <w:rtl/>
          </w:rPr>
          <w:delText>דרך ת</w:delText>
        </w:r>
        <w:r w:rsidDel="00860BF0">
          <w:rPr>
            <w:rFonts w:hint="cs"/>
            <w:rtl/>
          </w:rPr>
          <w:delText>י</w:delText>
        </w:r>
        <w:r w:rsidR="0081621B" w:rsidRPr="00414627" w:rsidDel="00860BF0">
          <w:rPr>
            <w:rtl/>
          </w:rPr>
          <w:delText xml:space="preserve">פגע זכות הקניין של </w:delText>
        </w:r>
        <w:r w:rsidDel="00860BF0">
          <w:rPr>
            <w:rFonts w:hint="cs"/>
            <w:rtl/>
          </w:rPr>
          <w:delText>ה</w:delText>
        </w:r>
        <w:r w:rsidR="0081621B" w:rsidRPr="00414627" w:rsidDel="00860BF0">
          <w:rPr>
            <w:rtl/>
          </w:rPr>
          <w:delText xml:space="preserve">אנשים שכבר </w:delText>
        </w:r>
        <w:r w:rsidDel="00860BF0">
          <w:rPr>
            <w:rFonts w:hint="cs"/>
            <w:rtl/>
          </w:rPr>
          <w:delText>רכשו את הזכות ב</w:delText>
        </w:r>
        <w:r w:rsidR="0081621B" w:rsidRPr="00414627" w:rsidDel="00860BF0">
          <w:rPr>
            <w:rtl/>
          </w:rPr>
          <w:delText xml:space="preserve">קרקע. </w:delText>
        </w:r>
        <w:r w:rsidDel="00860BF0">
          <w:rPr>
            <w:rFonts w:hint="cs"/>
            <w:rtl/>
          </w:rPr>
          <w:delText xml:space="preserve">לעומת זאת, </w:delText>
        </w:r>
        <w:r w:rsidR="0081621B" w:rsidRPr="00414627" w:rsidDel="00860BF0">
          <w:rPr>
            <w:rtl/>
          </w:rPr>
          <w:delText xml:space="preserve">ניתן להציע תהליך הדרגתי </w:delText>
        </w:r>
        <w:r w:rsidDel="00860BF0">
          <w:rPr>
            <w:rFonts w:hint="cs"/>
            <w:rtl/>
          </w:rPr>
          <w:delText>ש</w:delText>
        </w:r>
        <w:r w:rsidR="0081621B" w:rsidRPr="00414627" w:rsidDel="00860BF0">
          <w:rPr>
            <w:rtl/>
          </w:rPr>
          <w:delText xml:space="preserve">לחלוקת נחלות, ללא מהפכות </w:delText>
        </w:r>
        <w:r w:rsidDel="00860BF0">
          <w:rPr>
            <w:rFonts w:hint="cs"/>
            <w:rtl/>
          </w:rPr>
          <w:delText>והפקעות</w:delText>
        </w:r>
        <w:r w:rsidR="0081621B" w:rsidRPr="00414627" w:rsidDel="00860BF0">
          <w:rPr>
            <w:rtl/>
          </w:rPr>
          <w:delText xml:space="preserve">: </w:delText>
        </w:r>
        <w:r w:rsidR="0081621B" w:rsidRPr="00414627" w:rsidDel="00860BF0">
          <w:rPr>
            <w:b/>
            <w:rtl/>
          </w:rPr>
          <w:delText>בכל שנת יובל, כל אדם שאין לו נחלה יוכל להחזיר לעצמו נחלה שהיתה ש</w:delText>
        </w:r>
        <w:r w:rsidR="005D50F0" w:rsidDel="00860BF0">
          <w:rPr>
            <w:rFonts w:hint="cs"/>
            <w:b/>
            <w:rtl/>
          </w:rPr>
          <w:delText xml:space="preserve">ייכת </w:delText>
        </w:r>
        <w:r w:rsidR="0081621B" w:rsidRPr="00414627" w:rsidDel="00860BF0">
          <w:rPr>
            <w:b/>
            <w:rtl/>
          </w:rPr>
          <w:delText xml:space="preserve">לו </w:delText>
        </w:r>
        <w:r w:rsidR="005D50F0" w:rsidDel="00860BF0">
          <w:rPr>
            <w:rFonts w:hint="cs"/>
            <w:b/>
            <w:rtl/>
          </w:rPr>
          <w:delText xml:space="preserve">בעבר </w:delText>
        </w:r>
        <w:commentRangeStart w:id="1265"/>
        <w:r w:rsidR="0081621B" w:rsidRPr="00414627" w:rsidDel="00860BF0">
          <w:rPr>
            <w:b/>
            <w:rtl/>
          </w:rPr>
          <w:delText xml:space="preserve">בסוף </w:delText>
        </w:r>
        <w:r w:rsidR="005D50F0" w:rsidDel="00860BF0">
          <w:rPr>
            <w:rFonts w:hint="cs"/>
            <w:b/>
            <w:rtl/>
          </w:rPr>
          <w:delText xml:space="preserve">שנת </w:delText>
        </w:r>
        <w:r w:rsidR="0081621B" w:rsidRPr="00414627" w:rsidDel="00860BF0">
          <w:rPr>
            <w:b/>
            <w:rtl/>
          </w:rPr>
          <w:delText>היובל הקודמת</w:delText>
        </w:r>
        <w:commentRangeEnd w:id="1265"/>
        <w:r w:rsidR="005D50F0" w:rsidDel="00860BF0">
          <w:rPr>
            <w:rStyle w:val="CommentReference"/>
            <w:rFonts w:ascii="Times New Roman" w:eastAsia="Calibri" w:hAnsi="Times New Roman" w:cs="Times New Roman"/>
            <w:rtl/>
            <w:lang w:eastAsia="de-DE" w:bidi="ar-SA"/>
          </w:rPr>
          <w:commentReference w:id="1265"/>
        </w:r>
        <w:r w:rsidR="0081621B" w:rsidRPr="00414627" w:rsidDel="00860BF0">
          <w:rPr>
            <w:rtl/>
          </w:rPr>
          <w:delText xml:space="preserve">. </w:delText>
        </w:r>
      </w:del>
      <w:del w:id="1266" w:author=" " w:date="2013-11-19T16:04:00Z">
        <w:r w:rsidR="0081621B" w:rsidRPr="00414627" w:rsidDel="00483113">
          <w:rPr>
            <w:rtl/>
          </w:rPr>
          <w:delText>במאמרי "אלגוריתם היובל"</w:delText>
        </w:r>
        <w:r w:rsidR="005D50F0" w:rsidDel="00483113">
          <w:rPr>
            <w:rStyle w:val="FootnoteReference"/>
            <w:rtl/>
          </w:rPr>
          <w:footnoteReference w:id="72"/>
        </w:r>
        <w:r w:rsidR="0081621B" w:rsidRPr="00414627" w:rsidDel="00483113">
          <w:rPr>
            <w:rtl/>
          </w:rPr>
          <w:delText>הוכחתי שאם כל נחלה נמכרת בהסתברות גדולה מאפס, התהליך המתואר מתכנס למצב שבו לכל אזרח יש נחלה. בנוסף להוכחה המתימטית הראיתי סימולציות הממחישות את התהליך</w:delText>
        </w:r>
        <w:r w:rsidR="005D50F0" w:rsidDel="00483113">
          <w:rPr>
            <w:rFonts w:hint="cs"/>
            <w:rtl/>
          </w:rPr>
          <w:delText>.</w:delText>
        </w:r>
        <w:r w:rsidR="005D50F0" w:rsidDel="00483113">
          <w:rPr>
            <w:rStyle w:val="FootnoteReference"/>
            <w:rtl/>
          </w:rPr>
          <w:footnoteReference w:id="73"/>
        </w:r>
      </w:del>
    </w:p>
    <w:p w:rsidR="0081621B" w:rsidRPr="00414627" w:rsidDel="00483113" w:rsidRDefault="0081621B" w:rsidP="005D50F0">
      <w:pPr>
        <w:rPr>
          <w:del w:id="1276" w:author=" " w:date="2013-11-19T16:04:00Z"/>
        </w:rPr>
      </w:pPr>
      <w:del w:id="1277" w:author=" " w:date="2013-11-19T16:04:00Z">
        <w:r w:rsidRPr="00414627" w:rsidDel="00483113">
          <w:lastRenderedPageBreak/>
          <w:delText>(</w:delText>
        </w:r>
        <w:r w:rsidR="007E3F66" w:rsidDel="00483113">
          <w:fldChar w:fldCharType="begin"/>
        </w:r>
        <w:r w:rsidR="00EA0E89" w:rsidDel="00483113">
          <w:delInstrText xml:space="preserve"> HYPERLINK "http://ccl.northwestern.edu/netlogo/models/community/land-random" \h </w:delInstrText>
        </w:r>
        <w:r w:rsidR="007E3F66" w:rsidDel="00483113">
          <w:fldChar w:fldCharType="separate"/>
        </w:r>
        <w:r w:rsidRPr="00414627" w:rsidDel="00483113">
          <w:rPr>
            <w:color w:val="1155CC"/>
            <w:u w:val="single"/>
          </w:rPr>
          <w:delText>http://ccl.northwestern.edu/netlogo/models/community/land-random</w:delText>
        </w:r>
        <w:r w:rsidR="007E3F66" w:rsidDel="00483113">
          <w:rPr>
            <w:color w:val="1155CC"/>
            <w:u w:val="single"/>
          </w:rPr>
          <w:fldChar w:fldCharType="end"/>
        </w:r>
        <w:r w:rsidR="007E3F66" w:rsidDel="00483113">
          <w:fldChar w:fldCharType="begin"/>
        </w:r>
        <w:r w:rsidR="00EA0E89" w:rsidDel="00483113">
          <w:delInstrText xml:space="preserve"> HYPERLINK "http://ccl.northwestern.edu/netlogo/models/community/land-income" \h </w:delInstrText>
        </w:r>
        <w:r w:rsidR="007E3F66" w:rsidDel="00483113">
          <w:fldChar w:fldCharType="separate"/>
        </w:r>
        <w:r w:rsidRPr="00414627" w:rsidDel="00483113">
          <w:rPr>
            <w:color w:val="1155CC"/>
            <w:u w:val="single"/>
          </w:rPr>
          <w:delText>http://ccl.northwestern.edu/netlogo/models/community/land-income</w:delText>
        </w:r>
        <w:r w:rsidR="007E3F66" w:rsidDel="00483113">
          <w:rPr>
            <w:color w:val="1155CC"/>
            <w:u w:val="single"/>
          </w:rPr>
          <w:fldChar w:fldCharType="end"/>
        </w:r>
        <w:r w:rsidRPr="00414627" w:rsidDel="00483113">
          <w:delText xml:space="preserve"> ).</w:delText>
        </w:r>
      </w:del>
    </w:p>
    <w:p w:rsidR="0081621B" w:rsidRPr="00414627" w:rsidDel="005D50F0" w:rsidRDefault="0081621B" w:rsidP="00414627">
      <w:pPr>
        <w:rPr>
          <w:del w:id="1278" w:author="Aharon Ariel" w:date="2013-10-22T23:24:00Z"/>
        </w:rPr>
      </w:pPr>
    </w:p>
    <w:p w:rsidR="00B40000" w:rsidRDefault="0081621B" w:rsidP="00B40000">
      <w:pPr>
        <w:spacing w:line="312" w:lineRule="auto"/>
        <w:rPr>
          <w:ins w:id="1279" w:author=" " w:date="2013-11-19T16:36:00Z"/>
          <w:color w:val="222222"/>
          <w:shd w:val="solid" w:color="FFFFFF" w:fill="FFFFFF"/>
        </w:rPr>
      </w:pPr>
      <w:r w:rsidRPr="00414627">
        <w:rPr>
          <w:rtl/>
        </w:rPr>
        <w:t xml:space="preserve">החיסרון של תהליך זה הוא שהוא מניח שישנה חלוקה אובייקטיבית כלשהי של הארץ לנחלות השוות בערכן. אולם, החל </w:t>
      </w:r>
      <w:r w:rsidRPr="00414627">
        <w:rPr>
          <w:color w:val="222222"/>
          <w:highlight w:val="white"/>
          <w:rtl/>
        </w:rPr>
        <w:t xml:space="preserve"> מסוף המאה ה-19, מקובלת </w:t>
      </w:r>
      <w:r w:rsidRPr="00414627">
        <w:rPr>
          <w:b/>
          <w:color w:val="222222"/>
          <w:highlight w:val="white"/>
          <w:rtl/>
        </w:rPr>
        <w:t>תורת הערך הסובייקטיבי</w:t>
      </w:r>
      <w:r w:rsidRPr="00414627">
        <w:rPr>
          <w:color w:val="222222"/>
          <w:highlight w:val="white"/>
          <w:rtl/>
        </w:rPr>
        <w:t xml:space="preserve"> לפיה לחפצים אין כל ערך אובייקטיבי, אלא כל אדם מייחס ערך שונה לכל חפץ בהתאם לצרכיו, העדפותיו ואמונותיו</w:t>
      </w:r>
      <w:r w:rsidR="005D50F0">
        <w:rPr>
          <w:rFonts w:hint="cs"/>
          <w:color w:val="222222"/>
          <w:highlight w:val="white"/>
          <w:rtl/>
        </w:rPr>
        <w:t>.</w:t>
      </w:r>
      <w:r w:rsidR="005D50F0">
        <w:rPr>
          <w:rStyle w:val="FootnoteReference"/>
          <w:color w:val="222222"/>
          <w:rtl/>
        </w:rPr>
        <w:footnoteReference w:id="74"/>
      </w:r>
      <w:ins w:id="1291" w:author=" " w:date="2013-11-19T16:05:00Z">
        <w:r w:rsidR="007C5F19">
          <w:rPr>
            <w:rFonts w:hint="cs"/>
            <w:color w:val="222222"/>
            <w:highlight w:val="white"/>
            <w:rtl/>
          </w:rPr>
          <w:t xml:space="preserve"> </w:t>
        </w:r>
      </w:ins>
      <w:r w:rsidRPr="00414627">
        <w:rPr>
          <w:color w:val="222222"/>
          <w:highlight w:val="white"/>
          <w:rtl/>
        </w:rPr>
        <w:t xml:space="preserve">לפי תורת הערך הסובייקטיבי אין משמעות לחלוקה על-פי שטח, רמת פוריות, מיקום גיאוגרפי או אפילו על-פי שווי שוק. חלוקה זו </w:t>
      </w:r>
      <w:r w:rsidR="005D50F0">
        <w:rPr>
          <w:rFonts w:hint="cs"/>
          <w:color w:val="222222"/>
          <w:highlight w:val="white"/>
          <w:rtl/>
        </w:rPr>
        <w:t>איננה הוגנת</w:t>
      </w:r>
      <w:ins w:id="1292" w:author=" " w:date="2013-11-19T16:07:00Z">
        <w:r w:rsidR="00B13ECF">
          <w:rPr>
            <w:rFonts w:hint="cs"/>
            <w:color w:val="222222"/>
            <w:highlight w:val="white"/>
            <w:rtl/>
          </w:rPr>
          <w:t xml:space="preserve"> </w:t>
        </w:r>
      </w:ins>
      <w:r w:rsidRPr="00414627">
        <w:rPr>
          <w:color w:val="222222"/>
          <w:highlight w:val="white"/>
          <w:rtl/>
        </w:rPr>
        <w:t>בהכרח</w:t>
      </w:r>
      <w:r w:rsidR="005D50F0">
        <w:rPr>
          <w:rFonts w:hint="cs"/>
          <w:color w:val="222222"/>
          <w:highlight w:val="white"/>
          <w:rtl/>
        </w:rPr>
        <w:t xml:space="preserve"> מכיוון</w:t>
      </w:r>
      <w:ins w:id="1293" w:author=" " w:date="2013-11-19T16:07:00Z">
        <w:r w:rsidR="00B13ECF">
          <w:rPr>
            <w:rFonts w:hint="cs"/>
            <w:color w:val="222222"/>
            <w:highlight w:val="white"/>
            <w:rtl/>
          </w:rPr>
          <w:t xml:space="preserve"> </w:t>
        </w:r>
      </w:ins>
      <w:r w:rsidR="005D50F0">
        <w:rPr>
          <w:rFonts w:hint="cs"/>
          <w:color w:val="222222"/>
          <w:highlight w:val="white"/>
          <w:rtl/>
        </w:rPr>
        <w:t>ש</w:t>
      </w:r>
      <w:r w:rsidRPr="00414627">
        <w:rPr>
          <w:color w:val="222222"/>
          <w:highlight w:val="white"/>
          <w:rtl/>
        </w:rPr>
        <w:t>הערך הסובייקטיבי שהאזרחים מייחסים לנחלות עשוי להיות שונה משווי השוק של</w:t>
      </w:r>
      <w:r w:rsidR="005D50F0">
        <w:rPr>
          <w:rFonts w:hint="cs"/>
          <w:color w:val="222222"/>
          <w:highlight w:val="white"/>
          <w:rtl/>
        </w:rPr>
        <w:t>הן</w:t>
      </w:r>
      <w:r w:rsidRPr="00414627">
        <w:rPr>
          <w:color w:val="222222"/>
          <w:highlight w:val="white"/>
          <w:rtl/>
        </w:rPr>
        <w:t xml:space="preserve">. </w:t>
      </w:r>
    </w:p>
    <w:p w:rsidR="00B40000" w:rsidRDefault="00B40000" w:rsidP="00B40000">
      <w:pPr>
        <w:spacing w:line="312" w:lineRule="auto"/>
        <w:rPr>
          <w:ins w:id="1294" w:author=" " w:date="2013-11-19T16:36:00Z"/>
          <w:lang w:bidi="ar-SA"/>
        </w:rPr>
      </w:pPr>
      <w:ins w:id="1295" w:author=" " w:date="2013-11-19T16:36:00Z">
        <w:r>
          <w:rPr>
            <w:color w:val="222222"/>
            <w:shd w:val="solid" w:color="FFFFFF" w:fill="FFFFFF"/>
            <w:rtl/>
          </w:rPr>
          <w:t>חלוקת</w:t>
        </w:r>
        <w:r>
          <w:rPr>
            <w:color w:val="222222"/>
            <w:shd w:val="solid" w:color="FFFFFF" w:fill="FFFFFF"/>
            <w:rtl/>
            <w:lang w:bidi="ar-SA"/>
          </w:rPr>
          <w:t xml:space="preserve"> </w:t>
        </w:r>
        <w:r>
          <w:rPr>
            <w:color w:val="222222"/>
            <w:shd w:val="solid" w:color="FFFFFF" w:fill="FFFFFF"/>
            <w:rtl/>
          </w:rPr>
          <w:t>הנחלות</w:t>
        </w:r>
        <w:r>
          <w:rPr>
            <w:color w:val="222222"/>
            <w:shd w:val="solid" w:color="FFFFFF" w:fill="FFFFFF"/>
            <w:rtl/>
            <w:lang w:bidi="ar-SA"/>
          </w:rPr>
          <w:t xml:space="preserve"> </w:t>
        </w:r>
        <w:r>
          <w:rPr>
            <w:color w:val="222222"/>
            <w:shd w:val="solid" w:color="FFFFFF" w:fill="FFFFFF"/>
            <w:rtl/>
          </w:rPr>
          <w:t>בתורה</w:t>
        </w:r>
        <w:r>
          <w:rPr>
            <w:color w:val="222222"/>
            <w:shd w:val="solid" w:color="FFFFFF" w:fill="FFFFFF"/>
            <w:rtl/>
            <w:lang w:bidi="ar-SA"/>
          </w:rPr>
          <w:t xml:space="preserve"> </w:t>
        </w:r>
        <w:r>
          <w:rPr>
            <w:color w:val="222222"/>
            <w:shd w:val="solid" w:color="FFFFFF" w:fill="FFFFFF"/>
            <w:rtl/>
          </w:rPr>
          <w:t>נועדה</w:t>
        </w:r>
        <w:r>
          <w:rPr>
            <w:color w:val="222222"/>
            <w:shd w:val="solid" w:color="FFFFFF" w:fill="FFFFFF"/>
            <w:rtl/>
            <w:lang w:bidi="ar-SA"/>
          </w:rPr>
          <w:t xml:space="preserve"> </w:t>
        </w:r>
        <w:r>
          <w:rPr>
            <w:color w:val="222222"/>
            <w:shd w:val="solid" w:color="FFFFFF" w:fill="FFFFFF"/>
            <w:rtl/>
          </w:rPr>
          <w:t>לתת</w:t>
        </w:r>
        <w:r>
          <w:rPr>
            <w:color w:val="222222"/>
            <w:shd w:val="solid" w:color="FFFFFF" w:fill="FFFFFF"/>
            <w:rtl/>
            <w:lang w:bidi="ar-SA"/>
          </w:rPr>
          <w:t xml:space="preserve"> </w:t>
        </w:r>
        <w:r>
          <w:rPr>
            <w:color w:val="222222"/>
            <w:shd w:val="solid" w:color="FFFFFF" w:fill="FFFFFF"/>
            <w:rtl/>
          </w:rPr>
          <w:t>לכל</w:t>
        </w:r>
        <w:r>
          <w:rPr>
            <w:color w:val="222222"/>
            <w:shd w:val="solid" w:color="FFFFFF" w:fill="FFFFFF"/>
            <w:rtl/>
            <w:lang w:bidi="ar-SA"/>
          </w:rPr>
          <w:t xml:space="preserve"> </w:t>
        </w:r>
        <w:r>
          <w:rPr>
            <w:color w:val="222222"/>
            <w:shd w:val="solid" w:color="FFFFFF" w:fill="FFFFFF"/>
            <w:rtl/>
          </w:rPr>
          <w:t>משפחה</w:t>
        </w:r>
        <w:r>
          <w:rPr>
            <w:color w:val="222222"/>
            <w:shd w:val="solid" w:color="FFFFFF" w:fill="FFFFFF"/>
            <w:rtl/>
            <w:lang w:bidi="ar-SA"/>
          </w:rPr>
          <w:t xml:space="preserve"> </w:t>
        </w:r>
        <w:r>
          <w:rPr>
            <w:color w:val="222222"/>
            <w:shd w:val="solid" w:color="FFFFFF" w:fill="FFFFFF"/>
            <w:rtl/>
          </w:rPr>
          <w:t>נחלה</w:t>
        </w:r>
        <w:r>
          <w:rPr>
            <w:color w:val="222222"/>
            <w:shd w:val="solid" w:color="FFFFFF" w:fill="FFFFFF"/>
            <w:rtl/>
            <w:lang w:bidi="ar-SA"/>
          </w:rPr>
          <w:t xml:space="preserve"> </w:t>
        </w:r>
        <w:r>
          <w:rPr>
            <w:color w:val="222222"/>
            <w:shd w:val="solid" w:color="FFFFFF" w:fill="FFFFFF"/>
            <w:rtl/>
          </w:rPr>
          <w:t>שתישאר</w:t>
        </w:r>
        <w:r>
          <w:rPr>
            <w:color w:val="222222"/>
            <w:shd w:val="solid" w:color="FFFFFF" w:fill="FFFFFF"/>
            <w:rtl/>
            <w:lang w:bidi="ar-SA"/>
          </w:rPr>
          <w:t xml:space="preserve"> </w:t>
        </w:r>
        <w:r>
          <w:rPr>
            <w:color w:val="222222"/>
            <w:shd w:val="solid" w:color="FFFFFF" w:fill="FFFFFF"/>
            <w:rtl/>
          </w:rPr>
          <w:t>ברשותה</w:t>
        </w:r>
        <w:r>
          <w:rPr>
            <w:color w:val="222222"/>
            <w:shd w:val="solid" w:color="FFFFFF" w:fill="FFFFFF"/>
            <w:rtl/>
            <w:lang w:bidi="ar-SA"/>
          </w:rPr>
          <w:t xml:space="preserve"> </w:t>
        </w:r>
        <w:r>
          <w:rPr>
            <w:color w:val="222222"/>
            <w:shd w:val="solid" w:color="FFFFFF" w:fill="FFFFFF"/>
            <w:rtl/>
          </w:rPr>
          <w:t>לתמיד</w:t>
        </w:r>
        <w:r>
          <w:rPr>
            <w:rFonts w:hint="cs"/>
            <w:color w:val="222222"/>
            <w:shd w:val="solid" w:color="FFFFFF" w:fill="FFFFFF"/>
            <w:rtl/>
          </w:rPr>
          <w:t xml:space="preserve">, </w:t>
        </w:r>
        <w:r>
          <w:rPr>
            <w:color w:val="222222"/>
            <w:shd w:val="solid" w:color="FFFFFF" w:fill="FFFFFF"/>
            <w:rtl/>
          </w:rPr>
          <w:t>ולא</w:t>
        </w:r>
        <w:r>
          <w:rPr>
            <w:color w:val="222222"/>
            <w:shd w:val="solid" w:color="FFFFFF" w:fill="FFFFFF"/>
            <w:rtl/>
            <w:lang w:bidi="ar-SA"/>
          </w:rPr>
          <w:t xml:space="preserve"> </w:t>
        </w:r>
        <w:r>
          <w:rPr>
            <w:color w:val="222222"/>
            <w:shd w:val="solid" w:color="FFFFFF" w:fill="FFFFFF"/>
            <w:rtl/>
          </w:rPr>
          <w:t>סחורה</w:t>
        </w:r>
        <w:r>
          <w:rPr>
            <w:color w:val="222222"/>
            <w:shd w:val="solid" w:color="FFFFFF" w:fill="FFFFFF"/>
            <w:rtl/>
            <w:lang w:bidi="ar-SA"/>
          </w:rPr>
          <w:t xml:space="preserve"> </w:t>
        </w:r>
        <w:r>
          <w:rPr>
            <w:color w:val="222222"/>
            <w:shd w:val="solid" w:color="FFFFFF" w:fill="FFFFFF"/>
            <w:rtl/>
          </w:rPr>
          <w:t>למכירה</w:t>
        </w:r>
        <w:r>
          <w:rPr>
            <w:color w:val="222222"/>
            <w:shd w:val="solid" w:color="FFFFFF" w:fill="FFFFFF"/>
            <w:rtl/>
            <w:lang w:bidi="ar-SA"/>
          </w:rPr>
          <w:t xml:space="preserve"> </w:t>
        </w:r>
        <w:r>
          <w:rPr>
            <w:color w:val="222222"/>
            <w:shd w:val="solid" w:color="FFFFFF" w:fill="FFFFFF"/>
            <w:rtl/>
          </w:rPr>
          <w:t>בשוק</w:t>
        </w:r>
        <w:r>
          <w:rPr>
            <w:rFonts w:hint="cs"/>
            <w:color w:val="222222"/>
            <w:shd w:val="solid" w:color="FFFFFF" w:fill="FFFFFF"/>
            <w:rtl/>
          </w:rPr>
          <w:t xml:space="preserve">, </w:t>
        </w:r>
        <w:r w:rsidRPr="00B40000">
          <w:rPr>
            <w:rFonts w:hint="cs"/>
            <w:color w:val="222222"/>
            <w:shd w:val="solid" w:color="FFFFFF" w:fill="FFFFFF"/>
            <w:rtl/>
          </w:rPr>
          <w:t xml:space="preserve">שהרי גם </w:t>
        </w:r>
        <w:r w:rsidRPr="00B40000">
          <w:rPr>
            <w:color w:val="222222"/>
            <w:shd w:val="solid" w:color="FFFFFF" w:fill="FFFFFF"/>
            <w:rtl/>
          </w:rPr>
          <w:t>אדם</w:t>
        </w:r>
        <w:r w:rsidRPr="00B40000">
          <w:rPr>
            <w:color w:val="222222"/>
            <w:shd w:val="solid" w:color="FFFFFF" w:fill="FFFFFF"/>
            <w:rtl/>
            <w:lang w:bidi="ar-SA"/>
          </w:rPr>
          <w:t xml:space="preserve"> </w:t>
        </w:r>
        <w:r w:rsidRPr="00B40000">
          <w:rPr>
            <w:color w:val="222222"/>
            <w:shd w:val="solid" w:color="FFFFFF" w:fill="FFFFFF"/>
            <w:rtl/>
          </w:rPr>
          <w:t>שמכר</w:t>
        </w:r>
        <w:r w:rsidRPr="00B40000">
          <w:rPr>
            <w:color w:val="222222"/>
            <w:shd w:val="solid" w:color="FFFFFF" w:fill="FFFFFF"/>
            <w:rtl/>
            <w:lang w:bidi="ar-SA"/>
          </w:rPr>
          <w:t xml:space="preserve"> </w:t>
        </w:r>
        <w:r w:rsidRPr="00B40000">
          <w:rPr>
            <w:color w:val="222222"/>
            <w:shd w:val="solid" w:color="FFFFFF" w:fill="FFFFFF"/>
            <w:rtl/>
          </w:rPr>
          <w:t>את</w:t>
        </w:r>
        <w:r w:rsidRPr="00B40000">
          <w:rPr>
            <w:color w:val="222222"/>
            <w:shd w:val="solid" w:color="FFFFFF" w:fill="FFFFFF"/>
            <w:rtl/>
            <w:lang w:bidi="ar-SA"/>
          </w:rPr>
          <w:t xml:space="preserve"> </w:t>
        </w:r>
        <w:r w:rsidRPr="00B40000">
          <w:rPr>
            <w:color w:val="222222"/>
            <w:shd w:val="solid" w:color="FFFFFF" w:fill="FFFFFF"/>
            <w:rtl/>
          </w:rPr>
          <w:t>נחלתו</w:t>
        </w:r>
        <w:r w:rsidRPr="00B40000">
          <w:rPr>
            <w:color w:val="222222"/>
            <w:shd w:val="solid" w:color="FFFFFF" w:fill="FFFFFF"/>
            <w:rtl/>
            <w:lang w:bidi="ar-SA"/>
          </w:rPr>
          <w:t xml:space="preserve">, </w:t>
        </w:r>
        <w:r w:rsidRPr="00B40000">
          <w:rPr>
            <w:color w:val="222222"/>
            <w:shd w:val="solid" w:color="FFFFFF" w:fill="FFFFFF"/>
            <w:rtl/>
          </w:rPr>
          <w:t>קיבל</w:t>
        </w:r>
        <w:r w:rsidRPr="00B40000">
          <w:rPr>
            <w:color w:val="222222"/>
            <w:shd w:val="solid" w:color="FFFFFF" w:fill="FFFFFF"/>
            <w:rtl/>
            <w:lang w:bidi="ar-SA"/>
          </w:rPr>
          <w:t xml:space="preserve"> </w:t>
        </w:r>
        <w:r w:rsidRPr="00B40000">
          <w:rPr>
            <w:color w:val="222222"/>
            <w:shd w:val="solid" w:color="FFFFFF" w:fill="FFFFFF"/>
            <w:rtl/>
          </w:rPr>
          <w:t>אותה</w:t>
        </w:r>
        <w:r w:rsidRPr="00B40000">
          <w:rPr>
            <w:color w:val="222222"/>
            <w:shd w:val="solid" w:color="FFFFFF" w:fill="FFFFFF"/>
            <w:rtl/>
            <w:lang w:bidi="ar-SA"/>
          </w:rPr>
          <w:t xml:space="preserve"> </w:t>
        </w:r>
        <w:r w:rsidRPr="00B40000">
          <w:rPr>
            <w:color w:val="222222"/>
            <w:shd w:val="solid" w:color="FFFFFF" w:fill="FFFFFF"/>
            <w:rtl/>
          </w:rPr>
          <w:t>בחזרה</w:t>
        </w:r>
        <w:r w:rsidRPr="00B40000">
          <w:rPr>
            <w:color w:val="222222"/>
            <w:shd w:val="solid" w:color="FFFFFF" w:fill="FFFFFF"/>
            <w:rtl/>
            <w:lang w:bidi="ar-SA"/>
          </w:rPr>
          <w:t xml:space="preserve"> </w:t>
        </w:r>
        <w:r w:rsidRPr="00B40000">
          <w:rPr>
            <w:color w:val="222222"/>
            <w:shd w:val="solid" w:color="FFFFFF" w:fill="FFFFFF"/>
            <w:rtl/>
          </w:rPr>
          <w:t>בשנת</w:t>
        </w:r>
        <w:r w:rsidRPr="00B40000">
          <w:rPr>
            <w:color w:val="222222"/>
            <w:shd w:val="solid" w:color="FFFFFF" w:fill="FFFFFF"/>
            <w:rtl/>
            <w:lang w:bidi="ar-SA"/>
          </w:rPr>
          <w:t xml:space="preserve"> </w:t>
        </w:r>
        <w:r w:rsidRPr="00B40000">
          <w:rPr>
            <w:color w:val="222222"/>
            <w:shd w:val="solid" w:color="FFFFFF" w:fill="FFFFFF"/>
            <w:rtl/>
          </w:rPr>
          <w:t>היובל</w:t>
        </w:r>
        <w:r w:rsidRPr="00B40000">
          <w:rPr>
            <w:rFonts w:hint="cs"/>
            <w:color w:val="222222"/>
            <w:shd w:val="solid" w:color="FFFFFF" w:fill="FFFFFF"/>
            <w:rtl/>
          </w:rPr>
          <w:t>.</w:t>
        </w:r>
        <w:r w:rsidRPr="00B40000">
          <w:rPr>
            <w:color w:val="222222"/>
            <w:shd w:val="solid" w:color="FFFFFF" w:fill="FFFFFF"/>
            <w:rtl/>
            <w:lang w:bidi="ar-SA"/>
          </w:rPr>
          <w:t xml:space="preserve"> </w:t>
        </w:r>
        <w:r>
          <w:rPr>
            <w:rFonts w:hint="cs"/>
            <w:color w:val="222222"/>
            <w:shd w:val="solid" w:color="FFFFFF" w:fill="FFFFFF"/>
            <w:rtl/>
          </w:rPr>
          <w:t xml:space="preserve">בחלוקה מסוג זה, </w:t>
        </w:r>
        <w:r>
          <w:rPr>
            <w:color w:val="222222"/>
            <w:shd w:val="solid" w:color="FFFFFF" w:fill="FFFFFF"/>
            <w:rtl/>
          </w:rPr>
          <w:t>שווי</w:t>
        </w:r>
        <w:r>
          <w:rPr>
            <w:color w:val="222222"/>
            <w:shd w:val="solid" w:color="FFFFFF" w:fill="FFFFFF"/>
            <w:rtl/>
            <w:lang w:bidi="ar-SA"/>
          </w:rPr>
          <w:t xml:space="preserve"> </w:t>
        </w:r>
        <w:r>
          <w:rPr>
            <w:color w:val="222222"/>
            <w:shd w:val="solid" w:color="FFFFFF" w:fill="FFFFFF"/>
            <w:rtl/>
          </w:rPr>
          <w:t>השוק</w:t>
        </w:r>
        <w:r>
          <w:rPr>
            <w:color w:val="222222"/>
            <w:shd w:val="solid" w:color="FFFFFF" w:fill="FFFFFF"/>
            <w:rtl/>
            <w:lang w:bidi="ar-SA"/>
          </w:rPr>
          <w:t xml:space="preserve"> </w:t>
        </w:r>
        <w:r>
          <w:rPr>
            <w:color w:val="222222"/>
            <w:shd w:val="solid" w:color="FFFFFF" w:fill="FFFFFF"/>
            <w:rtl/>
          </w:rPr>
          <w:t>פחות</w:t>
        </w:r>
        <w:r>
          <w:rPr>
            <w:color w:val="222222"/>
            <w:shd w:val="solid" w:color="FFFFFF" w:fill="FFFFFF"/>
            <w:rtl/>
            <w:lang w:bidi="ar-SA"/>
          </w:rPr>
          <w:t xml:space="preserve"> </w:t>
        </w:r>
        <w:r>
          <w:rPr>
            <w:color w:val="222222"/>
            <w:shd w:val="solid" w:color="FFFFFF" w:fill="FFFFFF"/>
            <w:rtl/>
          </w:rPr>
          <w:t>חשוב</w:t>
        </w:r>
        <w:r>
          <w:rPr>
            <w:color w:val="222222"/>
            <w:shd w:val="solid" w:color="FFFFFF" w:fill="FFFFFF"/>
            <w:rtl/>
            <w:lang w:bidi="ar-SA"/>
          </w:rPr>
          <w:t xml:space="preserve"> </w:t>
        </w:r>
        <w:r>
          <w:rPr>
            <w:color w:val="222222"/>
            <w:shd w:val="solid" w:color="FFFFFF" w:fill="FFFFFF"/>
            <w:rtl/>
          </w:rPr>
          <w:t>מהערך</w:t>
        </w:r>
        <w:r>
          <w:rPr>
            <w:color w:val="222222"/>
            <w:shd w:val="solid" w:color="FFFFFF" w:fill="FFFFFF"/>
            <w:rtl/>
            <w:lang w:bidi="ar-SA"/>
          </w:rPr>
          <w:t xml:space="preserve"> </w:t>
        </w:r>
        <w:r>
          <w:rPr>
            <w:color w:val="222222"/>
            <w:shd w:val="solid" w:color="FFFFFF" w:fill="FFFFFF"/>
            <w:rtl/>
          </w:rPr>
          <w:t>הסובייקטיבי</w:t>
        </w:r>
        <w:r>
          <w:rPr>
            <w:color w:val="222222"/>
            <w:shd w:val="solid" w:color="FFFFFF" w:fill="FFFFFF"/>
            <w:rtl/>
            <w:lang w:bidi="ar-SA"/>
          </w:rPr>
          <w:t xml:space="preserve">. </w:t>
        </w:r>
      </w:ins>
    </w:p>
    <w:p w:rsidR="0081621B" w:rsidRPr="00414627" w:rsidRDefault="005D50F0" w:rsidP="00B40000">
      <w:del w:id="1296" w:author=" " w:date="2013-11-19T16:36:00Z">
        <w:r w:rsidDel="00B40000">
          <w:rPr>
            <w:rFonts w:hint="cs"/>
            <w:color w:val="222222"/>
            <w:highlight w:val="white"/>
            <w:rtl/>
          </w:rPr>
          <w:delText xml:space="preserve">גם </w:delText>
        </w:r>
        <w:r w:rsidR="0081621B" w:rsidRPr="00414627" w:rsidDel="00B40000">
          <w:rPr>
            <w:color w:val="222222"/>
            <w:highlight w:val="white"/>
            <w:rtl/>
          </w:rPr>
          <w:delText>חלוקת הנחלות בתורה</w:delText>
        </w:r>
        <w:r w:rsidDel="00B40000">
          <w:rPr>
            <w:rFonts w:hint="cs"/>
            <w:color w:val="222222"/>
            <w:highlight w:val="white"/>
            <w:rtl/>
          </w:rPr>
          <w:delText>,ש</w:delText>
        </w:r>
        <w:r w:rsidR="0081621B" w:rsidRPr="00414627" w:rsidDel="00B40000">
          <w:rPr>
            <w:color w:val="222222"/>
            <w:highlight w:val="white"/>
            <w:rtl/>
          </w:rPr>
          <w:delText>נועדה לתת לכל משפחה נחלה שתישאר ברשותה לתמיד</w:delText>
        </w:r>
        <w:r w:rsidDel="00B40000">
          <w:rPr>
            <w:rFonts w:hint="cs"/>
            <w:color w:val="222222"/>
            <w:highlight w:val="white"/>
            <w:rtl/>
          </w:rPr>
          <w:delText xml:space="preserve"> ולא תשמש כסחורה</w:delText>
        </w:r>
        <w:r w:rsidR="0081621B" w:rsidRPr="00414627" w:rsidDel="00B40000">
          <w:rPr>
            <w:color w:val="222222"/>
            <w:highlight w:val="white"/>
            <w:rtl/>
          </w:rPr>
          <w:delText xml:space="preserve"> ("</w:delText>
        </w:r>
        <w:r w:rsidR="0081621B" w:rsidRPr="00B13ECF" w:rsidDel="00B40000">
          <w:rPr>
            <w:b/>
            <w:bCs/>
            <w:color w:val="222222"/>
            <w:highlight w:val="white"/>
            <w:rtl/>
            <w:rPrChange w:id="1297" w:author=" " w:date="2013-11-19T16:08:00Z">
              <w:rPr>
                <w:color w:val="222222"/>
                <w:highlight w:val="white"/>
                <w:rtl/>
              </w:rPr>
            </w:rPrChange>
          </w:rPr>
          <w:delText>והארץ לא תימכר לצמיתות</w:delText>
        </w:r>
        <w:r w:rsidR="0081621B" w:rsidRPr="00414627" w:rsidDel="00B40000">
          <w:rPr>
            <w:color w:val="222222"/>
            <w:highlight w:val="white"/>
            <w:rtl/>
          </w:rPr>
          <w:delText xml:space="preserve">" - אדם שמכר את נחלתו, קיבל אותה בחזרה בשנת היובל), </w:delText>
        </w:r>
        <w:r w:rsidDel="00B40000">
          <w:rPr>
            <w:rFonts w:hint="cs"/>
            <w:color w:val="222222"/>
            <w:highlight w:val="white"/>
            <w:rtl/>
          </w:rPr>
          <w:delText>רומזת לכךש</w:delText>
        </w:r>
        <w:r w:rsidR="0081621B" w:rsidRPr="00414627" w:rsidDel="00B40000">
          <w:rPr>
            <w:color w:val="222222"/>
            <w:highlight w:val="white"/>
            <w:rtl/>
          </w:rPr>
          <w:delText xml:space="preserve">שווי השוק חשוב </w:delText>
        </w:r>
        <w:r w:rsidRPr="00414627" w:rsidDel="00B40000">
          <w:rPr>
            <w:color w:val="222222"/>
            <w:highlight w:val="white"/>
            <w:rtl/>
          </w:rPr>
          <w:delText xml:space="preserve">פחות </w:delText>
        </w:r>
        <w:r w:rsidR="0081621B" w:rsidRPr="00414627" w:rsidDel="00B40000">
          <w:rPr>
            <w:color w:val="222222"/>
            <w:highlight w:val="white"/>
            <w:rtl/>
          </w:rPr>
          <w:delText xml:space="preserve">מהערך הסובייקטיבי. </w:delText>
        </w:r>
      </w:del>
    </w:p>
    <w:p w:rsidR="0081621B" w:rsidRPr="00414627" w:rsidDel="005D50F0" w:rsidRDefault="0081621B" w:rsidP="00414627">
      <w:pPr>
        <w:rPr>
          <w:del w:id="1298" w:author="Aharon Ariel" w:date="2013-10-22T23:30:00Z"/>
        </w:rPr>
      </w:pPr>
    </w:p>
    <w:p w:rsidR="0081621B" w:rsidRDefault="005D50F0" w:rsidP="00121626">
      <w:pPr>
        <w:rPr>
          <w:ins w:id="1299" w:author=" " w:date="2013-11-19T16:08:00Z"/>
          <w:rFonts w:hint="cs"/>
          <w:rtl/>
        </w:rPr>
      </w:pPr>
      <w:r>
        <w:rPr>
          <w:rFonts w:hint="cs"/>
          <w:color w:val="222222"/>
          <w:highlight w:val="white"/>
          <w:rtl/>
        </w:rPr>
        <w:t xml:space="preserve">עדות נוספת </w:t>
      </w:r>
      <w:r w:rsidR="0081621B" w:rsidRPr="00414627">
        <w:rPr>
          <w:color w:val="222222"/>
          <w:highlight w:val="white"/>
          <w:rtl/>
        </w:rPr>
        <w:t>בתורה להתחשבות בהעדפות</w:t>
      </w:r>
      <w:r>
        <w:rPr>
          <w:rFonts w:hint="cs"/>
          <w:color w:val="222222"/>
          <w:highlight w:val="white"/>
          <w:rtl/>
        </w:rPr>
        <w:t xml:space="preserve"> ניתן למצוא בעובדה ש</w:t>
      </w:r>
      <w:r w:rsidR="0081621B" w:rsidRPr="00414627">
        <w:rPr>
          <w:color w:val="222222"/>
          <w:highlight w:val="white"/>
          <w:rtl/>
        </w:rPr>
        <w:t xml:space="preserve">שבטי גד וראובן קיבלו </w:t>
      </w:r>
      <w:r w:rsidRPr="00414627">
        <w:rPr>
          <w:color w:val="222222"/>
          <w:highlight w:val="white"/>
          <w:rtl/>
        </w:rPr>
        <w:t>נחל</w:t>
      </w:r>
      <w:r>
        <w:rPr>
          <w:rFonts w:hint="cs"/>
          <w:color w:val="222222"/>
          <w:highlight w:val="white"/>
          <w:rtl/>
        </w:rPr>
        <w:t>ות</w:t>
      </w:r>
      <w:r w:rsidR="0081621B" w:rsidRPr="00414627">
        <w:rPr>
          <w:color w:val="222222"/>
          <w:highlight w:val="white"/>
          <w:rtl/>
        </w:rPr>
        <w:t xml:space="preserve">לפי בקשתם בעבר הירדן המזרחי (לאחר שהתחייבו לשרת בצבא), ולא בהגרלה יחד עם שאר השבטים. </w:t>
      </w:r>
      <w:r w:rsidRPr="00414627">
        <w:rPr>
          <w:color w:val="222222"/>
          <w:highlight w:val="white"/>
          <w:rtl/>
        </w:rPr>
        <w:t>ב</w:t>
      </w:r>
      <w:r>
        <w:rPr>
          <w:rFonts w:hint="cs"/>
          <w:color w:val="222222"/>
          <w:highlight w:val="white"/>
          <w:rtl/>
        </w:rPr>
        <w:t>תקופתנו</w:t>
      </w:r>
      <w:r w:rsidR="0081621B" w:rsidRPr="00414627">
        <w:rPr>
          <w:color w:val="222222"/>
          <w:highlight w:val="white"/>
          <w:rtl/>
        </w:rPr>
        <w:t xml:space="preserve">, </w:t>
      </w:r>
      <w:r>
        <w:rPr>
          <w:rFonts w:hint="cs"/>
          <w:color w:val="222222"/>
          <w:highlight w:val="white"/>
          <w:rtl/>
        </w:rPr>
        <w:t xml:space="preserve">בה העדפות ורצונות הפרט זוכות למקום של כבוד יותר מבכל תקופה אחרת, </w:t>
      </w:r>
      <w:r w:rsidR="00121626">
        <w:rPr>
          <w:rFonts w:hint="cs"/>
          <w:color w:val="222222"/>
          <w:highlight w:val="white"/>
          <w:rtl/>
        </w:rPr>
        <w:t xml:space="preserve">לקיחת העדפות אלו בחשבון חשובה אף יותר ומעלה את השאלה: כיצד ניתן </w:t>
      </w:r>
      <w:r w:rsidR="0081621B" w:rsidRPr="00414627">
        <w:rPr>
          <w:b/>
          <w:color w:val="222222"/>
          <w:highlight w:val="white"/>
          <w:rtl/>
        </w:rPr>
        <w:t>לחלק קרקעות בצורה הוגנת</w:t>
      </w:r>
      <w:r w:rsidR="00121626">
        <w:rPr>
          <w:rFonts w:hint="cs"/>
          <w:b/>
          <w:color w:val="222222"/>
          <w:highlight w:val="white"/>
          <w:rtl/>
        </w:rPr>
        <w:t xml:space="preserve"> ללא מדד אובייקטיבי ו</w:t>
      </w:r>
      <w:r w:rsidR="0081621B" w:rsidRPr="00414627">
        <w:rPr>
          <w:b/>
          <w:color w:val="222222"/>
          <w:highlight w:val="white"/>
          <w:rtl/>
        </w:rPr>
        <w:t>תוך התחשבות בהעדפות האישיות של כל אזרח?</w:t>
      </w:r>
    </w:p>
    <w:p w:rsidR="00B14744" w:rsidRPr="00414627" w:rsidRDefault="00B14744" w:rsidP="00121626"/>
    <w:p w:rsidR="0081621B" w:rsidRPr="00414627" w:rsidRDefault="0081621B" w:rsidP="00B14744">
      <w:r w:rsidRPr="00414627">
        <w:rPr>
          <w:color w:val="222222"/>
          <w:highlight w:val="white"/>
          <w:rtl/>
        </w:rPr>
        <w:t xml:space="preserve">ניתן להתייחס לשאלה </w:t>
      </w:r>
      <w:r w:rsidR="00121626">
        <w:rPr>
          <w:rFonts w:hint="cs"/>
          <w:color w:val="222222"/>
          <w:highlight w:val="white"/>
          <w:rtl/>
        </w:rPr>
        <w:t xml:space="preserve">זו </w:t>
      </w:r>
      <w:r w:rsidRPr="00414627">
        <w:rPr>
          <w:color w:val="222222"/>
          <w:highlight w:val="white"/>
          <w:rtl/>
        </w:rPr>
        <w:t>משלוש נקודות-מבט שונות: חלוקת עוגה, הקצאת חדרים, ומשחקי צפיפות</w:t>
      </w:r>
      <w:del w:id="1300" w:author=" " w:date="2013-11-19T16:08:00Z">
        <w:r w:rsidRPr="00414627" w:rsidDel="00B14744">
          <w:rPr>
            <w:color w:val="222222"/>
            <w:highlight w:val="white"/>
            <w:rtl/>
          </w:rPr>
          <w:delText>:</w:delText>
        </w:r>
      </w:del>
      <w:ins w:id="1301" w:author=" " w:date="2013-11-19T16:08:00Z">
        <w:r w:rsidR="00B14744">
          <w:rPr>
            <w:rFonts w:hint="cs"/>
            <w:color w:val="222222"/>
            <w:rtl/>
          </w:rPr>
          <w:t>.</w:t>
        </w:r>
      </w:ins>
    </w:p>
    <w:p w:rsidR="0081621B" w:rsidRPr="00414627" w:rsidRDefault="0081621B" w:rsidP="00414627"/>
    <w:p w:rsidR="00281C70" w:rsidRDefault="0081621B" w:rsidP="00281C70">
      <w:pPr>
        <w:pStyle w:val="2"/>
        <w:pPrChange w:id="1302" w:author="Aharon Ariel" w:date="2013-10-22T23:33:00Z">
          <w:pPr/>
        </w:pPrChange>
      </w:pPr>
      <w:del w:id="1303" w:author="Aharon Ariel" w:date="2013-10-22T23:33:00Z">
        <w:r w:rsidRPr="00414627" w:rsidDel="00121626">
          <w:rPr>
            <w:highlight w:val="white"/>
            <w:rtl/>
          </w:rPr>
          <w:delText xml:space="preserve">1. </w:delText>
        </w:r>
      </w:del>
      <w:r w:rsidRPr="00414627">
        <w:rPr>
          <w:highlight w:val="white"/>
          <w:rtl/>
        </w:rPr>
        <w:t>חלוקת עוגה</w:t>
      </w:r>
    </w:p>
    <w:p w:rsidR="006550DF" w:rsidRDefault="00746934" w:rsidP="003E1F7D">
      <w:pPr>
        <w:rPr>
          <w:ins w:id="1304" w:author=" " w:date="2013-11-19T16:11:00Z"/>
          <w:rFonts w:hint="cs"/>
          <w:color w:val="222222"/>
          <w:highlight w:val="white"/>
          <w:rtl/>
        </w:rPr>
      </w:pPr>
      <w:ins w:id="1305" w:author=" " w:date="2013-11-19T16:10:00Z">
        <w:r>
          <w:rPr>
            <w:rFonts w:hint="cs"/>
            <w:color w:val="222222"/>
            <w:highlight w:val="white"/>
            <w:rtl/>
          </w:rPr>
          <w:t>כשאברהם ולוט נפרדו, אברהם חילק את ארץ כנען לשני חלקים, "ימין" ו"שמאל", ונתן ללוט לבחור אחד מ</w:t>
        </w:r>
      </w:ins>
      <w:ins w:id="1306" w:author=" " w:date="2013-11-19T16:11:00Z">
        <w:r>
          <w:rPr>
            <w:rFonts w:hint="cs"/>
            <w:color w:val="222222"/>
            <w:highlight w:val="white"/>
            <w:rtl/>
          </w:rPr>
          <w:t>ה</w:t>
        </w:r>
      </w:ins>
      <w:ins w:id="1307" w:author=" " w:date="2013-11-19T16:10:00Z">
        <w:r>
          <w:rPr>
            <w:rFonts w:hint="cs"/>
            <w:color w:val="222222"/>
            <w:highlight w:val="white"/>
            <w:rtl/>
          </w:rPr>
          <w:t>ם: "</w:t>
        </w:r>
        <w:r w:rsidRPr="00746934">
          <w:rPr>
            <w:color w:val="222222"/>
            <w:highlight w:val="white"/>
            <w:rtl/>
          </w:rPr>
          <w:t>הֲלֹא כָל הָאָרֶץ לְפָנֶיךָ</w:t>
        </w:r>
        <w:r>
          <w:rPr>
            <w:rFonts w:hint="cs"/>
            <w:color w:val="222222"/>
            <w:highlight w:val="white"/>
            <w:rtl/>
          </w:rPr>
          <w:t>,</w:t>
        </w:r>
        <w:r w:rsidRPr="00746934">
          <w:rPr>
            <w:color w:val="222222"/>
            <w:highlight w:val="white"/>
            <w:rtl/>
          </w:rPr>
          <w:t xml:space="preserve"> הִפָּרֶד נָא מֵעָלָי</w:t>
        </w:r>
        <w:r>
          <w:rPr>
            <w:rFonts w:hint="cs"/>
            <w:color w:val="222222"/>
            <w:highlight w:val="white"/>
            <w:rtl/>
          </w:rPr>
          <w:t>!</w:t>
        </w:r>
        <w:r w:rsidRPr="00746934">
          <w:rPr>
            <w:color w:val="222222"/>
            <w:highlight w:val="white"/>
            <w:rtl/>
          </w:rPr>
          <w:t xml:space="preserve"> אִם הַשְּׂמֹאל </w:t>
        </w:r>
        <w:r>
          <w:rPr>
            <w:color w:val="222222"/>
            <w:highlight w:val="white"/>
            <w:rtl/>
          </w:rPr>
          <w:t>–</w:t>
        </w:r>
        <w:r>
          <w:rPr>
            <w:rFonts w:hint="cs"/>
            <w:color w:val="222222"/>
            <w:highlight w:val="white"/>
            <w:rtl/>
          </w:rPr>
          <w:t xml:space="preserve"> </w:t>
        </w:r>
        <w:r w:rsidRPr="00746934">
          <w:rPr>
            <w:color w:val="222222"/>
            <w:highlight w:val="white"/>
            <w:rtl/>
          </w:rPr>
          <w:t>וְאֵימִנָה</w:t>
        </w:r>
        <w:r>
          <w:rPr>
            <w:rFonts w:hint="cs"/>
            <w:color w:val="222222"/>
            <w:highlight w:val="white"/>
            <w:rtl/>
          </w:rPr>
          <w:t>,</w:t>
        </w:r>
        <w:r w:rsidRPr="00746934">
          <w:rPr>
            <w:color w:val="222222"/>
            <w:highlight w:val="white"/>
            <w:rtl/>
          </w:rPr>
          <w:t xml:space="preserve"> וְאִם הַיָּמִין </w:t>
        </w:r>
        <w:r>
          <w:rPr>
            <w:rFonts w:hint="cs"/>
            <w:color w:val="222222"/>
            <w:highlight w:val="white"/>
            <w:rtl/>
          </w:rPr>
          <w:t xml:space="preserve">- </w:t>
        </w:r>
        <w:r w:rsidRPr="00746934">
          <w:rPr>
            <w:color w:val="222222"/>
            <w:highlight w:val="white"/>
            <w:rtl/>
          </w:rPr>
          <w:t>וְאַשְׂמְאִילָה</w:t>
        </w:r>
        <w:r>
          <w:rPr>
            <w:rFonts w:hint="cs"/>
            <w:color w:val="222222"/>
            <w:highlight w:val="white"/>
            <w:rtl/>
          </w:rPr>
          <w:t>"</w:t>
        </w:r>
      </w:ins>
      <w:ins w:id="1308" w:author=" " w:date="2013-11-19T16:11:00Z">
        <w:r>
          <w:rPr>
            <w:rFonts w:hint="cs"/>
            <w:color w:val="222222"/>
            <w:highlight w:val="white"/>
            <w:rtl/>
          </w:rPr>
          <w:t>.</w:t>
        </w:r>
      </w:ins>
      <w:ins w:id="1309" w:author=" " w:date="2013-11-19T16:10:00Z">
        <w:r w:rsidRPr="00746934">
          <w:rPr>
            <w:color w:val="222222"/>
            <w:highlight w:val="white"/>
            <w:vertAlign w:val="superscript"/>
            <w:rtl/>
          </w:rPr>
          <w:footnoteReference w:id="75"/>
        </w:r>
        <w:r>
          <w:rPr>
            <w:rFonts w:hint="cs"/>
            <w:color w:val="222222"/>
            <w:highlight w:val="white"/>
            <w:rtl/>
          </w:rPr>
          <w:t xml:space="preserve"> </w:t>
        </w:r>
      </w:ins>
      <w:ins w:id="1312" w:author=" " w:date="2013-11-19T16:11:00Z">
        <w:r w:rsidR="00AF6ACD">
          <w:rPr>
            <w:rFonts w:hint="cs"/>
            <w:color w:val="222222"/>
            <w:highlight w:val="white"/>
            <w:rtl/>
          </w:rPr>
          <w:t xml:space="preserve"> ניתן להשתמש בתהליך דומה בכל מצב שבו רוצים לחלק משאב כלשהו (כגון: עוגה, קרקע, זמן וכד') בין שני אנשים שיש להם העדפות שונות: אחד האנשים מחלק את המשאב לשני חלקים, השני בוחר את אחד החלקים, והראשון </w:t>
        </w:r>
      </w:ins>
      <w:ins w:id="1313" w:author=" " w:date="2013-11-19T16:12:00Z">
        <w:r w:rsidR="00AF6ACD">
          <w:rPr>
            <w:rFonts w:hint="cs"/>
            <w:color w:val="222222"/>
            <w:highlight w:val="white"/>
            <w:rtl/>
          </w:rPr>
          <w:t>זוכה בחלק הנותר.</w:t>
        </w:r>
        <w:r w:rsidR="005A765B">
          <w:rPr>
            <w:rFonts w:hint="cs"/>
            <w:color w:val="222222"/>
            <w:highlight w:val="white"/>
            <w:rtl/>
          </w:rPr>
          <w:t xml:space="preserve"> תהליך זה מאפשר לכל אחד מהמחלקים לקבל חלק ששוויו לפחות מחצית מן העוגה, בהתאם להעדפות האישיות שלו</w:t>
        </w:r>
      </w:ins>
      <w:ins w:id="1314" w:author=" " w:date="2013-11-19T16:13:00Z">
        <w:r w:rsidR="005A765B">
          <w:rPr>
            <w:rFonts w:hint="cs"/>
            <w:color w:val="222222"/>
            <w:highlight w:val="white"/>
            <w:rtl/>
          </w:rPr>
          <w:t xml:space="preserve">. </w:t>
        </w:r>
      </w:ins>
      <w:ins w:id="1315" w:author=" " w:date="2013-11-19T16:14:00Z">
        <w:r w:rsidR="005A765B">
          <w:rPr>
            <w:rFonts w:hint="cs"/>
            <w:color w:val="222222"/>
            <w:highlight w:val="white"/>
            <w:rtl/>
          </w:rPr>
          <w:t xml:space="preserve">כל מה שצריך </w:t>
        </w:r>
        <w:r w:rsidR="00903FEE">
          <w:rPr>
            <w:rFonts w:hint="cs"/>
            <w:color w:val="222222"/>
            <w:highlight w:val="white"/>
            <w:rtl/>
          </w:rPr>
          <w:t xml:space="preserve">הראשון </w:t>
        </w:r>
        <w:r w:rsidR="005A765B">
          <w:rPr>
            <w:rFonts w:hint="cs"/>
            <w:color w:val="222222"/>
            <w:highlight w:val="white"/>
            <w:rtl/>
          </w:rPr>
          <w:t xml:space="preserve">לעשות הוא, </w:t>
        </w:r>
      </w:ins>
      <w:ins w:id="1316" w:author=" " w:date="2013-11-19T16:13:00Z">
        <w:r w:rsidR="005A765B">
          <w:rPr>
            <w:rFonts w:hint="cs"/>
            <w:color w:val="222222"/>
            <w:highlight w:val="white"/>
            <w:rtl/>
          </w:rPr>
          <w:t xml:space="preserve">לחלק את המשאב לשני חלקים שנראים </w:t>
        </w:r>
        <w:r w:rsidR="005A765B" w:rsidRPr="005A765B">
          <w:rPr>
            <w:rFonts w:hint="cs"/>
            <w:b/>
            <w:bCs/>
            <w:color w:val="222222"/>
            <w:highlight w:val="white"/>
            <w:rtl/>
            <w:rPrChange w:id="1317" w:author=" " w:date="2013-11-19T16:14:00Z">
              <w:rPr>
                <w:rFonts w:hint="cs"/>
                <w:color w:val="222222"/>
                <w:highlight w:val="white"/>
                <w:rtl/>
              </w:rPr>
            </w:rPrChange>
          </w:rPr>
          <w:t>בעיניו</w:t>
        </w:r>
        <w:r w:rsidR="005A765B">
          <w:rPr>
            <w:rFonts w:hint="cs"/>
            <w:color w:val="222222"/>
            <w:highlight w:val="white"/>
            <w:rtl/>
          </w:rPr>
          <w:t xml:space="preserve"> שוים. </w:t>
        </w:r>
      </w:ins>
      <w:ins w:id="1318" w:author=" " w:date="2013-11-19T16:14:00Z">
        <w:r w:rsidR="005A765B">
          <w:rPr>
            <w:rFonts w:hint="cs"/>
            <w:color w:val="222222"/>
            <w:highlight w:val="white"/>
            <w:rtl/>
          </w:rPr>
          <w:t xml:space="preserve">החלקים </w:t>
        </w:r>
      </w:ins>
      <w:ins w:id="1319" w:author=" " w:date="2013-11-19T16:13:00Z">
        <w:r w:rsidR="005A765B">
          <w:rPr>
            <w:rFonts w:hint="cs"/>
            <w:color w:val="222222"/>
            <w:highlight w:val="white"/>
            <w:rtl/>
          </w:rPr>
          <w:t>לא חייבים להיות באותו גודל או באותו שווי</w:t>
        </w:r>
      </w:ins>
      <w:ins w:id="1320" w:author=" " w:date="2013-11-19T16:15:00Z">
        <w:r w:rsidR="00903FEE">
          <w:rPr>
            <w:rFonts w:hint="cs"/>
            <w:color w:val="222222"/>
            <w:highlight w:val="white"/>
            <w:rtl/>
          </w:rPr>
          <w:t>-</w:t>
        </w:r>
      </w:ins>
      <w:ins w:id="1321" w:author=" " w:date="2013-11-19T16:13:00Z">
        <w:r w:rsidR="005A765B">
          <w:rPr>
            <w:rFonts w:hint="cs"/>
            <w:color w:val="222222"/>
            <w:highlight w:val="white"/>
            <w:rtl/>
          </w:rPr>
          <w:t>שוק.</w:t>
        </w:r>
      </w:ins>
      <w:ins w:id="1322" w:author=" " w:date="2013-11-19T16:14:00Z">
        <w:r w:rsidR="005A765B">
          <w:rPr>
            <w:rFonts w:hint="cs"/>
            <w:color w:val="222222"/>
            <w:highlight w:val="white"/>
            <w:rtl/>
          </w:rPr>
          <w:t xml:space="preserve"> </w:t>
        </w:r>
        <w:r w:rsidR="00903FEE">
          <w:rPr>
            <w:rFonts w:hint="cs"/>
            <w:color w:val="222222"/>
            <w:highlight w:val="white"/>
            <w:rtl/>
          </w:rPr>
          <w:t xml:space="preserve">אם השני חושב שהחלוקה של הראשון אינה שיוויונית, כל מה שעליו לעשות הוא לבחור את החלק שנראה </w:t>
        </w:r>
        <w:r w:rsidR="00903FEE" w:rsidRPr="00903FEE">
          <w:rPr>
            <w:rFonts w:hint="cs"/>
            <w:b/>
            <w:bCs/>
            <w:color w:val="222222"/>
            <w:highlight w:val="white"/>
            <w:rtl/>
            <w:rPrChange w:id="1323" w:author=" " w:date="2013-11-19T16:15:00Z">
              <w:rPr>
                <w:rFonts w:hint="cs"/>
                <w:color w:val="222222"/>
                <w:highlight w:val="white"/>
                <w:rtl/>
              </w:rPr>
            </w:rPrChange>
          </w:rPr>
          <w:t>בעיניו</w:t>
        </w:r>
        <w:r w:rsidR="00903FEE">
          <w:rPr>
            <w:rFonts w:hint="cs"/>
            <w:color w:val="222222"/>
            <w:highlight w:val="white"/>
            <w:rtl/>
          </w:rPr>
          <w:t xml:space="preserve"> </w:t>
        </w:r>
      </w:ins>
      <w:ins w:id="1324" w:author=" " w:date="2013-11-19T16:15:00Z">
        <w:r w:rsidR="00423F14">
          <w:rPr>
            <w:rFonts w:hint="cs"/>
            <w:color w:val="222222"/>
            <w:highlight w:val="white"/>
            <w:rtl/>
          </w:rPr>
          <w:t>בעל ערך רב יותר</w:t>
        </w:r>
      </w:ins>
      <w:ins w:id="1325" w:author=" " w:date="2013-11-19T16:14:00Z">
        <w:r w:rsidR="00903FEE">
          <w:rPr>
            <w:rFonts w:hint="cs"/>
            <w:color w:val="222222"/>
            <w:highlight w:val="white"/>
            <w:rtl/>
          </w:rPr>
          <w:t xml:space="preserve">. </w:t>
        </w:r>
      </w:ins>
      <w:ins w:id="1326" w:author=" " w:date="2013-11-19T16:15:00Z">
        <w:r w:rsidR="00903FEE">
          <w:rPr>
            <w:rFonts w:hint="cs"/>
            <w:color w:val="222222"/>
            <w:highlight w:val="white"/>
            <w:rtl/>
          </w:rPr>
          <w:t xml:space="preserve"> </w:t>
        </w:r>
        <w:r w:rsidR="003E1F7D">
          <w:rPr>
            <w:rFonts w:hint="cs"/>
            <w:color w:val="222222"/>
            <w:highlight w:val="white"/>
            <w:rtl/>
          </w:rPr>
          <w:t xml:space="preserve">משום כך </w:t>
        </w:r>
        <w:r w:rsidR="00903FEE">
          <w:rPr>
            <w:rFonts w:hint="cs"/>
            <w:color w:val="222222"/>
            <w:highlight w:val="white"/>
            <w:rtl/>
          </w:rPr>
          <w:t>לאף אחד מהמשתתפים בתהליך זה אין סיבה להתלונן</w:t>
        </w:r>
        <w:r w:rsidR="003E1F7D">
          <w:rPr>
            <w:rFonts w:hint="cs"/>
            <w:color w:val="222222"/>
            <w:highlight w:val="white"/>
            <w:rtl/>
          </w:rPr>
          <w:t xml:space="preserve"> </w:t>
        </w:r>
        <w:r w:rsidR="003E1F7D">
          <w:rPr>
            <w:color w:val="222222"/>
            <w:highlight w:val="white"/>
            <w:rtl/>
          </w:rPr>
          <w:t>–</w:t>
        </w:r>
        <w:r w:rsidR="003E1F7D">
          <w:rPr>
            <w:rFonts w:hint="cs"/>
            <w:color w:val="222222"/>
            <w:highlight w:val="white"/>
            <w:rtl/>
          </w:rPr>
          <w:t xml:space="preserve"> כל אחד מקבל חלק שנראה בעיניו טוב לפחות כמו החלק שקיבל השני.</w:t>
        </w:r>
      </w:ins>
    </w:p>
    <w:p w:rsidR="003E1F7D" w:rsidRDefault="003E1F7D" w:rsidP="003E1F7D">
      <w:pPr>
        <w:rPr>
          <w:ins w:id="1327" w:author=" " w:date="2013-11-19T16:16:00Z"/>
          <w:rFonts w:hint="cs"/>
          <w:color w:val="222222"/>
          <w:highlight w:val="white"/>
          <w:rtl/>
        </w:rPr>
      </w:pPr>
    </w:p>
    <w:p w:rsidR="003E1F7D" w:rsidRDefault="0081621B" w:rsidP="003E1F7D">
      <w:pPr>
        <w:rPr>
          <w:ins w:id="1328" w:author=" " w:date="2013-11-19T16:16:00Z"/>
          <w:rFonts w:hint="cs"/>
          <w:color w:val="222222"/>
          <w:highlight w:val="white"/>
          <w:rtl/>
        </w:rPr>
      </w:pPr>
      <w:del w:id="1329" w:author=" " w:date="2013-11-19T16:16:00Z">
        <w:r w:rsidRPr="00414627" w:rsidDel="003E1F7D">
          <w:rPr>
            <w:color w:val="222222"/>
            <w:highlight w:val="white"/>
            <w:rtl/>
          </w:rPr>
          <w:lastRenderedPageBreak/>
          <w:delText xml:space="preserve">ישנו </w:delText>
        </w:r>
        <w:r w:rsidRPr="00414627" w:rsidDel="003E1F7D">
          <w:rPr>
            <w:rFonts w:hint="cs"/>
            <w:color w:val="222222"/>
            <w:highlight w:val="white"/>
            <w:rtl/>
          </w:rPr>
          <w:delText xml:space="preserve">אלגוריתם </w:delText>
        </w:r>
      </w:del>
      <w:ins w:id="1330" w:author="Aharon Ariel" w:date="2013-10-22T23:33:00Z">
        <w:del w:id="1331" w:author=" " w:date="2013-11-19T16:16:00Z">
          <w:r w:rsidR="007E3F66" w:rsidRPr="007E3F66" w:rsidDel="003E1F7D">
            <w:rPr>
              <w:rFonts w:hint="eastAsia"/>
              <w:color w:val="222222"/>
              <w:highlight w:val="yellow"/>
              <w:rtl/>
              <w:rPrChange w:id="1332" w:author="Aharon Ariel" w:date="2013-10-22T23:33:00Z">
                <w:rPr>
                  <w:rFonts w:hint="eastAsia"/>
                  <w:color w:val="222222"/>
                  <w:highlight w:val="white"/>
                  <w:rtl/>
                </w:rPr>
              </w:rPrChange>
            </w:rPr>
            <w:delText>לציין</w:delText>
          </w:r>
          <w:r w:rsidR="007E3F66" w:rsidRPr="007E3F66" w:rsidDel="003E1F7D">
            <w:rPr>
              <w:color w:val="222222"/>
              <w:highlight w:val="yellow"/>
              <w:rtl/>
              <w:rPrChange w:id="1333" w:author="Aharon Ariel" w:date="2013-10-22T23:33:00Z">
                <w:rPr>
                  <w:color w:val="222222"/>
                  <w:highlight w:val="white"/>
                  <w:rtl/>
                </w:rPr>
              </w:rPrChange>
            </w:rPr>
            <w:delText xml:space="preserve"> מאיפה הוא הגיע ולספר עליו כמה מילים </w:delText>
          </w:r>
        </w:del>
      </w:ins>
      <w:del w:id="1334" w:author=" " w:date="2013-11-19T16:16:00Z">
        <w:r w:rsidRPr="00414627" w:rsidDel="003E1F7D">
          <w:rPr>
            <w:color w:val="222222"/>
            <w:highlight w:val="white"/>
            <w:rtl/>
          </w:rPr>
          <w:delText xml:space="preserve">לחלוקה הוגנת של עוגה בין שני אנשים, המתחשב בהעדפות האישיות שלהם: אחד משני </w:delText>
        </w:r>
      </w:del>
      <w:ins w:id="1335" w:author="Aharon Ariel" w:date="2013-10-22T23:34:00Z">
        <w:del w:id="1336" w:author=" " w:date="2013-11-19T16:16:00Z">
          <w:r w:rsidR="001D28F0" w:rsidDel="003E1F7D">
            <w:rPr>
              <w:rFonts w:hint="cs"/>
              <w:color w:val="222222"/>
              <w:highlight w:val="white"/>
              <w:rtl/>
            </w:rPr>
            <w:delText>מהשניים</w:delText>
          </w:r>
        </w:del>
      </w:ins>
      <w:del w:id="1337" w:author=" " w:date="2013-11-19T16:16:00Z">
        <w:r w:rsidRPr="00414627" w:rsidDel="003E1F7D">
          <w:rPr>
            <w:color w:val="222222"/>
            <w:highlight w:val="white"/>
            <w:rtl/>
          </w:rPr>
          <w:delText>האנשים חותך את העוגה לשני חלקים, והשני בוחר את אחד החלקים</w:delText>
        </w:r>
      </w:del>
      <w:ins w:id="1338" w:author="Aharon Ariel" w:date="2013-10-22T23:34:00Z">
        <w:del w:id="1339" w:author=" " w:date="2013-11-19T16:16:00Z">
          <w:r w:rsidR="001D28F0" w:rsidDel="003E1F7D">
            <w:rPr>
              <w:rFonts w:hint="cs"/>
              <w:color w:val="222222"/>
              <w:highlight w:val="white"/>
              <w:rtl/>
            </w:rPr>
            <w:delText>מהם</w:delText>
          </w:r>
        </w:del>
      </w:ins>
      <w:del w:id="1340" w:author=" " w:date="2013-11-19T16:16:00Z">
        <w:r w:rsidRPr="00414627" w:rsidDel="003E1F7D">
          <w:rPr>
            <w:color w:val="222222"/>
            <w:highlight w:val="white"/>
            <w:rtl/>
          </w:rPr>
          <w:delText xml:space="preserve">. תהליך זה מאפשר לכל אחד מהאנשים, להבטיח </w:delText>
        </w:r>
        <w:r w:rsidRPr="00414627" w:rsidDel="003E1F7D">
          <w:rPr>
            <w:b/>
            <w:color w:val="222222"/>
            <w:highlight w:val="white"/>
            <w:rtl/>
          </w:rPr>
          <w:delText>שיקבל לפחות חצי מהעוגה, לפי ההעדפות</w:delText>
        </w:r>
      </w:del>
      <w:ins w:id="1341" w:author="Aharon Ariel" w:date="2013-10-22T23:34:00Z">
        <w:del w:id="1342" w:author=" " w:date="2013-11-19T16:16:00Z">
          <w:r w:rsidR="001D28F0" w:rsidDel="003E1F7D">
            <w:rPr>
              <w:rFonts w:hint="cs"/>
              <w:b/>
              <w:color w:val="222222"/>
              <w:highlight w:val="white"/>
              <w:rtl/>
            </w:rPr>
            <w:delText>יו</w:delText>
          </w:r>
        </w:del>
      </w:ins>
      <w:del w:id="1343" w:author=" " w:date="2013-11-19T16:16:00Z">
        <w:r w:rsidRPr="00414627" w:rsidDel="003E1F7D">
          <w:rPr>
            <w:b/>
            <w:color w:val="222222"/>
            <w:highlight w:val="white"/>
            <w:rtl/>
          </w:rPr>
          <w:delText xml:space="preserve"> האישיות שלו</w:delText>
        </w:r>
        <w:r w:rsidRPr="00414627" w:rsidDel="003E1F7D">
          <w:rPr>
            <w:color w:val="222222"/>
            <w:highlight w:val="white"/>
            <w:rtl/>
          </w:rPr>
          <w:delText xml:space="preserve">. </w:delText>
        </w:r>
      </w:del>
      <w:ins w:id="1344" w:author="Aharon Ariel" w:date="2013-10-22T23:35:00Z">
        <w:del w:id="1345" w:author=" " w:date="2013-11-19T16:16:00Z">
          <w:r w:rsidR="001D28F0" w:rsidDel="003E1F7D">
            <w:rPr>
              <w:rFonts w:hint="cs"/>
              <w:color w:val="222222"/>
              <w:highlight w:val="white"/>
              <w:rtl/>
            </w:rPr>
            <w:delText xml:space="preserve">באמצעות אותו </w:delText>
          </w:r>
        </w:del>
      </w:ins>
      <w:del w:id="1346" w:author=" " w:date="2013-11-19T16:16:00Z">
        <w:r w:rsidRPr="00414627" w:rsidDel="003E1F7D">
          <w:rPr>
            <w:color w:val="222222"/>
            <w:highlight w:val="white"/>
            <w:rtl/>
          </w:rPr>
          <w:delText xml:space="preserve">תהליך זה </w:delText>
        </w:r>
      </w:del>
      <w:ins w:id="1347" w:author="Aharon Ariel" w:date="2013-10-22T23:35:00Z">
        <w:del w:id="1348" w:author=" " w:date="2013-11-19T16:16:00Z">
          <w:r w:rsidR="001D28F0" w:rsidDel="003E1F7D">
            <w:rPr>
              <w:rFonts w:hint="cs"/>
              <w:color w:val="222222"/>
              <w:highlight w:val="white"/>
              <w:rtl/>
            </w:rPr>
            <w:delText>ניתן</w:delText>
          </w:r>
        </w:del>
      </w:ins>
      <w:del w:id="1349" w:author=" " w:date="2013-11-19T16:16:00Z">
        <w:r w:rsidRPr="00414627" w:rsidDel="003E1F7D">
          <w:rPr>
            <w:color w:val="222222"/>
            <w:highlight w:val="white"/>
            <w:rtl/>
          </w:rPr>
          <w:delText>מאפשר גם לחלק קרקע בצורה הוגנת בין שני אנשים</w:delText>
        </w:r>
      </w:del>
      <w:ins w:id="1350" w:author="Aharon Ariel" w:date="2013-10-22T23:36:00Z">
        <w:del w:id="1351" w:author=" " w:date="2013-11-19T16:16:00Z">
          <w:r w:rsidR="001D28F0" w:rsidDel="003E1F7D">
            <w:rPr>
              <w:rFonts w:hint="cs"/>
              <w:color w:val="222222"/>
              <w:highlight w:val="white"/>
              <w:rtl/>
            </w:rPr>
            <w:delText xml:space="preserve">, כפי שנעשה כבר בתנ"ך </w:delText>
          </w:r>
        </w:del>
      </w:ins>
      <w:del w:id="1352" w:author=" " w:date="2013-11-19T16:16:00Z">
        <w:r w:rsidRPr="00414627" w:rsidDel="003E1F7D">
          <w:rPr>
            <w:color w:val="222222"/>
            <w:highlight w:val="white"/>
            <w:rtl/>
          </w:rPr>
          <w:delText>. כך נעשה כבר בתנ"ך, בין אברהם ללוט: "</w:delText>
        </w:r>
      </w:del>
      <w:del w:id="1353" w:author=" " w:date="2013-11-19T16:09:00Z">
        <w:r w:rsidRPr="00414627" w:rsidDel="009B0443">
          <w:rPr>
            <w:color w:val="222222"/>
            <w:highlight w:val="white"/>
            <w:rtl/>
          </w:rPr>
          <w:delText>אם השמאל - ואימינה, ואם הימין - ואשמאילה</w:delText>
        </w:r>
      </w:del>
      <w:del w:id="1354" w:author=" " w:date="2013-11-19T16:16:00Z">
        <w:r w:rsidRPr="00414627" w:rsidDel="003E1F7D">
          <w:rPr>
            <w:color w:val="222222"/>
            <w:highlight w:val="white"/>
            <w:rtl/>
          </w:rPr>
          <w:delText>"</w:delText>
        </w:r>
      </w:del>
      <w:ins w:id="1355" w:author="Aharon Ariel" w:date="2013-10-22T23:36:00Z">
        <w:del w:id="1356" w:author=" " w:date="2013-11-19T16:10:00Z">
          <w:r w:rsidR="001D28F0" w:rsidDel="00746934">
            <w:rPr>
              <w:rStyle w:val="FootnoteReference"/>
              <w:color w:val="222222"/>
              <w:rtl/>
            </w:rPr>
            <w:footnoteReference w:id="76"/>
          </w:r>
        </w:del>
      </w:ins>
      <w:del w:id="1372" w:author=" " w:date="2013-11-19T16:16:00Z">
        <w:r w:rsidRPr="00414627" w:rsidDel="003E1F7D">
          <w:rPr>
            <w:color w:val="222222"/>
            <w:highlight w:val="white"/>
            <w:rtl/>
          </w:rPr>
          <w:delText xml:space="preserve"> (בראשית יד). אברהם חילק את הארץ לשני חלקים, ונתן ללוט לבחור.אולם </w:delText>
        </w:r>
      </w:del>
    </w:p>
    <w:p w:rsidR="003E1F7D" w:rsidRPr="003E1F7D" w:rsidRDefault="003E1F7D" w:rsidP="003E1F7D">
      <w:pPr>
        <w:rPr>
          <w:ins w:id="1373" w:author=" " w:date="2013-11-19T16:16:00Z"/>
          <w:rFonts w:hint="cs"/>
          <w:color w:val="222222"/>
          <w:highlight w:val="white"/>
          <w:rtl/>
        </w:rPr>
      </w:pPr>
      <w:ins w:id="1374" w:author=" " w:date="2013-11-19T16:16:00Z">
        <w:r w:rsidRPr="003E1F7D">
          <w:rPr>
            <w:rFonts w:hint="cs"/>
            <w:color w:val="222222"/>
            <w:highlight w:val="white"/>
            <w:rtl/>
          </w:rPr>
          <w:t xml:space="preserve">תהליך זה, כאמור, ידוע ומוכר כבר מימי התנ"ך, אולם הוא מתאים לשני אנשים בלבד. </w:t>
        </w:r>
      </w:ins>
    </w:p>
    <w:p w:rsidR="0081621B" w:rsidRPr="00414627" w:rsidRDefault="0081621B" w:rsidP="003E1F7D">
      <w:r w:rsidRPr="00414627">
        <w:rPr>
          <w:color w:val="222222"/>
          <w:highlight w:val="white"/>
          <w:rtl/>
        </w:rPr>
        <w:t xml:space="preserve">מה קורה כשיש יותר משני אנשים? </w:t>
      </w:r>
      <w:r w:rsidR="001D28F0">
        <w:rPr>
          <w:rFonts w:hint="cs"/>
          <w:color w:val="222222"/>
          <w:highlight w:val="white"/>
          <w:rtl/>
        </w:rPr>
        <w:t>כיצד ניתן</w:t>
      </w:r>
      <w:r w:rsidRPr="00414627">
        <w:rPr>
          <w:color w:val="222222"/>
          <w:highlight w:val="white"/>
          <w:rtl/>
        </w:rPr>
        <w:t xml:space="preserve"> לחלק קרקע בצורה הוגנת בין מיליוני אנשים?</w:t>
      </w:r>
    </w:p>
    <w:p w:rsidR="00F6528B" w:rsidRDefault="0081621B" w:rsidP="00F6528B">
      <w:pPr>
        <w:rPr>
          <w:ins w:id="1375" w:author=" " w:date="2013-11-19T16:18:00Z"/>
          <w:rFonts w:hint="cs"/>
          <w:color w:val="222222"/>
          <w:highlight w:val="white"/>
          <w:rtl/>
        </w:rPr>
      </w:pPr>
      <w:r w:rsidRPr="00414627">
        <w:rPr>
          <w:color w:val="222222"/>
          <w:highlight w:val="white"/>
          <w:rtl/>
        </w:rPr>
        <w:t>המתמטיקאי היהודי-פולני, הוגו שטיינהאוס (</w:t>
      </w:r>
      <w:r w:rsidRPr="00414627">
        <w:rPr>
          <w:color w:val="222222"/>
          <w:highlight w:val="white"/>
        </w:rPr>
        <w:t>Hugo Steinhaus</w:t>
      </w:r>
      <w:r w:rsidRPr="00414627">
        <w:rPr>
          <w:color w:val="222222"/>
          <w:highlight w:val="white"/>
          <w:rtl/>
        </w:rPr>
        <w:t>), הפנה שאלה זו לתלמידיו והתשובה התפרסמה במאמר חלוצי של</w:t>
      </w:r>
      <w:r w:rsidR="00A47C21">
        <w:rPr>
          <w:rFonts w:hint="cs"/>
          <w:color w:val="222222"/>
          <w:highlight w:val="white"/>
          <w:rtl/>
        </w:rPr>
        <w:t>ו</w:t>
      </w:r>
      <w:r w:rsidRPr="00414627">
        <w:rPr>
          <w:color w:val="222222"/>
          <w:highlight w:val="white"/>
          <w:rtl/>
        </w:rPr>
        <w:t xml:space="preserve"> משנת 1948. </w:t>
      </w:r>
      <w:r w:rsidR="00A47C21">
        <w:rPr>
          <w:rFonts w:hint="cs"/>
          <w:color w:val="222222"/>
          <w:highlight w:val="white"/>
          <w:rtl/>
        </w:rPr>
        <w:t>הוא מציע את התהליך הפשוט הבא</w:t>
      </w:r>
      <w:r w:rsidRPr="00414627">
        <w:rPr>
          <w:color w:val="222222"/>
          <w:highlight w:val="white"/>
          <w:rtl/>
        </w:rPr>
        <w:t xml:space="preserve">: יש לבקש מאחד האנשים לחתוך פרוסה כלשהי מהעוגה; יש לאפשר לכל אחד מהאנשים האחרים, לפי סדר כלשהו, לקצץ את הפרוסה הנוכחית; האחרון שמקצץ את הפרוסה - זוכה בפרוסה המקוצצת, ויוצא מהמשחק. חוזרים על התהליך עם האנשים שנשארו ועם העוגה שנשארה, עד שכל אחד מקבל פרוסה. תהליך זה מאפשר לכל אחד להבטיח, </w:t>
      </w:r>
      <w:r w:rsidRPr="00414627">
        <w:rPr>
          <w:b/>
          <w:color w:val="222222"/>
          <w:highlight w:val="white"/>
          <w:rtl/>
        </w:rPr>
        <w:t>שיקבל לפחות 1/</w:t>
      </w:r>
      <w:r w:rsidRPr="00414627">
        <w:rPr>
          <w:b/>
          <w:color w:val="222222"/>
          <w:highlight w:val="white"/>
        </w:rPr>
        <w:t>n</w:t>
      </w:r>
      <w:r w:rsidRPr="00414627">
        <w:rPr>
          <w:b/>
          <w:color w:val="222222"/>
          <w:highlight w:val="white"/>
          <w:rtl/>
        </w:rPr>
        <w:t xml:space="preserve"> מהעוגה, לפי ההעדפות האישיות שלו</w:t>
      </w:r>
      <w:r w:rsidRPr="00414627">
        <w:rPr>
          <w:color w:val="222222"/>
          <w:highlight w:val="white"/>
          <w:rtl/>
        </w:rPr>
        <w:t xml:space="preserve">, כאשר </w:t>
      </w:r>
      <w:r w:rsidRPr="00414627">
        <w:rPr>
          <w:color w:val="222222"/>
          <w:highlight w:val="white"/>
        </w:rPr>
        <w:t>n</w:t>
      </w:r>
      <w:r w:rsidRPr="00414627">
        <w:rPr>
          <w:color w:val="222222"/>
          <w:highlight w:val="white"/>
          <w:rtl/>
        </w:rPr>
        <w:t xml:space="preserve"> הוא מספר האנשים. </w:t>
      </w:r>
    </w:p>
    <w:p w:rsidR="00F6528B" w:rsidRDefault="00F6528B" w:rsidP="00F6528B">
      <w:pPr>
        <w:rPr>
          <w:ins w:id="1376" w:author=" " w:date="2013-11-19T16:18:00Z"/>
          <w:rFonts w:hint="cs"/>
          <w:color w:val="222222"/>
          <w:highlight w:val="white"/>
          <w:rtl/>
        </w:rPr>
      </w:pPr>
    </w:p>
    <w:p w:rsidR="00F6528B" w:rsidRDefault="00F6528B" w:rsidP="0094779C">
      <w:pPr>
        <w:rPr>
          <w:ins w:id="1377" w:author=" " w:date="2013-11-19T16:21:00Z"/>
          <w:rFonts w:hint="cs"/>
          <w:color w:val="222222"/>
          <w:highlight w:val="white"/>
          <w:rtl/>
        </w:rPr>
      </w:pPr>
      <w:ins w:id="1378" w:author=" " w:date="2013-11-19T16:18:00Z">
        <w:r>
          <w:rPr>
            <w:rFonts w:hint="cs"/>
            <w:color w:val="222222"/>
            <w:highlight w:val="white"/>
            <w:rtl/>
          </w:rPr>
          <w:t>לדוגמה, נניח שישנם מאה אנשים הצריכים לחלק ביניהם קרקע ששווייה מאה מיליון</w:t>
        </w:r>
      </w:ins>
      <w:ins w:id="1379" w:author=" " w:date="2013-11-19T16:19:00Z">
        <w:r>
          <w:rPr>
            <w:rFonts w:hint="cs"/>
            <w:color w:val="222222"/>
            <w:highlight w:val="white"/>
            <w:rtl/>
          </w:rPr>
          <w:t xml:space="preserve">, כך שכל אחד מהם יקבל קרקע ששווה </w:t>
        </w:r>
        <w:r w:rsidRPr="0094779C">
          <w:rPr>
            <w:rFonts w:hint="cs"/>
            <w:color w:val="222222"/>
            <w:highlight w:val="white"/>
            <w:rtl/>
          </w:rPr>
          <w:t>בעיניו</w:t>
        </w:r>
        <w:r>
          <w:rPr>
            <w:rFonts w:hint="cs"/>
            <w:color w:val="222222"/>
            <w:highlight w:val="white"/>
            <w:rtl/>
          </w:rPr>
          <w:t xml:space="preserve"> מיליון. בשלב הראשון מבקשים מאחד </w:t>
        </w:r>
      </w:ins>
      <w:ins w:id="1380" w:author=" " w:date="2013-11-19T16:25:00Z">
        <w:r w:rsidR="0094779C">
          <w:rPr>
            <w:rFonts w:hint="cs"/>
            <w:color w:val="222222"/>
            <w:highlight w:val="white"/>
            <w:rtl/>
          </w:rPr>
          <w:t>האנשים</w:t>
        </w:r>
      </w:ins>
      <w:ins w:id="1381" w:author=" " w:date="2013-11-19T16:19:00Z">
        <w:r>
          <w:rPr>
            <w:rFonts w:hint="cs"/>
            <w:color w:val="222222"/>
            <w:highlight w:val="white"/>
            <w:rtl/>
          </w:rPr>
          <w:t xml:space="preserve"> לסמן </w:t>
        </w:r>
      </w:ins>
      <w:ins w:id="1382" w:author=" " w:date="2013-11-19T16:21:00Z">
        <w:r>
          <w:rPr>
            <w:rFonts w:hint="cs"/>
            <w:color w:val="222222"/>
            <w:highlight w:val="white"/>
            <w:rtl/>
          </w:rPr>
          <w:t xml:space="preserve">חלקה </w:t>
        </w:r>
      </w:ins>
      <w:ins w:id="1383" w:author=" " w:date="2013-11-19T16:19:00Z">
        <w:r>
          <w:rPr>
            <w:rFonts w:hint="cs"/>
            <w:color w:val="222222"/>
            <w:highlight w:val="white"/>
            <w:rtl/>
          </w:rPr>
          <w:t xml:space="preserve">כלשהי ששווה </w:t>
        </w:r>
        <w:r w:rsidRPr="0094779C">
          <w:rPr>
            <w:rFonts w:hint="cs"/>
            <w:b/>
            <w:bCs/>
            <w:color w:val="222222"/>
            <w:highlight w:val="white"/>
            <w:rtl/>
            <w:rPrChange w:id="1384" w:author=" " w:date="2013-11-19T16:25:00Z">
              <w:rPr>
                <w:rFonts w:hint="cs"/>
                <w:color w:val="222222"/>
                <w:highlight w:val="white"/>
                <w:rtl/>
              </w:rPr>
            </w:rPrChange>
          </w:rPr>
          <w:t>בעיניו</w:t>
        </w:r>
        <w:r>
          <w:rPr>
            <w:rFonts w:hint="cs"/>
            <w:color w:val="222222"/>
            <w:highlight w:val="white"/>
            <w:rtl/>
          </w:rPr>
          <w:t xml:space="preserve"> מיליון. </w:t>
        </w:r>
      </w:ins>
      <w:ins w:id="1385" w:author=" " w:date="2013-11-19T16:20:00Z">
        <w:r>
          <w:rPr>
            <w:rFonts w:hint="cs"/>
            <w:color w:val="222222"/>
            <w:highlight w:val="white"/>
            <w:rtl/>
          </w:rPr>
          <w:t>כעת שואלים את שאר 99 האנשים</w:t>
        </w:r>
      </w:ins>
      <w:ins w:id="1386" w:author=" " w:date="2013-11-19T16:21:00Z">
        <w:r>
          <w:rPr>
            <w:rFonts w:hint="cs"/>
            <w:color w:val="222222"/>
            <w:highlight w:val="white"/>
            <w:rtl/>
          </w:rPr>
          <w:t>, לפי הסדר</w:t>
        </w:r>
      </w:ins>
      <w:ins w:id="1387" w:author=" " w:date="2013-11-19T16:20:00Z">
        <w:r>
          <w:rPr>
            <w:rFonts w:hint="cs"/>
            <w:color w:val="222222"/>
            <w:highlight w:val="white"/>
            <w:rtl/>
          </w:rPr>
          <w:t xml:space="preserve">, האם </w:t>
        </w:r>
      </w:ins>
      <w:ins w:id="1388" w:author=" " w:date="2013-11-19T16:23:00Z">
        <w:r>
          <w:rPr>
            <w:rFonts w:hint="cs"/>
            <w:color w:val="222222"/>
            <w:highlight w:val="white"/>
            <w:rtl/>
          </w:rPr>
          <w:t xml:space="preserve">בעיניהם </w:t>
        </w:r>
      </w:ins>
      <w:ins w:id="1389" w:author=" " w:date="2013-11-19T16:21:00Z">
        <w:r>
          <w:rPr>
            <w:rFonts w:hint="cs"/>
            <w:color w:val="222222"/>
            <w:highlight w:val="white"/>
            <w:rtl/>
          </w:rPr>
          <w:t>ה</w:t>
        </w:r>
        <w:r w:rsidRPr="00F6528B">
          <w:rPr>
            <w:rFonts w:hint="cs"/>
            <w:color w:val="222222"/>
            <w:highlight w:val="white"/>
            <w:rtl/>
          </w:rPr>
          <w:t>חלקה</w:t>
        </w:r>
        <w:r>
          <w:rPr>
            <w:rFonts w:hint="cs"/>
            <w:color w:val="222222"/>
            <w:highlight w:val="white"/>
            <w:rtl/>
          </w:rPr>
          <w:t xml:space="preserve"> </w:t>
        </w:r>
      </w:ins>
      <w:ins w:id="1390" w:author=" " w:date="2013-11-19T16:20:00Z">
        <w:r>
          <w:rPr>
            <w:rFonts w:hint="cs"/>
            <w:color w:val="222222"/>
            <w:highlight w:val="white"/>
            <w:rtl/>
          </w:rPr>
          <w:t xml:space="preserve">הזאת אכן שווה </w:t>
        </w:r>
      </w:ins>
      <w:ins w:id="1391" w:author=" " w:date="2013-11-19T16:23:00Z">
        <w:r>
          <w:rPr>
            <w:rFonts w:hint="cs"/>
            <w:color w:val="222222"/>
            <w:highlight w:val="white"/>
            <w:rtl/>
          </w:rPr>
          <w:t>לכל היותר מיליון</w:t>
        </w:r>
      </w:ins>
      <w:ins w:id="1392" w:author=" " w:date="2013-11-19T16:20:00Z">
        <w:r>
          <w:rPr>
            <w:rFonts w:hint="cs"/>
            <w:color w:val="222222"/>
            <w:highlight w:val="white"/>
            <w:rtl/>
          </w:rPr>
          <w:t xml:space="preserve">. </w:t>
        </w:r>
      </w:ins>
      <w:ins w:id="1393" w:author=" " w:date="2013-11-19T16:21:00Z">
        <w:r>
          <w:rPr>
            <w:rFonts w:hint="cs"/>
            <w:color w:val="222222"/>
            <w:highlight w:val="white"/>
            <w:rtl/>
          </w:rPr>
          <w:t>ישנן שתי אפשרויות:</w:t>
        </w:r>
      </w:ins>
    </w:p>
    <w:p w:rsidR="00F6528B" w:rsidRDefault="00F6528B" w:rsidP="00444E51">
      <w:pPr>
        <w:pStyle w:val="ListParagraph"/>
        <w:numPr>
          <w:ilvl w:val="0"/>
          <w:numId w:val="37"/>
        </w:numPr>
        <w:rPr>
          <w:ins w:id="1394" w:author=" " w:date="2013-11-19T16:21:00Z"/>
          <w:rFonts w:hint="cs"/>
          <w:color w:val="222222"/>
          <w:highlight w:val="white"/>
        </w:rPr>
        <w:pPrChange w:id="1395" w:author=" " w:date="2013-11-19T16:24:00Z">
          <w:pPr/>
        </w:pPrChange>
      </w:pPr>
      <w:ins w:id="1396" w:author=" " w:date="2013-11-19T16:20:00Z">
        <w:r w:rsidRPr="00F6528B">
          <w:rPr>
            <w:rFonts w:hint="cs"/>
            <w:color w:val="222222"/>
            <w:highlight w:val="white"/>
            <w:rtl/>
            <w:rPrChange w:id="1397" w:author=" " w:date="2013-11-19T16:21:00Z">
              <w:rPr>
                <w:rFonts w:hint="cs"/>
                <w:highlight w:val="white"/>
                <w:rtl/>
              </w:rPr>
            </w:rPrChange>
          </w:rPr>
          <w:t xml:space="preserve">אם כולם מסכימים </w:t>
        </w:r>
      </w:ins>
      <w:ins w:id="1398" w:author=" " w:date="2013-11-19T16:21:00Z">
        <w:r>
          <w:rPr>
            <w:rFonts w:hint="cs"/>
            <w:color w:val="222222"/>
            <w:highlight w:val="white"/>
            <w:rtl/>
          </w:rPr>
          <w:t xml:space="preserve">שהחלקה שסומנה </w:t>
        </w:r>
      </w:ins>
      <w:ins w:id="1399" w:author=" " w:date="2013-11-19T16:20:00Z">
        <w:r w:rsidRPr="00F6528B">
          <w:rPr>
            <w:rFonts w:hint="cs"/>
            <w:color w:val="222222"/>
            <w:highlight w:val="white"/>
            <w:rtl/>
            <w:rPrChange w:id="1400" w:author=" " w:date="2013-11-19T16:21:00Z">
              <w:rPr>
                <w:rFonts w:hint="cs"/>
                <w:highlight w:val="white"/>
                <w:rtl/>
              </w:rPr>
            </w:rPrChange>
          </w:rPr>
          <w:t xml:space="preserve">שווה לכל היותר מיליון, אז האדם הראשון מקבל את </w:t>
        </w:r>
      </w:ins>
      <w:ins w:id="1401" w:author=" " w:date="2013-11-19T16:21:00Z">
        <w:r>
          <w:rPr>
            <w:rFonts w:hint="cs"/>
            <w:color w:val="222222"/>
            <w:highlight w:val="white"/>
            <w:rtl/>
          </w:rPr>
          <w:t xml:space="preserve">החלקה </w:t>
        </w:r>
      </w:ins>
      <w:ins w:id="1402" w:author=" " w:date="2013-11-19T16:20:00Z">
        <w:r w:rsidRPr="00F6528B">
          <w:rPr>
            <w:rFonts w:hint="cs"/>
            <w:color w:val="222222"/>
            <w:highlight w:val="white"/>
            <w:rtl/>
            <w:rPrChange w:id="1403" w:author=" " w:date="2013-11-19T16:21:00Z">
              <w:rPr>
                <w:rFonts w:hint="cs"/>
                <w:highlight w:val="white"/>
                <w:rtl/>
              </w:rPr>
            </w:rPrChange>
          </w:rPr>
          <w:t xml:space="preserve">שסימן, ושאר 99 האנשים ממשיכים לחלק את </w:t>
        </w:r>
      </w:ins>
      <w:ins w:id="1404" w:author=" " w:date="2013-11-19T16:21:00Z">
        <w:r>
          <w:rPr>
            <w:rFonts w:hint="cs"/>
            <w:color w:val="222222"/>
            <w:highlight w:val="white"/>
            <w:rtl/>
          </w:rPr>
          <w:t xml:space="preserve">הקרקע </w:t>
        </w:r>
      </w:ins>
      <w:ins w:id="1405" w:author=" " w:date="2013-11-19T16:20:00Z">
        <w:r w:rsidRPr="00F6528B">
          <w:rPr>
            <w:rFonts w:hint="cs"/>
            <w:color w:val="222222"/>
            <w:highlight w:val="white"/>
            <w:rtl/>
            <w:rPrChange w:id="1406" w:author=" " w:date="2013-11-19T16:21:00Z">
              <w:rPr>
                <w:rFonts w:hint="cs"/>
                <w:highlight w:val="white"/>
                <w:rtl/>
              </w:rPr>
            </w:rPrChange>
          </w:rPr>
          <w:t>שנותרה</w:t>
        </w:r>
      </w:ins>
      <w:ins w:id="1407" w:author=" " w:date="2013-11-19T16:24:00Z">
        <w:r w:rsidR="00444E51">
          <w:rPr>
            <w:rFonts w:hint="cs"/>
            <w:color w:val="222222"/>
            <w:highlight w:val="white"/>
            <w:rtl/>
          </w:rPr>
          <w:t>.</w:t>
        </w:r>
      </w:ins>
    </w:p>
    <w:p w:rsidR="00F6528B" w:rsidRDefault="00F6528B" w:rsidP="00354449">
      <w:pPr>
        <w:pStyle w:val="ListParagraph"/>
        <w:numPr>
          <w:ilvl w:val="0"/>
          <w:numId w:val="37"/>
        </w:numPr>
        <w:rPr>
          <w:ins w:id="1408" w:author=" " w:date="2013-11-19T16:23:00Z"/>
          <w:rFonts w:hint="cs"/>
          <w:color w:val="222222"/>
          <w:highlight w:val="white"/>
        </w:rPr>
        <w:pPrChange w:id="1409" w:author=" " w:date="2013-11-19T16:25:00Z">
          <w:pPr/>
        </w:pPrChange>
      </w:pPr>
      <w:ins w:id="1410" w:author=" " w:date="2013-11-19T16:21:00Z">
        <w:r>
          <w:rPr>
            <w:rFonts w:hint="cs"/>
            <w:color w:val="222222"/>
            <w:highlight w:val="white"/>
            <w:rtl/>
          </w:rPr>
          <w:t xml:space="preserve">אם מישהו חושב שהחלקה שסומנה שווה יותר ממיליון, מבקשים ממנו לחתוך את החלקה הזאת ולסמן בתוכה חלקה קטנה יותר, ששווה </w:t>
        </w:r>
        <w:r w:rsidRPr="00F6528B">
          <w:rPr>
            <w:rFonts w:hint="cs"/>
            <w:b/>
            <w:bCs/>
            <w:color w:val="222222"/>
            <w:highlight w:val="white"/>
            <w:rtl/>
            <w:rPrChange w:id="1411" w:author=" " w:date="2013-11-19T16:22:00Z">
              <w:rPr>
                <w:rFonts w:hint="cs"/>
                <w:color w:val="222222"/>
                <w:highlight w:val="white"/>
                <w:rtl/>
              </w:rPr>
            </w:rPrChange>
          </w:rPr>
          <w:t>בעיניו</w:t>
        </w:r>
        <w:r>
          <w:rPr>
            <w:rFonts w:hint="cs"/>
            <w:color w:val="222222"/>
            <w:highlight w:val="white"/>
            <w:rtl/>
          </w:rPr>
          <w:t xml:space="preserve"> מיליון.</w:t>
        </w:r>
      </w:ins>
      <w:ins w:id="1412" w:author=" " w:date="2013-11-19T16:22:00Z">
        <w:r>
          <w:rPr>
            <w:rFonts w:hint="cs"/>
            <w:color w:val="222222"/>
            <w:highlight w:val="white"/>
            <w:rtl/>
          </w:rPr>
          <w:t xml:space="preserve"> חלקה זו שווה, בעיני המסמן הראשון, </w:t>
        </w:r>
        <w:r w:rsidRPr="00F6528B">
          <w:rPr>
            <w:rFonts w:hint="cs"/>
            <w:b/>
            <w:bCs/>
            <w:color w:val="222222"/>
            <w:highlight w:val="white"/>
            <w:rtl/>
            <w:rPrChange w:id="1413" w:author=" " w:date="2013-11-19T16:22:00Z">
              <w:rPr>
                <w:rFonts w:hint="cs"/>
                <w:color w:val="222222"/>
                <w:highlight w:val="white"/>
                <w:rtl/>
              </w:rPr>
            </w:rPrChange>
          </w:rPr>
          <w:t>פחות</w:t>
        </w:r>
        <w:r>
          <w:rPr>
            <w:rFonts w:hint="cs"/>
            <w:color w:val="222222"/>
            <w:highlight w:val="white"/>
            <w:rtl/>
          </w:rPr>
          <w:t xml:space="preserve"> ממיליון, כי היא קטנה </w:t>
        </w:r>
      </w:ins>
      <w:ins w:id="1414" w:author=" " w:date="2013-11-19T16:25:00Z">
        <w:r w:rsidR="00354449">
          <w:rPr>
            <w:rFonts w:hint="cs"/>
            <w:color w:val="222222"/>
            <w:highlight w:val="white"/>
            <w:rtl/>
          </w:rPr>
          <w:t xml:space="preserve">יותר </w:t>
        </w:r>
      </w:ins>
      <w:ins w:id="1415" w:author=" " w:date="2013-11-19T16:22:00Z">
        <w:r>
          <w:rPr>
            <w:rFonts w:hint="cs"/>
            <w:color w:val="222222"/>
            <w:highlight w:val="white"/>
            <w:rtl/>
          </w:rPr>
          <w:t>מהחלקה ש</w:t>
        </w:r>
      </w:ins>
      <w:ins w:id="1416" w:author=" " w:date="2013-11-19T16:25:00Z">
        <w:r w:rsidR="00354449">
          <w:rPr>
            <w:rFonts w:hint="cs"/>
            <w:color w:val="222222"/>
            <w:highlight w:val="white"/>
            <w:rtl/>
          </w:rPr>
          <w:t xml:space="preserve">הוא עצמו </w:t>
        </w:r>
      </w:ins>
      <w:ins w:id="1417" w:author=" " w:date="2013-11-19T16:22:00Z">
        <w:r>
          <w:rPr>
            <w:rFonts w:hint="cs"/>
            <w:color w:val="222222"/>
            <w:highlight w:val="white"/>
            <w:rtl/>
          </w:rPr>
          <w:t xml:space="preserve">סימן. כעת חוזרים על התהליך ושואלים את 98 </w:t>
        </w:r>
      </w:ins>
      <w:ins w:id="1418" w:author=" " w:date="2013-11-19T16:25:00Z">
        <w:r w:rsidR="00354449">
          <w:rPr>
            <w:rFonts w:hint="cs"/>
            <w:color w:val="222222"/>
            <w:highlight w:val="white"/>
            <w:rtl/>
          </w:rPr>
          <w:t>הנותרים</w:t>
        </w:r>
      </w:ins>
      <w:ins w:id="1419" w:author=" " w:date="2013-11-19T16:22:00Z">
        <w:r>
          <w:rPr>
            <w:rFonts w:hint="cs"/>
            <w:color w:val="222222"/>
            <w:highlight w:val="white"/>
            <w:rtl/>
          </w:rPr>
          <w:t xml:space="preserve">, האם </w:t>
        </w:r>
      </w:ins>
      <w:ins w:id="1420" w:author=" " w:date="2013-11-19T16:23:00Z">
        <w:r w:rsidRPr="00F6528B">
          <w:rPr>
            <w:rFonts w:hint="cs"/>
            <w:color w:val="222222"/>
            <w:highlight w:val="white"/>
            <w:rtl/>
          </w:rPr>
          <w:t xml:space="preserve">בעיניהם החלקה </w:t>
        </w:r>
      </w:ins>
      <w:ins w:id="1421" w:author=" " w:date="2013-11-19T16:22:00Z">
        <w:r>
          <w:rPr>
            <w:rFonts w:hint="cs"/>
            <w:color w:val="222222"/>
            <w:highlight w:val="white"/>
            <w:rtl/>
          </w:rPr>
          <w:t xml:space="preserve">המסומנת הקטנה יותר </w:t>
        </w:r>
      </w:ins>
      <w:ins w:id="1422" w:author=" " w:date="2013-11-19T16:23:00Z">
        <w:r w:rsidR="00444E51" w:rsidRPr="00444E51">
          <w:rPr>
            <w:rFonts w:hint="cs"/>
            <w:color w:val="222222"/>
            <w:highlight w:val="white"/>
            <w:rtl/>
          </w:rPr>
          <w:t>אכן שווה לכל היותר מיליון</w:t>
        </w:r>
        <w:r w:rsidR="00444E51">
          <w:rPr>
            <w:rFonts w:hint="cs"/>
            <w:color w:val="222222"/>
            <w:highlight w:val="white"/>
            <w:rtl/>
          </w:rPr>
          <w:t>.</w:t>
        </w:r>
      </w:ins>
    </w:p>
    <w:p w:rsidR="00444E51" w:rsidRPr="00444E51" w:rsidRDefault="00444E51" w:rsidP="00444E51">
      <w:pPr>
        <w:rPr>
          <w:ins w:id="1423" w:author=" " w:date="2013-11-19T16:19:00Z"/>
          <w:rFonts w:hint="cs"/>
          <w:color w:val="222222"/>
          <w:highlight w:val="white"/>
          <w:rtl/>
          <w:rPrChange w:id="1424" w:author=" " w:date="2013-11-19T16:23:00Z">
            <w:rPr>
              <w:ins w:id="1425" w:author=" " w:date="2013-11-19T16:19:00Z"/>
              <w:rFonts w:hint="cs"/>
              <w:highlight w:val="white"/>
              <w:rtl/>
            </w:rPr>
          </w:rPrChange>
        </w:rPr>
      </w:pPr>
      <w:ins w:id="1426" w:author=" " w:date="2013-11-19T16:23:00Z">
        <w:r>
          <w:rPr>
            <w:rFonts w:hint="cs"/>
            <w:color w:val="222222"/>
            <w:highlight w:val="white"/>
            <w:rtl/>
          </w:rPr>
          <w:t xml:space="preserve">בסופו של התהליך, מישהו בהכרח </w:t>
        </w:r>
      </w:ins>
      <w:ins w:id="1427" w:author=" " w:date="2013-11-19T16:24:00Z">
        <w:r>
          <w:rPr>
            <w:rFonts w:hint="cs"/>
            <w:color w:val="222222"/>
            <w:highlight w:val="white"/>
            <w:rtl/>
          </w:rPr>
          <w:t>מ</w:t>
        </w:r>
      </w:ins>
      <w:ins w:id="1428" w:author=" " w:date="2013-11-19T16:23:00Z">
        <w:r>
          <w:rPr>
            <w:rFonts w:hint="cs"/>
            <w:color w:val="222222"/>
            <w:highlight w:val="white"/>
            <w:rtl/>
          </w:rPr>
          <w:t xml:space="preserve">סמן חלקה ששווה בעיניו מיליון, בעוד שכל שאר האנשים חושבים שהיא שווה לכל היותר מיליון. אותו </w:t>
        </w:r>
      </w:ins>
      <w:ins w:id="1429" w:author=" " w:date="2013-11-19T16:24:00Z">
        <w:r>
          <w:rPr>
            <w:rFonts w:hint="cs"/>
            <w:color w:val="222222"/>
            <w:highlight w:val="white"/>
            <w:rtl/>
          </w:rPr>
          <w:t xml:space="preserve">אדם מקבל את החלקה שסימן, </w:t>
        </w:r>
        <w:r w:rsidRPr="00444E51">
          <w:rPr>
            <w:rFonts w:hint="cs"/>
            <w:color w:val="222222"/>
            <w:highlight w:val="white"/>
            <w:rtl/>
          </w:rPr>
          <w:t>ושאר 99 האנשים ממשיכים לחלק את הקרקע שנותרה</w:t>
        </w:r>
        <w:r>
          <w:rPr>
            <w:rFonts w:hint="cs"/>
            <w:color w:val="222222"/>
            <w:highlight w:val="white"/>
            <w:rtl/>
          </w:rPr>
          <w:t xml:space="preserve">, ששווה בעיניהם לפחות 99 מיליון. </w:t>
        </w:r>
        <w:r w:rsidR="00070899">
          <w:rPr>
            <w:rFonts w:hint="cs"/>
            <w:color w:val="222222"/>
            <w:highlight w:val="white"/>
            <w:rtl/>
          </w:rPr>
          <w:t xml:space="preserve"> ב</w:t>
        </w:r>
        <w:r w:rsidR="007819DE">
          <w:rPr>
            <w:rFonts w:hint="cs"/>
            <w:color w:val="222222"/>
            <w:highlight w:val="white"/>
            <w:rtl/>
          </w:rPr>
          <w:t>סופו של התהליך, כל אדם יקבל קרקע ששווה בעיניו לפחות מיליון.</w:t>
        </w:r>
      </w:ins>
    </w:p>
    <w:p w:rsidR="00F6528B" w:rsidRDefault="00F6528B" w:rsidP="00F6528B">
      <w:pPr>
        <w:rPr>
          <w:ins w:id="1430" w:author=" " w:date="2013-11-19T16:19:00Z"/>
          <w:rFonts w:hint="cs"/>
          <w:color w:val="222222"/>
          <w:highlight w:val="white"/>
          <w:rtl/>
        </w:rPr>
      </w:pPr>
    </w:p>
    <w:p w:rsidR="00F6528B" w:rsidRDefault="0081621B" w:rsidP="00F6528B">
      <w:pPr>
        <w:rPr>
          <w:ins w:id="1431" w:author=" " w:date="2013-11-19T16:18:00Z"/>
          <w:rFonts w:hint="cs"/>
          <w:color w:val="222222"/>
          <w:highlight w:val="white"/>
          <w:rtl/>
        </w:rPr>
      </w:pPr>
      <w:del w:id="1432" w:author=" " w:date="2013-11-19T16:18:00Z">
        <w:r w:rsidRPr="00414627" w:rsidDel="00F6528B">
          <w:rPr>
            <w:color w:val="222222"/>
            <w:highlight w:val="white"/>
            <w:rtl/>
          </w:rPr>
          <w:delText>למשל, אם יש מאה אנשים, ואזרח מסו</w:delText>
        </w:r>
      </w:del>
      <w:ins w:id="1433" w:author="Aharon Ariel" w:date="2013-10-22T23:39:00Z">
        <w:del w:id="1434" w:author=" " w:date="2013-11-19T16:18:00Z">
          <w:r w:rsidR="00A47C21" w:rsidDel="00F6528B">
            <w:rPr>
              <w:rFonts w:hint="cs"/>
              <w:color w:val="222222"/>
              <w:highlight w:val="white"/>
              <w:rtl/>
            </w:rPr>
            <w:delText>י</w:delText>
          </w:r>
        </w:del>
      </w:ins>
      <w:del w:id="1435" w:author=" " w:date="2013-11-19T16:18:00Z">
        <w:r w:rsidRPr="00414627" w:rsidDel="00F6528B">
          <w:rPr>
            <w:color w:val="222222"/>
            <w:highlight w:val="white"/>
            <w:rtl/>
          </w:rPr>
          <w:delText>ים חושב שכל הארץ שווה מאה מיליון, אז מובטח לו שיקבל נחלה שהשווי שלה, בעיניו, הוא מיליון</w:delText>
        </w:r>
      </w:del>
    </w:p>
    <w:p w:rsidR="00F6528B" w:rsidRDefault="00F6528B" w:rsidP="00F6528B">
      <w:pPr>
        <w:rPr>
          <w:ins w:id="1436" w:author=" " w:date="2013-11-19T16:17:00Z"/>
          <w:rFonts w:hint="cs"/>
          <w:color w:val="222222"/>
          <w:highlight w:val="white"/>
          <w:rtl/>
        </w:rPr>
      </w:pPr>
    </w:p>
    <w:p w:rsidR="00F6528B" w:rsidRDefault="00F6528B" w:rsidP="003E1F7D">
      <w:pPr>
        <w:rPr>
          <w:ins w:id="1437" w:author=" " w:date="2013-11-19T16:17:00Z"/>
          <w:rFonts w:hint="cs"/>
          <w:color w:val="222222"/>
          <w:highlight w:val="white"/>
          <w:rtl/>
        </w:rPr>
      </w:pPr>
    </w:p>
    <w:p w:rsidR="0081621B" w:rsidRPr="00414627" w:rsidRDefault="0081621B" w:rsidP="003E1F7D">
      <w:r w:rsidRPr="00414627">
        <w:rPr>
          <w:color w:val="222222"/>
          <w:highlight w:val="white"/>
          <w:rtl/>
        </w:rPr>
        <w:lastRenderedPageBreak/>
        <w:t>.</w:t>
      </w:r>
      <w:ins w:id="1438" w:author="Aharon Ariel" w:date="2013-10-22T23:39:00Z">
        <w:r w:rsidR="007E3F66" w:rsidRPr="007E3F66">
          <w:rPr>
            <w:rFonts w:hint="eastAsia"/>
            <w:color w:val="222222"/>
            <w:highlight w:val="yellow"/>
            <w:rtl/>
            <w:rPrChange w:id="1439" w:author="Aharon Ariel" w:date="2013-10-22T23:40:00Z">
              <w:rPr>
                <w:rFonts w:hint="eastAsia"/>
                <w:color w:val="222222"/>
                <w:rtl/>
              </w:rPr>
            </w:rPrChange>
          </w:rPr>
          <w:t>צריךלתתדוגמהיותרמפורטתשמראהכיצדהתהליךעובד</w:t>
        </w:r>
        <w:r w:rsidR="007E3F66" w:rsidRPr="007E3F66">
          <w:rPr>
            <w:color w:val="222222"/>
            <w:highlight w:val="yellow"/>
            <w:rtl/>
            <w:rPrChange w:id="1440" w:author="Aharon Ariel" w:date="2013-10-22T23:40:00Z">
              <w:rPr>
                <w:color w:val="222222"/>
                <w:rtl/>
              </w:rPr>
            </w:rPrChange>
          </w:rPr>
          <w:t xml:space="preserve">, </w:t>
        </w:r>
        <w:r w:rsidR="007E3F66" w:rsidRPr="007E3F66">
          <w:rPr>
            <w:rFonts w:hint="eastAsia"/>
            <w:color w:val="222222"/>
            <w:highlight w:val="yellow"/>
            <w:rtl/>
            <w:rPrChange w:id="1441" w:author="Aharon Ariel" w:date="2013-10-22T23:40:00Z">
              <w:rPr>
                <w:rFonts w:hint="eastAsia"/>
                <w:color w:val="222222"/>
                <w:rtl/>
              </w:rPr>
            </w:rPrChange>
          </w:rPr>
          <w:t>כיר</w:t>
        </w:r>
      </w:ins>
      <w:ins w:id="1442" w:author="Aharon Ariel" w:date="2013-10-22T23:40:00Z">
        <w:r w:rsidR="007E3F66" w:rsidRPr="007E3F66">
          <w:rPr>
            <w:rFonts w:hint="eastAsia"/>
            <w:color w:val="222222"/>
            <w:highlight w:val="yellow"/>
            <w:rtl/>
            <w:rPrChange w:id="1443" w:author="Aharon Ariel" w:date="2013-10-22T23:40:00Z">
              <w:rPr>
                <w:rFonts w:hint="eastAsia"/>
                <w:color w:val="222222"/>
                <w:rtl/>
              </w:rPr>
            </w:rPrChange>
          </w:rPr>
          <w:t>קמההסברהתיאורטיזהלאנראהלימספיקברורלקוראשלאמתמצאבזה</w:t>
        </w:r>
      </w:ins>
      <w:ins w:id="1444" w:author=" " w:date="2013-11-19T16:26:00Z">
        <w:r w:rsidR="001A45B0">
          <w:rPr>
            <w:rFonts w:hint="cs"/>
            <w:rtl/>
          </w:rPr>
          <w:t xml:space="preserve">. </w:t>
        </w:r>
        <w:r w:rsidR="001A45B0" w:rsidRPr="001A45B0">
          <w:rPr>
            <w:rFonts w:hint="cs"/>
            <w:i/>
            <w:iCs/>
            <w:rtl/>
            <w:rPrChange w:id="1445" w:author=" " w:date="2013-11-19T16:26:00Z">
              <w:rPr>
                <w:rFonts w:hint="cs"/>
                <w:rtl/>
              </w:rPr>
            </w:rPrChange>
          </w:rPr>
          <w:t>אראל: הוספתי</w:t>
        </w:r>
      </w:ins>
    </w:p>
    <w:p w:rsidR="0081621B" w:rsidRPr="00414627" w:rsidDel="00A47C21" w:rsidRDefault="0081621B" w:rsidP="00414627">
      <w:pPr>
        <w:rPr>
          <w:del w:id="1446" w:author="Aharon Ariel" w:date="2013-10-22T23:40:00Z"/>
          <w:rFonts w:hint="cs"/>
        </w:rPr>
      </w:pPr>
    </w:p>
    <w:p w:rsidR="0081621B" w:rsidRPr="00414627" w:rsidRDefault="0081621B" w:rsidP="00EE655C">
      <w:pPr>
        <w:rPr>
          <w:rFonts w:hint="cs"/>
          <w:rtl/>
        </w:rPr>
      </w:pPr>
      <w:r w:rsidRPr="00414627">
        <w:rPr>
          <w:color w:val="222222"/>
          <w:highlight w:val="white"/>
          <w:rtl/>
        </w:rPr>
        <w:t>תהליך חלוקה כזה, שבו מובטח לכל אחד שיקבל לפחות 1/</w:t>
      </w:r>
      <w:r w:rsidRPr="00414627">
        <w:rPr>
          <w:color w:val="222222"/>
          <w:highlight w:val="white"/>
        </w:rPr>
        <w:t>n</w:t>
      </w:r>
      <w:r w:rsidRPr="00414627">
        <w:rPr>
          <w:color w:val="222222"/>
          <w:highlight w:val="white"/>
          <w:rtl/>
        </w:rPr>
        <w:t xml:space="preserve"> מהעוגה, נקרא </w:t>
      </w:r>
      <w:r w:rsidRPr="00D35889">
        <w:rPr>
          <w:bCs/>
          <w:color w:val="222222"/>
          <w:highlight w:val="white"/>
          <w:rtl/>
        </w:rPr>
        <w:t>חלוקה פרופורציונלית</w:t>
      </w:r>
      <w:r w:rsidRPr="00414627">
        <w:rPr>
          <w:color w:val="222222"/>
          <w:highlight w:val="white"/>
        </w:rPr>
        <w:t xml:space="preserve"> (proportional division</w:t>
      </w:r>
      <w:r w:rsidRPr="00414627">
        <w:rPr>
          <w:color w:val="222222"/>
          <w:highlight w:val="white"/>
          <w:rtl/>
        </w:rPr>
        <w:t>)</w:t>
      </w:r>
      <w:r w:rsidR="00A47C21">
        <w:rPr>
          <w:rFonts w:hint="cs"/>
          <w:color w:val="222222"/>
          <w:highlight w:val="white"/>
          <w:rtl/>
        </w:rPr>
        <w:t>,ו</w:t>
      </w:r>
      <w:r w:rsidRPr="00414627">
        <w:rPr>
          <w:color w:val="222222"/>
          <w:highlight w:val="white"/>
          <w:rtl/>
        </w:rPr>
        <w:t xml:space="preserve">הוא מתאים לתורת זכות-הקניין הליברלית מיסודו של ג'ון לוק. לדבריו, אדם זוכה בבעלות על חלק מהטבע (כגון קרקע) כאשר הוא מפעיל את עבודתו על אותו חלק מהטבע </w:t>
      </w:r>
      <w:r w:rsidR="00A47C21" w:rsidRPr="00414627">
        <w:rPr>
          <w:color w:val="222222"/>
          <w:highlight w:val="white"/>
          <w:rtl/>
        </w:rPr>
        <w:t>(</w:t>
      </w:r>
      <w:r w:rsidR="00A47C21">
        <w:rPr>
          <w:rFonts w:hint="cs"/>
          <w:color w:val="222222"/>
          <w:highlight w:val="white"/>
          <w:rtl/>
        </w:rPr>
        <w:t>=</w:t>
      </w:r>
      <w:r w:rsidRPr="00414627">
        <w:rPr>
          <w:color w:val="222222"/>
          <w:highlight w:val="white"/>
          <w:rtl/>
        </w:rPr>
        <w:t xml:space="preserve">מעבד את הקרקע), </w:t>
      </w:r>
      <w:r w:rsidR="00EE655C">
        <w:rPr>
          <w:b/>
          <w:color w:val="222222"/>
          <w:highlight w:val="white"/>
          <w:rtl/>
        </w:rPr>
        <w:t>ובלבד שהוא משאיר מספיק לאח</w:t>
      </w:r>
      <w:r w:rsidR="00EE655C">
        <w:rPr>
          <w:rFonts w:hint="cs"/>
          <w:b/>
          <w:color w:val="222222"/>
          <w:highlight w:val="white"/>
          <w:rtl/>
        </w:rPr>
        <w:t>רים.</w:t>
      </w:r>
      <w:r w:rsidR="00EE655C">
        <w:rPr>
          <w:rStyle w:val="FootnoteReference"/>
          <w:color w:val="222222"/>
          <w:rtl/>
        </w:rPr>
        <w:footnoteReference w:id="77"/>
      </w:r>
      <w:ins w:id="1457" w:author=" " w:date="2013-11-19T16:27:00Z">
        <w:r w:rsidR="00D35889">
          <w:rPr>
            <w:rFonts w:hint="cs"/>
            <w:b/>
            <w:color w:val="222222"/>
            <w:highlight w:val="white"/>
            <w:rtl/>
          </w:rPr>
          <w:t xml:space="preserve"> </w:t>
        </w:r>
      </w:ins>
      <w:r w:rsidRPr="00414627">
        <w:rPr>
          <w:color w:val="222222"/>
          <w:highlight w:val="white"/>
          <w:rtl/>
        </w:rPr>
        <w:t>ע</w:t>
      </w:r>
      <w:r w:rsidR="00EE655C">
        <w:rPr>
          <w:rFonts w:hint="cs"/>
          <w:color w:val="222222"/>
          <w:highlight w:val="white"/>
          <w:rtl/>
        </w:rPr>
        <w:t>י</w:t>
      </w:r>
      <w:r w:rsidRPr="00414627">
        <w:rPr>
          <w:color w:val="222222"/>
          <w:highlight w:val="white"/>
          <w:rtl/>
        </w:rPr>
        <w:t>קרון הפרופורציונליות מתאים גם לע</w:t>
      </w:r>
      <w:r w:rsidR="00EE655C">
        <w:rPr>
          <w:rFonts w:hint="cs"/>
          <w:color w:val="222222"/>
          <w:highlight w:val="white"/>
          <w:rtl/>
        </w:rPr>
        <w:t>י</w:t>
      </w:r>
      <w:r w:rsidRPr="00414627">
        <w:rPr>
          <w:color w:val="222222"/>
          <w:highlight w:val="white"/>
          <w:rtl/>
        </w:rPr>
        <w:t>קרון הצדק של רולס (</w:t>
      </w:r>
      <w:r w:rsidRPr="00414627">
        <w:rPr>
          <w:color w:val="222222"/>
          <w:highlight w:val="white"/>
        </w:rPr>
        <w:t>Rawls</w:t>
      </w:r>
      <w:r w:rsidRPr="00414627">
        <w:rPr>
          <w:color w:val="222222"/>
          <w:highlight w:val="white"/>
          <w:rtl/>
        </w:rPr>
        <w:t xml:space="preserve">), לפיו יש למקסם את המינימום </w:t>
      </w:r>
      <w:r w:rsidR="00871E26">
        <w:rPr>
          <w:color w:val="222222"/>
          <w:highlight w:val="white"/>
          <w:rtl/>
        </w:rPr>
        <w:t>–</w:t>
      </w:r>
      <w:r w:rsidR="00871E26">
        <w:rPr>
          <w:rFonts w:hint="cs"/>
          <w:color w:val="222222"/>
          <w:highlight w:val="white"/>
          <w:rtl/>
        </w:rPr>
        <w:t xml:space="preserve">כלומר </w:t>
      </w:r>
      <w:r w:rsidRPr="00414627">
        <w:rPr>
          <w:color w:val="222222"/>
          <w:highlight w:val="white"/>
          <w:rtl/>
        </w:rPr>
        <w:t xml:space="preserve">לדאוג </w:t>
      </w:r>
      <w:r w:rsidR="00871E26">
        <w:rPr>
          <w:rFonts w:hint="cs"/>
          <w:color w:val="222222"/>
          <w:highlight w:val="white"/>
          <w:rtl/>
        </w:rPr>
        <w:t xml:space="preserve">לכך </w:t>
      </w:r>
      <w:r w:rsidRPr="00414627">
        <w:rPr>
          <w:color w:val="222222"/>
          <w:highlight w:val="white"/>
          <w:rtl/>
        </w:rPr>
        <w:t>שהאדם שמקבל הכי מעט, יקבל הכי הרבה שאפשר.</w:t>
      </w:r>
      <w:r w:rsidR="00EE655C">
        <w:rPr>
          <w:rStyle w:val="FootnoteReference"/>
          <w:color w:val="222222"/>
          <w:rtl/>
        </w:rPr>
        <w:footnoteReference w:id="78"/>
      </w:r>
    </w:p>
    <w:p w:rsidR="00BB1225" w:rsidRDefault="0081621B" w:rsidP="00BB1225">
      <w:pPr>
        <w:rPr>
          <w:ins w:id="1460" w:author=" " w:date="2013-11-19T16:37:00Z"/>
          <w:rFonts w:hint="cs"/>
          <w:color w:val="222222"/>
          <w:highlight w:val="white"/>
          <w:rtl/>
        </w:rPr>
      </w:pPr>
      <w:r w:rsidRPr="00414627">
        <w:rPr>
          <w:color w:val="222222"/>
          <w:highlight w:val="white"/>
          <w:rtl/>
        </w:rPr>
        <w:t>המאמר החלוצי של שטיינהאוס פתח שער לנושא מחקר שלם הנקרא</w:t>
      </w:r>
      <w:r w:rsidR="00EE655C">
        <w:rPr>
          <w:rFonts w:hint="cs"/>
          <w:color w:val="222222"/>
          <w:highlight w:val="white"/>
          <w:rtl/>
        </w:rPr>
        <w:t>:'</w:t>
      </w:r>
      <w:r w:rsidRPr="00414627">
        <w:rPr>
          <w:color w:val="222222"/>
          <w:highlight w:val="white"/>
          <w:rtl/>
        </w:rPr>
        <w:t>חלוקה הוגנת</w:t>
      </w:r>
      <w:r w:rsidR="00EE655C">
        <w:rPr>
          <w:rFonts w:hint="cs"/>
          <w:color w:val="222222"/>
          <w:highlight w:val="white"/>
          <w:rtl/>
        </w:rPr>
        <w:t>'</w:t>
      </w:r>
      <w:r w:rsidRPr="00414627">
        <w:rPr>
          <w:color w:val="222222"/>
          <w:highlight w:val="white"/>
          <w:rtl/>
        </w:rPr>
        <w:t xml:space="preserve"> (</w:t>
      </w:r>
      <w:r w:rsidRPr="00414627">
        <w:rPr>
          <w:color w:val="222222"/>
          <w:highlight w:val="white"/>
        </w:rPr>
        <w:t>fair division</w:t>
      </w:r>
      <w:r w:rsidRPr="00414627">
        <w:rPr>
          <w:color w:val="222222"/>
          <w:highlight w:val="white"/>
          <w:rtl/>
        </w:rPr>
        <w:t xml:space="preserve">) או </w:t>
      </w:r>
      <w:r w:rsidR="00EE655C">
        <w:rPr>
          <w:rFonts w:hint="cs"/>
          <w:color w:val="222222"/>
          <w:highlight w:val="white"/>
          <w:rtl/>
        </w:rPr>
        <w:t>'</w:t>
      </w:r>
      <w:r w:rsidRPr="00414627">
        <w:rPr>
          <w:color w:val="222222"/>
          <w:highlight w:val="white"/>
          <w:rtl/>
        </w:rPr>
        <w:t>חיתוך-עוגה הוגן</w:t>
      </w:r>
      <w:r w:rsidR="00EE655C">
        <w:rPr>
          <w:rFonts w:hint="cs"/>
          <w:color w:val="222222"/>
          <w:highlight w:val="white"/>
          <w:rtl/>
        </w:rPr>
        <w:t>'</w:t>
      </w:r>
      <w:r w:rsidRPr="00414627">
        <w:rPr>
          <w:color w:val="222222"/>
          <w:highlight w:val="white"/>
          <w:rtl/>
        </w:rPr>
        <w:t xml:space="preserve"> (</w:t>
      </w:r>
      <w:r w:rsidRPr="00414627">
        <w:rPr>
          <w:color w:val="222222"/>
          <w:highlight w:val="white"/>
        </w:rPr>
        <w:t>fair cake-cutting</w:t>
      </w:r>
      <w:r w:rsidRPr="00414627">
        <w:rPr>
          <w:color w:val="222222"/>
          <w:highlight w:val="white"/>
          <w:rtl/>
        </w:rPr>
        <w:t xml:space="preserve">). </w:t>
      </w:r>
      <w:ins w:id="1461" w:author=" " w:date="2013-11-19T16:37:00Z">
        <w:r w:rsidR="00BB1225">
          <w:rPr>
            <w:rFonts w:hint="cs"/>
            <w:color w:val="222222"/>
            <w:highlight w:val="white"/>
            <w:rtl/>
          </w:rPr>
          <w:t xml:space="preserve"> </w:t>
        </w:r>
        <w:r w:rsidR="00BB1225" w:rsidRPr="00BB1225">
          <w:rPr>
            <w:color w:val="222222"/>
            <w:highlight w:val="white"/>
            <w:rtl/>
          </w:rPr>
          <w:t>מאז</w:t>
        </w:r>
        <w:r w:rsidR="00BB1225" w:rsidRPr="00BB1225">
          <w:rPr>
            <w:color w:val="222222"/>
            <w:highlight w:val="white"/>
            <w:rtl/>
            <w:lang w:bidi="ar-SA"/>
          </w:rPr>
          <w:t xml:space="preserve"> </w:t>
        </w:r>
        <w:r w:rsidR="00BB1225" w:rsidRPr="00BB1225">
          <w:rPr>
            <w:color w:val="222222"/>
            <w:highlight w:val="white"/>
            <w:rtl/>
          </w:rPr>
          <w:t>ועד</w:t>
        </w:r>
        <w:r w:rsidR="00BB1225" w:rsidRPr="00BB1225">
          <w:rPr>
            <w:color w:val="222222"/>
            <w:highlight w:val="white"/>
            <w:rtl/>
            <w:lang w:bidi="ar-SA"/>
          </w:rPr>
          <w:t xml:space="preserve"> </w:t>
        </w:r>
        <w:r w:rsidR="00BB1225" w:rsidRPr="00BB1225">
          <w:rPr>
            <w:color w:val="222222"/>
            <w:highlight w:val="white"/>
            <w:rtl/>
          </w:rPr>
          <w:t>היום</w:t>
        </w:r>
        <w:r w:rsidR="00BB1225" w:rsidRPr="00BB1225">
          <w:rPr>
            <w:color w:val="222222"/>
            <w:highlight w:val="white"/>
            <w:rtl/>
            <w:lang w:bidi="ar-SA"/>
          </w:rPr>
          <w:t xml:space="preserve"> </w:t>
        </w:r>
        <w:r w:rsidR="00BB1225" w:rsidRPr="00BB1225">
          <w:rPr>
            <w:color w:val="222222"/>
            <w:highlight w:val="white"/>
            <w:rtl/>
          </w:rPr>
          <w:t>נכתבו</w:t>
        </w:r>
        <w:r w:rsidR="00BB1225" w:rsidRPr="00BB1225">
          <w:rPr>
            <w:color w:val="222222"/>
            <w:highlight w:val="white"/>
            <w:rtl/>
            <w:lang w:bidi="ar-SA"/>
          </w:rPr>
          <w:t xml:space="preserve"> </w:t>
        </w:r>
        <w:r w:rsidR="00BB1225" w:rsidRPr="00BB1225">
          <w:rPr>
            <w:color w:val="222222"/>
            <w:highlight w:val="white"/>
            <w:rtl/>
          </w:rPr>
          <w:t>עוד</w:t>
        </w:r>
        <w:r w:rsidR="00BB1225" w:rsidRPr="00BB1225">
          <w:rPr>
            <w:color w:val="222222"/>
            <w:highlight w:val="white"/>
            <w:rtl/>
            <w:lang w:bidi="ar-SA"/>
          </w:rPr>
          <w:t xml:space="preserve"> </w:t>
        </w:r>
        <w:r w:rsidR="00BB1225" w:rsidRPr="00BB1225">
          <w:rPr>
            <w:color w:val="222222"/>
            <w:highlight w:val="white"/>
            <w:rtl/>
          </w:rPr>
          <w:t>מאות</w:t>
        </w:r>
        <w:r w:rsidR="00BB1225" w:rsidRPr="00BB1225">
          <w:rPr>
            <w:color w:val="222222"/>
            <w:highlight w:val="white"/>
            <w:rtl/>
            <w:lang w:bidi="ar-SA"/>
          </w:rPr>
          <w:t xml:space="preserve"> </w:t>
        </w:r>
        <w:r w:rsidR="00BB1225" w:rsidRPr="00BB1225">
          <w:rPr>
            <w:color w:val="222222"/>
            <w:highlight w:val="white"/>
            <w:rtl/>
          </w:rPr>
          <w:t>מאמרים</w:t>
        </w:r>
        <w:r w:rsidR="00BB1225" w:rsidRPr="00BB1225">
          <w:rPr>
            <w:color w:val="222222"/>
            <w:highlight w:val="white"/>
            <w:rtl/>
            <w:lang w:bidi="ar-SA"/>
          </w:rPr>
          <w:t xml:space="preserve"> </w:t>
        </w:r>
        <w:r w:rsidR="00BB1225" w:rsidRPr="00BB1225">
          <w:rPr>
            <w:color w:val="222222"/>
            <w:highlight w:val="white"/>
            <w:rtl/>
          </w:rPr>
          <w:t>בנושא</w:t>
        </w:r>
        <w:r w:rsidR="00BB1225" w:rsidRPr="00BB1225">
          <w:rPr>
            <w:rFonts w:hint="cs"/>
            <w:color w:val="222222"/>
            <w:highlight w:val="white"/>
            <w:rtl/>
          </w:rPr>
          <w:t>,</w:t>
        </w:r>
      </w:ins>
      <w:ins w:id="1462" w:author=" " w:date="2013-11-19T16:39:00Z">
        <w:r w:rsidR="00CC3858">
          <w:rPr>
            <w:rStyle w:val="FootnoteReference"/>
            <w:color w:val="222222"/>
            <w:highlight w:val="white"/>
            <w:rtl/>
          </w:rPr>
          <w:footnoteReference w:id="79"/>
        </w:r>
      </w:ins>
      <w:ins w:id="1471" w:author=" " w:date="2013-11-19T16:37:00Z">
        <w:r w:rsidR="00BB1225" w:rsidRPr="00BB1225">
          <w:rPr>
            <w:rFonts w:hint="cs"/>
            <w:color w:val="222222"/>
            <w:highlight w:val="white"/>
            <w:rtl/>
          </w:rPr>
          <w:t xml:space="preserve"> אולם עדיין הניחו לנו מקום רב להתגדר בו. הנה כמה נושאים מעניינים שעדיין לא נחקרו כל צרכם:</w:t>
        </w:r>
      </w:ins>
    </w:p>
    <w:p w:rsidR="0081621B" w:rsidRPr="00414627" w:rsidDel="00BB1225" w:rsidRDefault="0081621B" w:rsidP="00EE655C">
      <w:pPr>
        <w:rPr>
          <w:del w:id="1472" w:author=" " w:date="2013-11-19T16:37:00Z"/>
        </w:rPr>
      </w:pPr>
      <w:del w:id="1473" w:author=" " w:date="2013-11-19T16:37:00Z">
        <w:r w:rsidRPr="00414627" w:rsidDel="00BB1225">
          <w:rPr>
            <w:color w:val="222222"/>
            <w:highlight w:val="white"/>
            <w:rtl/>
          </w:rPr>
          <w:delText>מאז ועד היום נכתבו מאות מאמרים בנושא במטרה להציע תהליכים יעילים יותר או הוגנים יותר. כמה מההתפתחויות האחרונות בתחום רלבנטיות גם לנושא חלוקת קרקעות לאזרחים:</w:delText>
        </w:r>
      </w:del>
    </w:p>
    <w:p w:rsidR="00BB1225" w:rsidDel="00BB1225" w:rsidRDefault="00BB1225" w:rsidP="00BB1225">
      <w:pPr>
        <w:rPr>
          <w:del w:id="1474" w:author=" " w:date="2013-11-19T16:38:00Z"/>
          <w:rFonts w:hint="cs"/>
          <w:color w:val="222222"/>
          <w:rtl/>
        </w:rPr>
      </w:pPr>
    </w:p>
    <w:p w:rsidR="00BB1225" w:rsidRDefault="00BB1225" w:rsidP="00BB1225">
      <w:pPr>
        <w:spacing w:line="312" w:lineRule="auto"/>
        <w:rPr>
          <w:ins w:id="1475" w:author=" " w:date="2013-11-19T16:38:00Z"/>
          <w:rFonts w:hint="cs"/>
          <w:b/>
          <w:bCs/>
          <w:color w:val="222222"/>
          <w:sz w:val="28"/>
          <w:szCs w:val="28"/>
          <w:shd w:val="solid" w:color="FFFFFF" w:fill="FFFFFF"/>
          <w:rtl/>
        </w:rPr>
      </w:pPr>
      <w:ins w:id="1476" w:author=" " w:date="2013-11-19T16:38:00Z">
        <w:r w:rsidRPr="00BB1225">
          <w:rPr>
            <w:b/>
            <w:bCs/>
            <w:color w:val="222222"/>
            <w:sz w:val="28"/>
            <w:szCs w:val="28"/>
            <w:shd w:val="solid" w:color="FFFFFF" w:fill="FFFFFF"/>
            <w:rtl/>
            <w:rPrChange w:id="1477" w:author=" " w:date="2013-11-19T16:38:00Z">
              <w:rPr>
                <w:color w:val="222222"/>
                <w:sz w:val="28"/>
                <w:szCs w:val="28"/>
                <w:shd w:val="solid" w:color="FFFFFF" w:fill="FFFFFF"/>
                <w:rtl/>
              </w:rPr>
            </w:rPrChange>
          </w:rPr>
          <w:t>חלוקת</w:t>
        </w:r>
        <w:r w:rsidRPr="00BB1225">
          <w:rPr>
            <w:b/>
            <w:bCs/>
            <w:color w:val="222222"/>
            <w:sz w:val="28"/>
            <w:szCs w:val="28"/>
            <w:shd w:val="solid" w:color="FFFFFF" w:fill="FFFFFF"/>
            <w:rtl/>
            <w:lang w:bidi="ar-SA"/>
            <w:rPrChange w:id="1478" w:author=" " w:date="2013-11-19T16:38:00Z">
              <w:rPr>
                <w:color w:val="222222"/>
                <w:sz w:val="28"/>
                <w:szCs w:val="28"/>
                <w:shd w:val="solid" w:color="FFFFFF" w:fill="FFFFFF"/>
                <w:rtl/>
                <w:lang w:bidi="ar-SA"/>
              </w:rPr>
            </w:rPrChange>
          </w:rPr>
          <w:t xml:space="preserve"> </w:t>
        </w:r>
        <w:r w:rsidRPr="00BB1225">
          <w:rPr>
            <w:b/>
            <w:bCs/>
            <w:color w:val="222222"/>
            <w:sz w:val="28"/>
            <w:szCs w:val="28"/>
            <w:shd w:val="solid" w:color="FFFFFF" w:fill="FFFFFF"/>
            <w:rtl/>
            <w:rPrChange w:id="1479" w:author=" " w:date="2013-11-19T16:38:00Z">
              <w:rPr>
                <w:color w:val="222222"/>
                <w:sz w:val="28"/>
                <w:szCs w:val="28"/>
                <w:shd w:val="solid" w:color="FFFFFF" w:fill="FFFFFF"/>
                <w:rtl/>
              </w:rPr>
            </w:rPrChange>
          </w:rPr>
          <w:t>עוגה</w:t>
        </w:r>
        <w:r w:rsidRPr="00BB1225">
          <w:rPr>
            <w:rFonts w:hint="cs"/>
            <w:b/>
            <w:bCs/>
            <w:color w:val="222222"/>
            <w:sz w:val="28"/>
            <w:szCs w:val="28"/>
            <w:shd w:val="solid" w:color="FFFFFF" w:fill="FFFFFF"/>
            <w:rtl/>
            <w:rPrChange w:id="1480" w:author=" " w:date="2013-11-19T16:38:00Z">
              <w:rPr>
                <w:rFonts w:hint="cs"/>
                <w:color w:val="222222"/>
                <w:sz w:val="28"/>
                <w:szCs w:val="28"/>
                <w:shd w:val="solid" w:color="FFFFFF" w:fill="FFFFFF"/>
                <w:rtl/>
              </w:rPr>
            </w:rPrChange>
          </w:rPr>
          <w:t xml:space="preserve"> למלבנים מאוזנים</w:t>
        </w:r>
      </w:ins>
    </w:p>
    <w:p w:rsidR="00BB1225" w:rsidRPr="00BB1225" w:rsidRDefault="00BB1225" w:rsidP="00BB1225">
      <w:pPr>
        <w:spacing w:line="312" w:lineRule="auto"/>
        <w:rPr>
          <w:ins w:id="1481" w:author=" " w:date="2013-11-19T16:38:00Z"/>
          <w:rFonts w:hint="cs"/>
          <w:b/>
          <w:bCs/>
          <w:color w:val="222222"/>
          <w:sz w:val="28"/>
          <w:szCs w:val="28"/>
          <w:shd w:val="solid" w:color="FFFFFF" w:fill="FFFFFF"/>
          <w:lang w:bidi="ar-SA"/>
          <w:rPrChange w:id="1482" w:author=" " w:date="2013-11-19T16:38:00Z">
            <w:rPr>
              <w:ins w:id="1483" w:author=" " w:date="2013-11-19T16:38:00Z"/>
              <w:rFonts w:hint="cs"/>
              <w:color w:val="222222"/>
              <w:sz w:val="28"/>
              <w:szCs w:val="28"/>
              <w:shd w:val="solid" w:color="FFFFFF" w:fill="FFFFFF"/>
              <w:lang w:bidi="ar-SA"/>
            </w:rPr>
          </w:rPrChange>
        </w:rPr>
      </w:pPr>
    </w:p>
    <w:p w:rsidR="00BB1225" w:rsidRDefault="00BB1225" w:rsidP="00BB1225">
      <w:pPr>
        <w:spacing w:line="312" w:lineRule="auto"/>
        <w:rPr>
          <w:ins w:id="1484" w:author=" " w:date="2013-11-19T16:38:00Z"/>
          <w:color w:val="222222"/>
          <w:shd w:val="solid" w:color="FFFFFF" w:fill="FFFFFF"/>
          <w:lang w:bidi="ar-SA"/>
        </w:rPr>
      </w:pPr>
      <w:ins w:id="1485" w:author=" " w:date="2013-11-19T16:38:00Z">
        <w:r>
          <w:rPr>
            <w:color w:val="222222"/>
            <w:shd w:val="solid" w:color="FFFFFF" w:fill="FFFFFF"/>
            <w:rtl/>
          </w:rPr>
          <w:t>כל</w:t>
        </w:r>
        <w:r>
          <w:rPr>
            <w:color w:val="222222"/>
            <w:shd w:val="solid" w:color="FFFFFF" w:fill="FFFFFF"/>
            <w:rtl/>
            <w:lang w:bidi="ar-SA"/>
          </w:rPr>
          <w:t xml:space="preserve"> </w:t>
        </w:r>
        <w:r>
          <w:rPr>
            <w:color w:val="222222"/>
            <w:shd w:val="solid" w:color="FFFFFF" w:fill="FFFFFF"/>
            <w:rtl/>
          </w:rPr>
          <w:t>האלגוריתמים</w:t>
        </w:r>
        <w:r>
          <w:rPr>
            <w:color w:val="222222"/>
            <w:shd w:val="solid" w:color="FFFFFF" w:fill="FFFFFF"/>
            <w:rtl/>
            <w:lang w:bidi="ar-SA"/>
          </w:rPr>
          <w:t xml:space="preserve"> </w:t>
        </w:r>
        <w:r>
          <w:rPr>
            <w:color w:val="222222"/>
            <w:shd w:val="solid" w:color="FFFFFF" w:fill="FFFFFF"/>
            <w:rtl/>
          </w:rPr>
          <w:t>לחלוקת</w:t>
        </w:r>
        <w:r>
          <w:rPr>
            <w:color w:val="222222"/>
            <w:shd w:val="solid" w:color="FFFFFF" w:fill="FFFFFF"/>
            <w:rtl/>
            <w:lang w:bidi="ar-SA"/>
          </w:rPr>
          <w:t xml:space="preserve"> </w:t>
        </w:r>
        <w:r>
          <w:rPr>
            <w:color w:val="222222"/>
            <w:shd w:val="solid" w:color="FFFFFF" w:fill="FFFFFF"/>
            <w:rtl/>
          </w:rPr>
          <w:t>עוגה</w:t>
        </w:r>
        <w:r>
          <w:rPr>
            <w:color w:val="222222"/>
            <w:shd w:val="solid" w:color="FFFFFF" w:fill="FFFFFF"/>
            <w:rtl/>
            <w:lang w:bidi="ar-SA"/>
          </w:rPr>
          <w:t xml:space="preserve">, </w:t>
        </w:r>
        <w:r>
          <w:rPr>
            <w:color w:val="222222"/>
            <w:shd w:val="solid" w:color="FFFFFF" w:fill="FFFFFF"/>
            <w:rtl/>
          </w:rPr>
          <w:t>שבדקתי</w:t>
        </w:r>
        <w:r>
          <w:rPr>
            <w:color w:val="222222"/>
            <w:shd w:val="solid" w:color="FFFFFF" w:fill="FFFFFF"/>
            <w:rtl/>
            <w:lang w:bidi="ar-SA"/>
          </w:rPr>
          <w:t xml:space="preserve"> </w:t>
        </w:r>
        <w:r>
          <w:rPr>
            <w:color w:val="222222"/>
            <w:shd w:val="solid" w:color="FFFFFF" w:fill="FFFFFF"/>
            <w:rtl/>
          </w:rPr>
          <w:t>עד</w:t>
        </w:r>
        <w:r>
          <w:rPr>
            <w:color w:val="222222"/>
            <w:shd w:val="solid" w:color="FFFFFF" w:fill="FFFFFF"/>
            <w:rtl/>
            <w:lang w:bidi="ar-SA"/>
          </w:rPr>
          <w:t xml:space="preserve"> </w:t>
        </w:r>
        <w:r>
          <w:rPr>
            <w:color w:val="222222"/>
            <w:shd w:val="solid" w:color="FFFFFF" w:fill="FFFFFF"/>
            <w:rtl/>
          </w:rPr>
          <w:t>לרגע</w:t>
        </w:r>
        <w:r>
          <w:rPr>
            <w:color w:val="222222"/>
            <w:shd w:val="solid" w:color="FFFFFF" w:fill="FFFFFF"/>
            <w:rtl/>
            <w:lang w:bidi="ar-SA"/>
          </w:rPr>
          <w:t xml:space="preserve"> </w:t>
        </w:r>
        <w:r>
          <w:rPr>
            <w:color w:val="222222"/>
            <w:shd w:val="solid" w:color="FFFFFF" w:fill="FFFFFF"/>
            <w:rtl/>
          </w:rPr>
          <w:t>זה</w:t>
        </w:r>
        <w:r>
          <w:rPr>
            <w:color w:val="222222"/>
            <w:shd w:val="solid" w:color="FFFFFF" w:fill="FFFFFF"/>
            <w:rtl/>
            <w:lang w:bidi="ar-SA"/>
          </w:rPr>
          <w:t xml:space="preserve">, </w:t>
        </w:r>
        <w:r>
          <w:rPr>
            <w:color w:val="222222"/>
            <w:shd w:val="solid" w:color="FFFFFF" w:fill="FFFFFF"/>
            <w:rtl/>
          </w:rPr>
          <w:t>מתעלמים</w:t>
        </w:r>
        <w:r>
          <w:rPr>
            <w:color w:val="222222"/>
            <w:shd w:val="solid" w:color="FFFFFF" w:fill="FFFFFF"/>
            <w:rtl/>
            <w:lang w:bidi="ar-SA"/>
          </w:rPr>
          <w:t xml:space="preserve"> </w:t>
        </w:r>
        <w:r>
          <w:rPr>
            <w:color w:val="222222"/>
            <w:shd w:val="solid" w:color="FFFFFF" w:fill="FFFFFF"/>
            <w:rtl/>
          </w:rPr>
          <w:t>לחלוטין</w:t>
        </w:r>
        <w:r>
          <w:rPr>
            <w:color w:val="222222"/>
            <w:shd w:val="solid" w:color="FFFFFF" w:fill="FFFFFF"/>
            <w:rtl/>
            <w:lang w:bidi="ar-SA"/>
          </w:rPr>
          <w:t xml:space="preserve"> </w:t>
        </w:r>
        <w:r>
          <w:rPr>
            <w:b/>
            <w:bCs/>
            <w:color w:val="222222"/>
            <w:shd w:val="solid" w:color="FFFFFF" w:fill="FFFFFF"/>
            <w:rtl/>
          </w:rPr>
          <w:t>מהצורה</w:t>
        </w:r>
        <w:r>
          <w:rPr>
            <w:b/>
            <w:bCs/>
            <w:color w:val="222222"/>
            <w:shd w:val="solid" w:color="FFFFFF" w:fill="FFFFFF"/>
            <w:rtl/>
            <w:lang w:bidi="ar-SA"/>
          </w:rPr>
          <w:t xml:space="preserve"> </w:t>
        </w:r>
        <w:r>
          <w:rPr>
            <w:color w:val="222222"/>
            <w:shd w:val="solid" w:color="FFFFFF" w:fill="FFFFFF"/>
            <w:rtl/>
          </w:rPr>
          <w:t>של</w:t>
        </w:r>
        <w:r>
          <w:rPr>
            <w:color w:val="222222"/>
            <w:shd w:val="solid" w:color="FFFFFF" w:fill="FFFFFF"/>
            <w:rtl/>
            <w:lang w:bidi="ar-SA"/>
          </w:rPr>
          <w:t xml:space="preserve"> </w:t>
        </w:r>
        <w:r>
          <w:rPr>
            <w:color w:val="222222"/>
            <w:shd w:val="solid" w:color="FFFFFF" w:fill="FFFFFF"/>
            <w:rtl/>
          </w:rPr>
          <w:t>הפרוסה</w:t>
        </w:r>
        <w:r>
          <w:rPr>
            <w:color w:val="222222"/>
            <w:shd w:val="solid" w:color="FFFFFF" w:fill="FFFFFF"/>
            <w:rtl/>
            <w:lang w:bidi="ar-SA"/>
          </w:rPr>
          <w:t xml:space="preserve"> </w:t>
        </w:r>
        <w:r>
          <w:rPr>
            <w:color w:val="222222"/>
            <w:shd w:val="solid" w:color="FFFFFF" w:fill="FFFFFF"/>
            <w:rtl/>
          </w:rPr>
          <w:t>שכל</w:t>
        </w:r>
        <w:r>
          <w:rPr>
            <w:color w:val="222222"/>
            <w:shd w:val="solid" w:color="FFFFFF" w:fill="FFFFFF"/>
            <w:rtl/>
            <w:lang w:bidi="ar-SA"/>
          </w:rPr>
          <w:t xml:space="preserve"> </w:t>
        </w:r>
        <w:r>
          <w:rPr>
            <w:color w:val="222222"/>
            <w:shd w:val="solid" w:color="FFFFFF" w:fill="FFFFFF"/>
            <w:rtl/>
          </w:rPr>
          <w:t>אחד</w:t>
        </w:r>
        <w:r>
          <w:rPr>
            <w:color w:val="222222"/>
            <w:shd w:val="solid" w:color="FFFFFF" w:fill="FFFFFF"/>
            <w:rtl/>
            <w:lang w:bidi="ar-SA"/>
          </w:rPr>
          <w:t xml:space="preserve"> </w:t>
        </w:r>
        <w:r>
          <w:rPr>
            <w:color w:val="222222"/>
            <w:shd w:val="solid" w:color="FFFFFF" w:fill="FFFFFF"/>
            <w:rtl/>
          </w:rPr>
          <w:t>מקבל</w:t>
        </w:r>
        <w:r>
          <w:rPr>
            <w:color w:val="222222"/>
            <w:shd w:val="solid" w:color="FFFFFF" w:fill="FFFFFF"/>
            <w:rtl/>
            <w:lang w:bidi="ar-SA"/>
          </w:rPr>
          <w:t xml:space="preserve">. </w:t>
        </w:r>
        <w:r>
          <w:rPr>
            <w:color w:val="222222"/>
            <w:shd w:val="solid" w:color="FFFFFF" w:fill="FFFFFF"/>
            <w:rtl/>
          </w:rPr>
          <w:t>למעשה</w:t>
        </w:r>
        <w:r>
          <w:rPr>
            <w:color w:val="222222"/>
            <w:shd w:val="solid" w:color="FFFFFF" w:fill="FFFFFF"/>
            <w:rtl/>
            <w:lang w:bidi="ar-SA"/>
          </w:rPr>
          <w:t xml:space="preserve">, </w:t>
        </w:r>
        <w:r>
          <w:rPr>
            <w:color w:val="222222"/>
            <w:shd w:val="solid" w:color="FFFFFF" w:fill="FFFFFF"/>
            <w:rtl/>
          </w:rPr>
          <w:t>חלק</w:t>
        </w:r>
        <w:r>
          <w:rPr>
            <w:color w:val="222222"/>
            <w:shd w:val="solid" w:color="FFFFFF" w:fill="FFFFFF"/>
            <w:rtl/>
            <w:lang w:bidi="ar-SA"/>
          </w:rPr>
          <w:t xml:space="preserve"> </w:t>
        </w:r>
        <w:r>
          <w:rPr>
            <w:color w:val="222222"/>
            <w:shd w:val="solid" w:color="FFFFFF" w:fill="FFFFFF"/>
            <w:rtl/>
          </w:rPr>
          <w:t>מהאלגוריתמים</w:t>
        </w:r>
        <w:r>
          <w:rPr>
            <w:color w:val="222222"/>
            <w:shd w:val="solid" w:color="FFFFFF" w:fill="FFFFFF"/>
            <w:rtl/>
            <w:lang w:bidi="ar-SA"/>
          </w:rPr>
          <w:t xml:space="preserve"> </w:t>
        </w:r>
        <w:r>
          <w:rPr>
            <w:color w:val="222222"/>
            <w:shd w:val="solid" w:color="FFFFFF" w:fill="FFFFFF"/>
            <w:rtl/>
          </w:rPr>
          <w:t>אף</w:t>
        </w:r>
        <w:r>
          <w:rPr>
            <w:color w:val="222222"/>
            <w:shd w:val="solid" w:color="FFFFFF" w:fill="FFFFFF"/>
            <w:rtl/>
            <w:lang w:bidi="ar-SA"/>
          </w:rPr>
          <w:t xml:space="preserve"> </w:t>
        </w:r>
        <w:r>
          <w:rPr>
            <w:color w:val="222222"/>
            <w:shd w:val="solid" w:color="FFFFFF" w:fill="FFFFFF"/>
            <w:rtl/>
          </w:rPr>
          <w:t>מניחים</w:t>
        </w:r>
        <w:r>
          <w:rPr>
            <w:color w:val="222222"/>
            <w:shd w:val="solid" w:color="FFFFFF" w:fill="FFFFFF"/>
            <w:rtl/>
            <w:lang w:bidi="ar-SA"/>
          </w:rPr>
          <w:t xml:space="preserve"> </w:t>
        </w:r>
        <w:r>
          <w:rPr>
            <w:color w:val="222222"/>
            <w:shd w:val="solid" w:color="FFFFFF" w:fill="FFFFFF"/>
            <w:rtl/>
          </w:rPr>
          <w:t>שהעוגה</w:t>
        </w:r>
        <w:r>
          <w:rPr>
            <w:color w:val="222222"/>
            <w:shd w:val="solid" w:color="FFFFFF" w:fill="FFFFFF"/>
            <w:rtl/>
            <w:lang w:bidi="ar-SA"/>
          </w:rPr>
          <w:t xml:space="preserve"> </w:t>
        </w:r>
        <w:r>
          <w:rPr>
            <w:color w:val="222222"/>
            <w:shd w:val="solid" w:color="FFFFFF" w:fill="FFFFFF"/>
            <w:rtl/>
          </w:rPr>
          <w:t>היא</w:t>
        </w:r>
        <w:r>
          <w:rPr>
            <w:color w:val="222222"/>
            <w:shd w:val="solid" w:color="FFFFFF" w:fill="FFFFFF"/>
            <w:rtl/>
            <w:lang w:bidi="ar-SA"/>
          </w:rPr>
          <w:t xml:space="preserve"> </w:t>
        </w:r>
        <w:r>
          <w:rPr>
            <w:color w:val="222222"/>
            <w:shd w:val="solid" w:color="FFFFFF" w:fill="FFFFFF"/>
            <w:rtl/>
          </w:rPr>
          <w:t>חד</w:t>
        </w:r>
        <w:r>
          <w:rPr>
            <w:color w:val="222222"/>
            <w:shd w:val="solid" w:color="FFFFFF" w:fill="FFFFFF"/>
            <w:rtl/>
            <w:lang w:bidi="ar-SA"/>
          </w:rPr>
          <w:t>-</w:t>
        </w:r>
        <w:r>
          <w:rPr>
            <w:color w:val="222222"/>
            <w:shd w:val="solid" w:color="FFFFFF" w:fill="FFFFFF"/>
            <w:rtl/>
          </w:rPr>
          <w:t>מימדית</w:t>
        </w:r>
        <w:r>
          <w:rPr>
            <w:color w:val="222222"/>
            <w:shd w:val="solid" w:color="FFFFFF" w:fill="FFFFFF"/>
            <w:rtl/>
            <w:lang w:bidi="ar-SA"/>
          </w:rPr>
          <w:t xml:space="preserve"> (</w:t>
        </w:r>
        <w:r>
          <w:rPr>
            <w:color w:val="222222"/>
            <w:shd w:val="solid" w:color="FFFFFF" w:fill="FFFFFF"/>
            <w:rtl/>
          </w:rPr>
          <w:t>הקטע</w:t>
        </w:r>
        <w:r>
          <w:rPr>
            <w:color w:val="222222"/>
            <w:shd w:val="solid" w:color="FFFFFF" w:fill="FFFFFF"/>
            <w:rtl/>
            <w:lang w:bidi="ar-SA"/>
          </w:rPr>
          <w:t xml:space="preserve"> [0,1]), </w:t>
        </w:r>
        <w:r>
          <w:rPr>
            <w:color w:val="222222"/>
            <w:shd w:val="solid" w:color="FFFFFF" w:fill="FFFFFF"/>
            <w:rtl/>
          </w:rPr>
          <w:t>כך</w:t>
        </w:r>
        <w:r>
          <w:rPr>
            <w:color w:val="222222"/>
            <w:shd w:val="solid" w:color="FFFFFF" w:fill="FFFFFF"/>
            <w:rtl/>
            <w:lang w:bidi="ar-SA"/>
          </w:rPr>
          <w:t xml:space="preserve"> </w:t>
        </w:r>
        <w:r>
          <w:rPr>
            <w:color w:val="222222"/>
            <w:shd w:val="solid" w:color="FFFFFF" w:fill="FFFFFF"/>
            <w:rtl/>
          </w:rPr>
          <w:t>שאם</w:t>
        </w:r>
        <w:r>
          <w:rPr>
            <w:color w:val="222222"/>
            <w:shd w:val="solid" w:color="FFFFFF" w:fill="FFFFFF"/>
            <w:rtl/>
            <w:lang w:bidi="ar-SA"/>
          </w:rPr>
          <w:t xml:space="preserve"> </w:t>
        </w:r>
        <w:r>
          <w:rPr>
            <w:color w:val="222222"/>
            <w:shd w:val="solid" w:color="FFFFFF" w:fill="FFFFFF"/>
            <w:rtl/>
          </w:rPr>
          <w:t>ניישם</w:t>
        </w:r>
        <w:r>
          <w:rPr>
            <w:color w:val="222222"/>
            <w:shd w:val="solid" w:color="FFFFFF" w:fill="FFFFFF"/>
            <w:rtl/>
            <w:lang w:bidi="ar-SA"/>
          </w:rPr>
          <w:t xml:space="preserve"> </w:t>
        </w:r>
        <w:r>
          <w:rPr>
            <w:color w:val="222222"/>
            <w:shd w:val="solid" w:color="FFFFFF" w:fill="FFFFFF"/>
            <w:rtl/>
          </w:rPr>
          <w:t>אותם</w:t>
        </w:r>
        <w:r>
          <w:rPr>
            <w:color w:val="222222"/>
            <w:shd w:val="solid" w:color="FFFFFF" w:fill="FFFFFF"/>
            <w:rtl/>
            <w:lang w:bidi="ar-SA"/>
          </w:rPr>
          <w:t xml:space="preserve"> </w:t>
        </w:r>
        <w:r>
          <w:rPr>
            <w:color w:val="222222"/>
            <w:shd w:val="solid" w:color="FFFFFF" w:fill="FFFFFF"/>
            <w:rtl/>
          </w:rPr>
          <w:t>לחלוקת</w:t>
        </w:r>
        <w:r>
          <w:rPr>
            <w:color w:val="222222"/>
            <w:shd w:val="solid" w:color="FFFFFF" w:fill="FFFFFF"/>
            <w:rtl/>
            <w:lang w:bidi="ar-SA"/>
          </w:rPr>
          <w:t xml:space="preserve"> </w:t>
        </w:r>
        <w:r>
          <w:rPr>
            <w:color w:val="222222"/>
            <w:shd w:val="solid" w:color="FFFFFF" w:fill="FFFFFF"/>
            <w:rtl/>
          </w:rPr>
          <w:t>נחלות</w:t>
        </w:r>
        <w:r>
          <w:rPr>
            <w:color w:val="222222"/>
            <w:shd w:val="solid" w:color="FFFFFF" w:fill="FFFFFF"/>
            <w:rtl/>
            <w:lang w:bidi="ar-SA"/>
          </w:rPr>
          <w:t xml:space="preserve"> </w:t>
        </w:r>
        <w:r>
          <w:rPr>
            <w:color w:val="222222"/>
            <w:shd w:val="solid" w:color="FFFFFF" w:fill="FFFFFF"/>
            <w:rtl/>
          </w:rPr>
          <w:t>בארץ</w:t>
        </w:r>
        <w:r>
          <w:rPr>
            <w:color w:val="222222"/>
            <w:shd w:val="solid" w:color="FFFFFF" w:fill="FFFFFF"/>
            <w:rtl/>
            <w:lang w:bidi="ar-SA"/>
          </w:rPr>
          <w:t xml:space="preserve"> </w:t>
        </w:r>
        <w:r>
          <w:rPr>
            <w:color w:val="222222"/>
            <w:shd w:val="solid" w:color="FFFFFF" w:fill="FFFFFF"/>
            <w:rtl/>
          </w:rPr>
          <w:t>ישראל</w:t>
        </w:r>
        <w:r>
          <w:rPr>
            <w:color w:val="222222"/>
            <w:shd w:val="solid" w:color="FFFFFF" w:fill="FFFFFF"/>
            <w:rtl/>
            <w:lang w:bidi="ar-SA"/>
          </w:rPr>
          <w:t xml:space="preserve">, </w:t>
        </w:r>
        <w:r>
          <w:rPr>
            <w:color w:val="222222"/>
            <w:shd w:val="solid" w:color="FFFFFF" w:fill="FFFFFF"/>
            <w:rtl/>
          </w:rPr>
          <w:t>כל</w:t>
        </w:r>
        <w:r>
          <w:rPr>
            <w:color w:val="222222"/>
            <w:shd w:val="solid" w:color="FFFFFF" w:fill="FFFFFF"/>
            <w:rtl/>
            <w:lang w:bidi="ar-SA"/>
          </w:rPr>
          <w:t xml:space="preserve"> </w:t>
        </w:r>
        <w:r>
          <w:rPr>
            <w:color w:val="222222"/>
            <w:shd w:val="solid" w:color="FFFFFF" w:fill="FFFFFF"/>
            <w:rtl/>
          </w:rPr>
          <w:t>אזרח</w:t>
        </w:r>
        <w:r>
          <w:rPr>
            <w:color w:val="222222"/>
            <w:shd w:val="solid" w:color="FFFFFF" w:fill="FFFFFF"/>
            <w:rtl/>
            <w:lang w:bidi="ar-SA"/>
          </w:rPr>
          <w:t xml:space="preserve"> </w:t>
        </w:r>
        <w:r>
          <w:rPr>
            <w:color w:val="222222"/>
            <w:shd w:val="solid" w:color="FFFFFF" w:fill="FFFFFF"/>
            <w:rtl/>
          </w:rPr>
          <w:t>יקבל</w:t>
        </w:r>
        <w:r>
          <w:rPr>
            <w:color w:val="222222"/>
            <w:shd w:val="solid" w:color="FFFFFF" w:fill="FFFFFF"/>
            <w:rtl/>
            <w:lang w:bidi="ar-SA"/>
          </w:rPr>
          <w:t xml:space="preserve"> </w:t>
        </w:r>
        <w:r>
          <w:rPr>
            <w:color w:val="222222"/>
            <w:shd w:val="solid" w:color="FFFFFF" w:fill="FFFFFF"/>
            <w:rtl/>
          </w:rPr>
          <w:t>רצועה</w:t>
        </w:r>
        <w:r>
          <w:rPr>
            <w:color w:val="222222"/>
            <w:shd w:val="solid" w:color="FFFFFF" w:fill="FFFFFF"/>
            <w:rtl/>
            <w:lang w:bidi="ar-SA"/>
          </w:rPr>
          <w:t xml:space="preserve"> </w:t>
        </w:r>
        <w:r>
          <w:rPr>
            <w:color w:val="222222"/>
            <w:shd w:val="solid" w:color="FFFFFF" w:fill="FFFFFF"/>
            <w:rtl/>
          </w:rPr>
          <w:t>צרה</w:t>
        </w:r>
        <w:r>
          <w:rPr>
            <w:color w:val="222222"/>
            <w:shd w:val="solid" w:color="FFFFFF" w:fill="FFFFFF"/>
            <w:rtl/>
            <w:lang w:bidi="ar-SA"/>
          </w:rPr>
          <w:t xml:space="preserve"> </w:t>
        </w:r>
        <w:r>
          <w:rPr>
            <w:color w:val="222222"/>
            <w:shd w:val="solid" w:color="FFFFFF" w:fill="FFFFFF"/>
            <w:rtl/>
          </w:rPr>
          <w:t>וארוכה</w:t>
        </w:r>
        <w:r>
          <w:rPr>
            <w:color w:val="222222"/>
            <w:shd w:val="solid" w:color="FFFFFF" w:fill="FFFFFF"/>
            <w:rtl/>
            <w:lang w:bidi="ar-SA"/>
          </w:rPr>
          <w:t xml:space="preserve"> </w:t>
        </w:r>
        <w:r>
          <w:rPr>
            <w:color w:val="222222"/>
            <w:shd w:val="solid" w:color="FFFFFF" w:fill="FFFFFF"/>
            <w:rtl/>
          </w:rPr>
          <w:t>מהים</w:t>
        </w:r>
        <w:r>
          <w:rPr>
            <w:color w:val="222222"/>
            <w:shd w:val="solid" w:color="FFFFFF" w:fill="FFFFFF"/>
            <w:rtl/>
            <w:lang w:bidi="ar-SA"/>
          </w:rPr>
          <w:t xml:space="preserve"> </w:t>
        </w:r>
        <w:r>
          <w:rPr>
            <w:color w:val="222222"/>
            <w:shd w:val="solid" w:color="FFFFFF" w:fill="FFFFFF"/>
            <w:rtl/>
          </w:rPr>
          <w:t>ועד</w:t>
        </w:r>
        <w:r>
          <w:rPr>
            <w:color w:val="222222"/>
            <w:shd w:val="solid" w:color="FFFFFF" w:fill="FFFFFF"/>
            <w:rtl/>
            <w:lang w:bidi="ar-SA"/>
          </w:rPr>
          <w:t xml:space="preserve"> </w:t>
        </w:r>
        <w:r>
          <w:rPr>
            <w:color w:val="222222"/>
            <w:shd w:val="solid" w:color="FFFFFF" w:fill="FFFFFF"/>
            <w:rtl/>
          </w:rPr>
          <w:t>הירדן</w:t>
        </w:r>
        <w:r>
          <w:rPr>
            <w:color w:val="222222"/>
            <w:shd w:val="solid" w:color="FFFFFF" w:fill="FFFFFF"/>
            <w:rtl/>
            <w:lang w:bidi="ar-SA"/>
          </w:rPr>
          <w:t xml:space="preserve">, </w:t>
        </w:r>
        <w:r>
          <w:rPr>
            <w:color w:val="222222"/>
            <w:shd w:val="solid" w:color="FFFFFF" w:fill="FFFFFF"/>
            <w:rtl/>
          </w:rPr>
          <w:t>ברוחב</w:t>
        </w:r>
        <w:r>
          <w:rPr>
            <w:color w:val="222222"/>
            <w:shd w:val="solid" w:color="FFFFFF" w:fill="FFFFFF"/>
            <w:rtl/>
            <w:lang w:bidi="ar-SA"/>
          </w:rPr>
          <w:t xml:space="preserve"> </w:t>
        </w:r>
        <w:r>
          <w:rPr>
            <w:color w:val="222222"/>
            <w:shd w:val="solid" w:color="FFFFFF" w:fill="FFFFFF"/>
            <w:rtl/>
          </w:rPr>
          <w:t>של</w:t>
        </w:r>
        <w:r>
          <w:rPr>
            <w:color w:val="222222"/>
            <w:shd w:val="solid" w:color="FFFFFF" w:fill="FFFFFF"/>
            <w:rtl/>
            <w:lang w:bidi="ar-SA"/>
          </w:rPr>
          <w:t xml:space="preserve"> </w:t>
        </w:r>
        <w:r>
          <w:rPr>
            <w:color w:val="222222"/>
            <w:shd w:val="solid" w:color="FFFFFF" w:fill="FFFFFF"/>
            <w:rtl/>
          </w:rPr>
          <w:t>כ</w:t>
        </w:r>
        <w:r>
          <w:rPr>
            <w:color w:val="222222"/>
            <w:shd w:val="solid" w:color="FFFFFF" w:fill="FFFFFF"/>
            <w:rtl/>
            <w:lang w:bidi="ar-SA"/>
          </w:rPr>
          <w:t xml:space="preserve">-10 </w:t>
        </w:r>
        <w:r>
          <w:rPr>
            <w:color w:val="222222"/>
            <w:shd w:val="solid" w:color="FFFFFF" w:fill="FFFFFF"/>
            <w:rtl/>
          </w:rPr>
          <w:t>ס</w:t>
        </w:r>
        <w:r>
          <w:rPr>
            <w:color w:val="222222"/>
            <w:shd w:val="solid" w:color="FFFFFF" w:fill="FFFFFF"/>
            <w:rtl/>
            <w:lang w:bidi="ar-SA"/>
          </w:rPr>
          <w:t>"</w:t>
        </w:r>
        <w:r>
          <w:rPr>
            <w:color w:val="222222"/>
            <w:shd w:val="solid" w:color="FFFFFF" w:fill="FFFFFF"/>
            <w:rtl/>
          </w:rPr>
          <w:t>מ</w:t>
        </w:r>
        <w:r>
          <w:rPr>
            <w:color w:val="222222"/>
            <w:shd w:val="solid" w:color="FFFFFF" w:fill="FFFFFF"/>
            <w:rtl/>
            <w:lang w:bidi="ar-SA"/>
          </w:rPr>
          <w:t xml:space="preserve">... </w:t>
        </w:r>
        <w:r>
          <w:rPr>
            <w:color w:val="222222"/>
            <w:shd w:val="solid" w:color="FFFFFF" w:fill="FFFFFF"/>
            <w:rtl/>
          </w:rPr>
          <w:t>על</w:t>
        </w:r>
        <w:r>
          <w:rPr>
            <w:color w:val="222222"/>
            <w:shd w:val="solid" w:color="FFFFFF" w:fill="FFFFFF"/>
            <w:rtl/>
            <w:lang w:bidi="ar-SA"/>
          </w:rPr>
          <w:t xml:space="preserve"> </w:t>
        </w:r>
        <w:r>
          <w:rPr>
            <w:color w:val="222222"/>
            <w:shd w:val="solid" w:color="FFFFFF" w:fill="FFFFFF"/>
            <w:rtl/>
          </w:rPr>
          <w:t>הנייר</w:t>
        </w:r>
        <w:r>
          <w:rPr>
            <w:color w:val="222222"/>
            <w:shd w:val="solid" w:color="FFFFFF" w:fill="FFFFFF"/>
            <w:rtl/>
            <w:lang w:bidi="ar-SA"/>
          </w:rPr>
          <w:t xml:space="preserve"> </w:t>
        </w:r>
        <w:r>
          <w:rPr>
            <w:color w:val="222222"/>
            <w:shd w:val="solid" w:color="FFFFFF" w:fill="FFFFFF"/>
            <w:rtl/>
          </w:rPr>
          <w:t>זוהי</w:t>
        </w:r>
        <w:r>
          <w:rPr>
            <w:color w:val="222222"/>
            <w:shd w:val="solid" w:color="FFFFFF" w:fill="FFFFFF"/>
            <w:rtl/>
            <w:lang w:bidi="ar-SA"/>
          </w:rPr>
          <w:t xml:space="preserve"> </w:t>
        </w:r>
        <w:r>
          <w:rPr>
            <w:color w:val="222222"/>
            <w:shd w:val="solid" w:color="FFFFFF" w:fill="FFFFFF"/>
            <w:rtl/>
          </w:rPr>
          <w:t>חלוקה</w:t>
        </w:r>
        <w:r>
          <w:rPr>
            <w:color w:val="222222"/>
            <w:shd w:val="solid" w:color="FFFFFF" w:fill="FFFFFF"/>
            <w:rtl/>
            <w:lang w:bidi="ar-SA"/>
          </w:rPr>
          <w:t xml:space="preserve"> </w:t>
        </w:r>
        <w:r>
          <w:rPr>
            <w:color w:val="222222"/>
            <w:shd w:val="solid" w:color="FFFFFF" w:fill="FFFFFF"/>
            <w:rtl/>
          </w:rPr>
          <w:t>הוגנת</w:t>
        </w:r>
        <w:r>
          <w:rPr>
            <w:color w:val="222222"/>
            <w:shd w:val="solid" w:color="FFFFFF" w:fill="FFFFFF"/>
            <w:rtl/>
            <w:lang w:bidi="ar-SA"/>
          </w:rPr>
          <w:t xml:space="preserve">, </w:t>
        </w:r>
        <w:r>
          <w:rPr>
            <w:color w:val="222222"/>
            <w:shd w:val="solid" w:color="FFFFFF" w:fill="FFFFFF"/>
            <w:rtl/>
          </w:rPr>
          <w:t>אולם</w:t>
        </w:r>
        <w:r>
          <w:rPr>
            <w:color w:val="222222"/>
            <w:shd w:val="solid" w:color="FFFFFF" w:fill="FFFFFF"/>
            <w:rtl/>
            <w:lang w:bidi="ar-SA"/>
          </w:rPr>
          <w:t xml:space="preserve"> </w:t>
        </w:r>
        <w:r>
          <w:rPr>
            <w:color w:val="222222"/>
            <w:shd w:val="solid" w:color="FFFFFF" w:fill="FFFFFF"/>
            <w:rtl/>
          </w:rPr>
          <w:t>במציאות</w:t>
        </w:r>
        <w:r>
          <w:rPr>
            <w:color w:val="222222"/>
            <w:shd w:val="solid" w:color="FFFFFF" w:fill="FFFFFF"/>
            <w:rtl/>
            <w:lang w:bidi="ar-SA"/>
          </w:rPr>
          <w:t xml:space="preserve"> </w:t>
        </w:r>
        <w:r>
          <w:rPr>
            <w:color w:val="222222"/>
            <w:shd w:val="solid" w:color="FFFFFF" w:fill="FFFFFF"/>
            <w:rtl/>
          </w:rPr>
          <w:t>חלקות</w:t>
        </w:r>
        <w:r>
          <w:rPr>
            <w:color w:val="222222"/>
            <w:shd w:val="solid" w:color="FFFFFF" w:fill="FFFFFF"/>
            <w:rtl/>
            <w:lang w:bidi="ar-SA"/>
          </w:rPr>
          <w:t xml:space="preserve"> </w:t>
        </w:r>
        <w:r>
          <w:rPr>
            <w:color w:val="222222"/>
            <w:shd w:val="solid" w:color="FFFFFF" w:fill="FFFFFF"/>
            <w:rtl/>
          </w:rPr>
          <w:t>כאלו</w:t>
        </w:r>
        <w:r>
          <w:rPr>
            <w:color w:val="222222"/>
            <w:shd w:val="solid" w:color="FFFFFF" w:fill="FFFFFF"/>
            <w:rtl/>
            <w:lang w:bidi="ar-SA"/>
          </w:rPr>
          <w:t xml:space="preserve"> </w:t>
        </w:r>
        <w:r>
          <w:rPr>
            <w:color w:val="222222"/>
            <w:shd w:val="solid" w:color="FFFFFF" w:fill="FFFFFF"/>
            <w:rtl/>
          </w:rPr>
          <w:t>אינן</w:t>
        </w:r>
        <w:r>
          <w:rPr>
            <w:color w:val="222222"/>
            <w:shd w:val="solid" w:color="FFFFFF" w:fill="FFFFFF"/>
            <w:rtl/>
            <w:lang w:bidi="ar-SA"/>
          </w:rPr>
          <w:t xml:space="preserve"> </w:t>
        </w:r>
        <w:r>
          <w:rPr>
            <w:color w:val="222222"/>
            <w:shd w:val="solid" w:color="FFFFFF" w:fill="FFFFFF"/>
            <w:rtl/>
          </w:rPr>
          <w:t>ניתנות</w:t>
        </w:r>
        <w:r>
          <w:rPr>
            <w:color w:val="222222"/>
            <w:shd w:val="solid" w:color="FFFFFF" w:fill="FFFFFF"/>
            <w:rtl/>
            <w:lang w:bidi="ar-SA"/>
          </w:rPr>
          <w:t xml:space="preserve"> </w:t>
        </w:r>
        <w:r>
          <w:rPr>
            <w:color w:val="222222"/>
            <w:shd w:val="solid" w:color="FFFFFF" w:fill="FFFFFF"/>
            <w:rtl/>
          </w:rPr>
          <w:t>לשימוש</w:t>
        </w:r>
        <w:r>
          <w:rPr>
            <w:color w:val="222222"/>
            <w:shd w:val="solid" w:color="FFFFFF" w:fill="FFFFFF"/>
            <w:rtl/>
            <w:lang w:bidi="ar-SA"/>
          </w:rPr>
          <w:t xml:space="preserve"> (</w:t>
        </w:r>
        <w:r>
          <w:rPr>
            <w:color w:val="222222"/>
            <w:shd w:val="solid" w:color="FFFFFF" w:fill="FFFFFF"/>
            <w:rtl/>
          </w:rPr>
          <w:t>אמנם</w:t>
        </w:r>
        <w:r>
          <w:rPr>
            <w:color w:val="222222"/>
            <w:shd w:val="solid" w:color="FFFFFF" w:fill="FFFFFF"/>
            <w:rtl/>
            <w:lang w:bidi="ar-SA"/>
          </w:rPr>
          <w:t xml:space="preserve">, </w:t>
        </w:r>
        <w:r>
          <w:rPr>
            <w:color w:val="222222"/>
            <w:shd w:val="solid" w:color="FFFFFF" w:fill="FFFFFF"/>
            <w:rtl/>
          </w:rPr>
          <w:t>בסוף</w:t>
        </w:r>
        <w:r>
          <w:rPr>
            <w:color w:val="222222"/>
            <w:shd w:val="solid" w:color="FFFFFF" w:fill="FFFFFF"/>
            <w:rtl/>
            <w:lang w:bidi="ar-SA"/>
          </w:rPr>
          <w:t xml:space="preserve"> </w:t>
        </w:r>
        <w:r>
          <w:rPr>
            <w:color w:val="222222"/>
            <w:shd w:val="solid" w:color="FFFFFF" w:fill="FFFFFF"/>
            <w:rtl/>
          </w:rPr>
          <w:t>ספר</w:t>
        </w:r>
        <w:r>
          <w:rPr>
            <w:color w:val="222222"/>
            <w:shd w:val="solid" w:color="FFFFFF" w:fill="FFFFFF"/>
            <w:rtl/>
            <w:lang w:bidi="ar-SA"/>
          </w:rPr>
          <w:t xml:space="preserve"> </w:t>
        </w:r>
        <w:r>
          <w:rPr>
            <w:color w:val="222222"/>
            <w:shd w:val="solid" w:color="FFFFFF" w:fill="FFFFFF"/>
            <w:rtl/>
          </w:rPr>
          <w:t>יחזקאל</w:t>
        </w:r>
        <w:r>
          <w:rPr>
            <w:color w:val="222222"/>
            <w:shd w:val="solid" w:color="FFFFFF" w:fill="FFFFFF"/>
            <w:rtl/>
            <w:lang w:bidi="ar-SA"/>
          </w:rPr>
          <w:t xml:space="preserve">, </w:t>
        </w:r>
        <w:r>
          <w:rPr>
            <w:color w:val="222222"/>
            <w:shd w:val="solid" w:color="FFFFFF" w:fill="FFFFFF"/>
            <w:rtl/>
          </w:rPr>
          <w:t>הנביא</w:t>
        </w:r>
        <w:r>
          <w:rPr>
            <w:color w:val="222222"/>
            <w:shd w:val="solid" w:color="FFFFFF" w:fill="FFFFFF"/>
            <w:rtl/>
            <w:lang w:bidi="ar-SA"/>
          </w:rPr>
          <w:t xml:space="preserve"> </w:t>
        </w:r>
        <w:r>
          <w:rPr>
            <w:color w:val="222222"/>
            <w:shd w:val="solid" w:color="FFFFFF" w:fill="FFFFFF"/>
            <w:rtl/>
          </w:rPr>
          <w:t>מתאר</w:t>
        </w:r>
        <w:r>
          <w:rPr>
            <w:color w:val="222222"/>
            <w:shd w:val="solid" w:color="FFFFFF" w:fill="FFFFFF"/>
            <w:rtl/>
            <w:lang w:bidi="ar-SA"/>
          </w:rPr>
          <w:t xml:space="preserve"> </w:t>
        </w:r>
        <w:r>
          <w:rPr>
            <w:color w:val="222222"/>
            <w:shd w:val="solid" w:color="FFFFFF" w:fill="FFFFFF"/>
            <w:rtl/>
          </w:rPr>
          <w:t>חלוקה</w:t>
        </w:r>
        <w:r>
          <w:rPr>
            <w:color w:val="222222"/>
            <w:shd w:val="solid" w:color="FFFFFF" w:fill="FFFFFF"/>
            <w:rtl/>
            <w:lang w:bidi="ar-SA"/>
          </w:rPr>
          <w:t xml:space="preserve"> </w:t>
        </w:r>
        <w:r>
          <w:rPr>
            <w:color w:val="222222"/>
            <w:shd w:val="solid" w:color="FFFFFF" w:fill="FFFFFF"/>
            <w:rtl/>
          </w:rPr>
          <w:t>עתידית</w:t>
        </w:r>
        <w:r>
          <w:rPr>
            <w:color w:val="222222"/>
            <w:shd w:val="solid" w:color="FFFFFF" w:fill="FFFFFF"/>
            <w:rtl/>
            <w:lang w:bidi="ar-SA"/>
          </w:rPr>
          <w:t xml:space="preserve"> </w:t>
        </w:r>
        <w:r>
          <w:rPr>
            <w:color w:val="222222"/>
            <w:shd w:val="solid" w:color="FFFFFF" w:fill="FFFFFF"/>
            <w:rtl/>
          </w:rPr>
          <w:t>של</w:t>
        </w:r>
        <w:r>
          <w:rPr>
            <w:color w:val="222222"/>
            <w:shd w:val="solid" w:color="FFFFFF" w:fill="FFFFFF"/>
            <w:rtl/>
            <w:lang w:bidi="ar-SA"/>
          </w:rPr>
          <w:t xml:space="preserve"> </w:t>
        </w:r>
        <w:r>
          <w:rPr>
            <w:color w:val="222222"/>
            <w:shd w:val="solid" w:color="FFFFFF" w:fill="FFFFFF"/>
            <w:rtl/>
          </w:rPr>
          <w:t>ארץ</w:t>
        </w:r>
        <w:r>
          <w:rPr>
            <w:color w:val="222222"/>
            <w:shd w:val="solid" w:color="FFFFFF" w:fill="FFFFFF"/>
            <w:rtl/>
            <w:lang w:bidi="ar-SA"/>
          </w:rPr>
          <w:t xml:space="preserve"> </w:t>
        </w:r>
        <w:r>
          <w:rPr>
            <w:color w:val="222222"/>
            <w:shd w:val="solid" w:color="FFFFFF" w:fill="FFFFFF"/>
            <w:rtl/>
          </w:rPr>
          <w:t>ישראל</w:t>
        </w:r>
        <w:r>
          <w:rPr>
            <w:color w:val="222222"/>
            <w:shd w:val="solid" w:color="FFFFFF" w:fill="FFFFFF"/>
            <w:rtl/>
            <w:lang w:bidi="ar-SA"/>
          </w:rPr>
          <w:t xml:space="preserve"> </w:t>
        </w:r>
        <w:r>
          <w:rPr>
            <w:color w:val="222222"/>
            <w:shd w:val="solid" w:color="FFFFFF" w:fill="FFFFFF"/>
            <w:rtl/>
          </w:rPr>
          <w:t>ל</w:t>
        </w:r>
        <w:r>
          <w:rPr>
            <w:color w:val="222222"/>
            <w:shd w:val="solid" w:color="FFFFFF" w:fill="FFFFFF"/>
            <w:rtl/>
            <w:lang w:bidi="ar-SA"/>
          </w:rPr>
          <w:t xml:space="preserve">-13 </w:t>
        </w:r>
        <w:r>
          <w:rPr>
            <w:color w:val="222222"/>
            <w:shd w:val="solid" w:color="FFFFFF" w:fill="FFFFFF"/>
            <w:rtl/>
          </w:rPr>
          <w:t>שבטים</w:t>
        </w:r>
        <w:r>
          <w:rPr>
            <w:color w:val="222222"/>
            <w:shd w:val="solid" w:color="FFFFFF" w:fill="FFFFFF"/>
            <w:rtl/>
            <w:lang w:bidi="ar-SA"/>
          </w:rPr>
          <w:t xml:space="preserve">, </w:t>
        </w:r>
        <w:r>
          <w:rPr>
            <w:color w:val="222222"/>
            <w:shd w:val="solid" w:color="FFFFFF" w:fill="FFFFFF"/>
            <w:rtl/>
          </w:rPr>
          <w:t>והחלוקה</w:t>
        </w:r>
        <w:r>
          <w:rPr>
            <w:color w:val="222222"/>
            <w:shd w:val="solid" w:color="FFFFFF" w:fill="FFFFFF"/>
            <w:rtl/>
            <w:lang w:bidi="ar-SA"/>
          </w:rPr>
          <w:t xml:space="preserve"> </w:t>
        </w:r>
        <w:r>
          <w:rPr>
            <w:color w:val="222222"/>
            <w:shd w:val="solid" w:color="FFFFFF" w:fill="FFFFFF"/>
            <w:rtl/>
          </w:rPr>
          <w:t>היא</w:t>
        </w:r>
        <w:r>
          <w:rPr>
            <w:color w:val="222222"/>
            <w:shd w:val="solid" w:color="FFFFFF" w:fill="FFFFFF"/>
            <w:rtl/>
            <w:lang w:bidi="ar-SA"/>
          </w:rPr>
          <w:t xml:space="preserve"> </w:t>
        </w:r>
        <w:r>
          <w:rPr>
            <w:color w:val="222222"/>
            <w:shd w:val="solid" w:color="FFFFFF" w:fill="FFFFFF"/>
            <w:rtl/>
          </w:rPr>
          <w:t>בחתכים</w:t>
        </w:r>
        <w:r>
          <w:rPr>
            <w:color w:val="222222"/>
            <w:shd w:val="solid" w:color="FFFFFF" w:fill="FFFFFF"/>
            <w:rtl/>
            <w:lang w:bidi="ar-SA"/>
          </w:rPr>
          <w:t xml:space="preserve"> </w:t>
        </w:r>
        <w:r>
          <w:rPr>
            <w:color w:val="222222"/>
            <w:shd w:val="solid" w:color="FFFFFF" w:fill="FFFFFF"/>
            <w:rtl/>
          </w:rPr>
          <w:t>מקבילים</w:t>
        </w:r>
        <w:r>
          <w:rPr>
            <w:color w:val="222222"/>
            <w:shd w:val="solid" w:color="FFFFFF" w:fill="FFFFFF"/>
            <w:rtl/>
            <w:lang w:bidi="ar-SA"/>
          </w:rPr>
          <w:t xml:space="preserve"> </w:t>
        </w:r>
        <w:r>
          <w:rPr>
            <w:color w:val="222222"/>
            <w:shd w:val="solid" w:color="FFFFFF" w:fill="FFFFFF"/>
            <w:rtl/>
          </w:rPr>
          <w:t>ממזרח</w:t>
        </w:r>
        <w:r>
          <w:rPr>
            <w:color w:val="222222"/>
            <w:shd w:val="solid" w:color="FFFFFF" w:fill="FFFFFF"/>
            <w:rtl/>
            <w:lang w:bidi="ar-SA"/>
          </w:rPr>
          <w:t xml:space="preserve"> </w:t>
        </w:r>
        <w:r>
          <w:rPr>
            <w:color w:val="222222"/>
            <w:shd w:val="solid" w:color="FFFFFF" w:fill="FFFFFF"/>
            <w:rtl/>
          </w:rPr>
          <w:t>למערב</w:t>
        </w:r>
        <w:r>
          <w:rPr>
            <w:color w:val="222222"/>
            <w:shd w:val="solid" w:color="FFFFFF" w:fill="FFFFFF"/>
            <w:rtl/>
            <w:lang w:bidi="ar-SA"/>
          </w:rPr>
          <w:t xml:space="preserve">! </w:t>
        </w:r>
        <w:r>
          <w:rPr>
            <w:color w:val="222222"/>
            <w:shd w:val="solid" w:color="FFFFFF" w:fill="FFFFFF"/>
            <w:rtl/>
          </w:rPr>
          <w:t>אולם</w:t>
        </w:r>
        <w:r>
          <w:rPr>
            <w:color w:val="222222"/>
            <w:shd w:val="solid" w:color="FFFFFF" w:fill="FFFFFF"/>
            <w:rtl/>
            <w:lang w:bidi="ar-SA"/>
          </w:rPr>
          <w:t xml:space="preserve"> </w:t>
        </w:r>
        <w:r>
          <w:rPr>
            <w:color w:val="222222"/>
            <w:shd w:val="solid" w:color="FFFFFF" w:fill="FFFFFF"/>
            <w:rtl/>
          </w:rPr>
          <w:t>הוא</w:t>
        </w:r>
        <w:r>
          <w:rPr>
            <w:color w:val="222222"/>
            <w:shd w:val="solid" w:color="FFFFFF" w:fill="FFFFFF"/>
            <w:rtl/>
            <w:lang w:bidi="ar-SA"/>
          </w:rPr>
          <w:t xml:space="preserve"> </w:t>
        </w:r>
        <w:r>
          <w:rPr>
            <w:color w:val="222222"/>
            <w:shd w:val="solid" w:color="FFFFFF" w:fill="FFFFFF"/>
            <w:rtl/>
          </w:rPr>
          <w:t>לא</w:t>
        </w:r>
        <w:r>
          <w:rPr>
            <w:color w:val="222222"/>
            <w:shd w:val="solid" w:color="FFFFFF" w:fill="FFFFFF"/>
            <w:rtl/>
            <w:lang w:bidi="ar-SA"/>
          </w:rPr>
          <w:t xml:space="preserve"> </w:t>
        </w:r>
        <w:r>
          <w:rPr>
            <w:color w:val="222222"/>
            <w:shd w:val="solid" w:color="FFFFFF" w:fill="FFFFFF"/>
            <w:rtl/>
          </w:rPr>
          <w:t>מתאר</w:t>
        </w:r>
        <w:r>
          <w:rPr>
            <w:color w:val="222222"/>
            <w:shd w:val="solid" w:color="FFFFFF" w:fill="FFFFFF"/>
            <w:rtl/>
            <w:lang w:bidi="ar-SA"/>
          </w:rPr>
          <w:t xml:space="preserve"> </w:t>
        </w:r>
        <w:r>
          <w:rPr>
            <w:color w:val="222222"/>
            <w:shd w:val="solid" w:color="FFFFFF" w:fill="FFFFFF"/>
            <w:rtl/>
          </w:rPr>
          <w:t>את</w:t>
        </w:r>
        <w:r>
          <w:rPr>
            <w:color w:val="222222"/>
            <w:shd w:val="solid" w:color="FFFFFF" w:fill="FFFFFF"/>
            <w:rtl/>
            <w:lang w:bidi="ar-SA"/>
          </w:rPr>
          <w:t xml:space="preserve"> </w:t>
        </w:r>
        <w:r>
          <w:rPr>
            <w:color w:val="222222"/>
            <w:shd w:val="solid" w:color="FFFFFF" w:fill="FFFFFF"/>
            <w:rtl/>
          </w:rPr>
          <w:t>החלוקה</w:t>
        </w:r>
        <w:r>
          <w:rPr>
            <w:color w:val="222222"/>
            <w:shd w:val="solid" w:color="FFFFFF" w:fill="FFFFFF"/>
            <w:rtl/>
            <w:lang w:bidi="ar-SA"/>
          </w:rPr>
          <w:t xml:space="preserve"> </w:t>
        </w:r>
        <w:r>
          <w:rPr>
            <w:color w:val="222222"/>
            <w:shd w:val="solid" w:color="FFFFFF" w:fill="FFFFFF"/>
            <w:rtl/>
          </w:rPr>
          <w:t>הפנימית</w:t>
        </w:r>
        <w:r>
          <w:rPr>
            <w:color w:val="222222"/>
            <w:shd w:val="solid" w:color="FFFFFF" w:fill="FFFFFF"/>
            <w:rtl/>
            <w:lang w:bidi="ar-SA"/>
          </w:rPr>
          <w:t xml:space="preserve"> </w:t>
        </w:r>
        <w:r>
          <w:rPr>
            <w:color w:val="222222"/>
            <w:shd w:val="solid" w:color="FFFFFF" w:fill="FFFFFF"/>
            <w:rtl/>
          </w:rPr>
          <w:t>לאזרחים</w:t>
        </w:r>
        <w:r>
          <w:rPr>
            <w:color w:val="222222"/>
            <w:shd w:val="solid" w:color="FFFFFF" w:fill="FFFFFF"/>
            <w:rtl/>
            <w:lang w:bidi="ar-SA"/>
          </w:rPr>
          <w:t xml:space="preserve"> </w:t>
        </w:r>
        <w:r>
          <w:rPr>
            <w:color w:val="222222"/>
            <w:shd w:val="solid" w:color="FFFFFF" w:fill="FFFFFF"/>
            <w:rtl/>
          </w:rPr>
          <w:t>בתוך</w:t>
        </w:r>
        <w:r>
          <w:rPr>
            <w:color w:val="222222"/>
            <w:shd w:val="solid" w:color="FFFFFF" w:fill="FFFFFF"/>
            <w:rtl/>
            <w:lang w:bidi="ar-SA"/>
          </w:rPr>
          <w:t xml:space="preserve"> </w:t>
        </w:r>
        <w:r>
          <w:rPr>
            <w:color w:val="222222"/>
            <w:shd w:val="solid" w:color="FFFFFF" w:fill="FFFFFF"/>
            <w:rtl/>
          </w:rPr>
          <w:t>כל</w:t>
        </w:r>
        <w:r>
          <w:rPr>
            <w:color w:val="222222"/>
            <w:shd w:val="solid" w:color="FFFFFF" w:fill="FFFFFF"/>
            <w:rtl/>
            <w:lang w:bidi="ar-SA"/>
          </w:rPr>
          <w:t xml:space="preserve"> </w:t>
        </w:r>
        <w:r>
          <w:rPr>
            <w:color w:val="222222"/>
            <w:shd w:val="solid" w:color="FFFFFF" w:fill="FFFFFF"/>
            <w:rtl/>
          </w:rPr>
          <w:t>שבט</w:t>
        </w:r>
        <w:r>
          <w:rPr>
            <w:color w:val="222222"/>
            <w:shd w:val="solid" w:color="FFFFFF" w:fill="FFFFFF"/>
            <w:rtl/>
            <w:lang w:bidi="ar-SA"/>
          </w:rPr>
          <w:t>).</w:t>
        </w:r>
      </w:ins>
    </w:p>
    <w:p w:rsidR="00BB1225" w:rsidRDefault="00BB1225" w:rsidP="00BB1225">
      <w:pPr>
        <w:spacing w:line="312" w:lineRule="auto"/>
        <w:rPr>
          <w:ins w:id="1486" w:author=" " w:date="2013-11-19T16:38:00Z"/>
          <w:color w:val="222222"/>
          <w:shd w:val="solid" w:color="FFFFFF" w:fill="FFFFFF"/>
          <w:lang w:bidi="ar-SA"/>
        </w:rPr>
      </w:pPr>
    </w:p>
    <w:p w:rsidR="00BB1225" w:rsidRPr="008234FA" w:rsidRDefault="00BB1225" w:rsidP="008234FA">
      <w:pPr>
        <w:spacing w:line="312" w:lineRule="auto"/>
        <w:rPr>
          <w:ins w:id="1487" w:author=" " w:date="2013-11-19T16:38:00Z"/>
          <w:color w:val="222222"/>
          <w:sz w:val="18"/>
          <w:szCs w:val="18"/>
          <w:shd w:val="solid" w:color="FFFFFF" w:fill="FFFFFF"/>
          <w:rPrChange w:id="1488" w:author=" " w:date="2013-11-19T16:39:00Z">
            <w:rPr>
              <w:ins w:id="1489" w:author=" " w:date="2013-11-19T16:38:00Z"/>
              <w:color w:val="222222"/>
              <w:shd w:val="solid" w:color="FFFFFF" w:fill="FFFFFF"/>
              <w:lang w:bidi="ar-SA"/>
            </w:rPr>
          </w:rPrChange>
        </w:rPr>
      </w:pPr>
      <w:ins w:id="1490" w:author=" " w:date="2013-11-19T16:38:00Z">
        <w:r>
          <w:rPr>
            <w:color w:val="222222"/>
            <w:shd w:val="solid" w:color="FFFFFF" w:fill="FFFFFF"/>
            <w:rtl/>
          </w:rPr>
          <w:t>ישנן</w:t>
        </w:r>
        <w:r>
          <w:rPr>
            <w:color w:val="222222"/>
            <w:shd w:val="solid" w:color="FFFFFF" w:fill="FFFFFF"/>
            <w:rtl/>
            <w:lang w:bidi="ar-SA"/>
          </w:rPr>
          <w:t xml:space="preserve"> </w:t>
        </w:r>
        <w:r>
          <w:rPr>
            <w:color w:val="222222"/>
            <w:shd w:val="solid" w:color="FFFFFF" w:fill="FFFFFF"/>
            <w:rtl/>
          </w:rPr>
          <w:t>מעט</w:t>
        </w:r>
        <w:r>
          <w:rPr>
            <w:color w:val="222222"/>
            <w:shd w:val="solid" w:color="FFFFFF" w:fill="FFFFFF"/>
            <w:rtl/>
            <w:lang w:bidi="ar-SA"/>
          </w:rPr>
          <w:t xml:space="preserve"> </w:t>
        </w:r>
        <w:r>
          <w:rPr>
            <w:color w:val="222222"/>
            <w:shd w:val="solid" w:color="FFFFFF" w:fill="FFFFFF"/>
            <w:rtl/>
          </w:rPr>
          <w:t>עבודות</w:t>
        </w:r>
        <w:r>
          <w:rPr>
            <w:color w:val="222222"/>
            <w:shd w:val="solid" w:color="FFFFFF" w:fill="FFFFFF"/>
            <w:rtl/>
            <w:lang w:bidi="ar-SA"/>
          </w:rPr>
          <w:t xml:space="preserve"> </w:t>
        </w:r>
        <w:r>
          <w:rPr>
            <w:color w:val="222222"/>
            <w:shd w:val="solid" w:color="FFFFFF" w:fill="FFFFFF"/>
            <w:rtl/>
          </w:rPr>
          <w:t>על</w:t>
        </w:r>
        <w:r>
          <w:rPr>
            <w:color w:val="222222"/>
            <w:shd w:val="solid" w:color="FFFFFF" w:fill="FFFFFF"/>
            <w:rtl/>
            <w:lang w:bidi="ar-SA"/>
          </w:rPr>
          <w:t xml:space="preserve"> </w:t>
        </w:r>
        <w:r>
          <w:rPr>
            <w:color w:val="222222"/>
            <w:shd w:val="solid" w:color="FFFFFF" w:fill="FFFFFF"/>
            <w:rtl/>
          </w:rPr>
          <w:t>חלוקה</w:t>
        </w:r>
        <w:r>
          <w:rPr>
            <w:color w:val="222222"/>
            <w:shd w:val="solid" w:color="FFFFFF" w:fill="FFFFFF"/>
            <w:rtl/>
            <w:lang w:bidi="ar-SA"/>
          </w:rPr>
          <w:t xml:space="preserve"> </w:t>
        </w:r>
        <w:r>
          <w:rPr>
            <w:color w:val="222222"/>
            <w:shd w:val="solid" w:color="FFFFFF" w:fill="FFFFFF"/>
            <w:rtl/>
          </w:rPr>
          <w:t>מעגלית</w:t>
        </w:r>
        <w:r>
          <w:rPr>
            <w:color w:val="222222"/>
            <w:shd w:val="solid" w:color="FFFFFF" w:fill="FFFFFF"/>
            <w:rtl/>
            <w:lang w:bidi="ar-SA"/>
          </w:rPr>
          <w:t xml:space="preserve"> (</w:t>
        </w:r>
        <w:r>
          <w:rPr>
            <w:color w:val="222222"/>
            <w:shd w:val="solid" w:color="FFFFFF" w:fill="FFFFFF"/>
            <w:lang w:bidi="ar-SA"/>
          </w:rPr>
          <w:t>pie cutting</w:t>
        </w:r>
        <w:r>
          <w:rPr>
            <w:color w:val="222222"/>
            <w:shd w:val="solid" w:color="FFFFFF" w:fill="FFFFFF"/>
            <w:rtl/>
            <w:lang w:bidi="ar-SA"/>
          </w:rPr>
          <w:t xml:space="preserve">) - </w:t>
        </w:r>
        <w:r>
          <w:rPr>
            <w:color w:val="222222"/>
            <w:shd w:val="solid" w:color="FFFFFF" w:fill="FFFFFF"/>
            <w:rtl/>
          </w:rPr>
          <w:t>כאשר</w:t>
        </w:r>
        <w:r>
          <w:rPr>
            <w:color w:val="222222"/>
            <w:shd w:val="solid" w:color="FFFFFF" w:fill="FFFFFF"/>
            <w:rtl/>
            <w:lang w:bidi="ar-SA"/>
          </w:rPr>
          <w:t xml:space="preserve"> </w:t>
        </w:r>
        <w:r>
          <w:rPr>
            <w:color w:val="222222"/>
            <w:shd w:val="solid" w:color="FFFFFF" w:fill="FFFFFF"/>
            <w:rtl/>
          </w:rPr>
          <w:t>החתכים</w:t>
        </w:r>
        <w:r>
          <w:rPr>
            <w:color w:val="222222"/>
            <w:shd w:val="solid" w:color="FFFFFF" w:fill="FFFFFF"/>
            <w:rtl/>
            <w:lang w:bidi="ar-SA"/>
          </w:rPr>
          <w:t xml:space="preserve"> </w:t>
        </w:r>
        <w:r>
          <w:rPr>
            <w:color w:val="222222"/>
            <w:shd w:val="solid" w:color="FFFFFF" w:fill="FFFFFF"/>
            <w:rtl/>
          </w:rPr>
          <w:t>הם</w:t>
        </w:r>
        <w:r>
          <w:rPr>
            <w:color w:val="222222"/>
            <w:shd w:val="solid" w:color="FFFFFF" w:fill="FFFFFF"/>
            <w:rtl/>
            <w:lang w:bidi="ar-SA"/>
          </w:rPr>
          <w:t xml:space="preserve"> </w:t>
        </w:r>
        <w:r>
          <w:rPr>
            <w:color w:val="222222"/>
            <w:shd w:val="solid" w:color="FFFFFF" w:fill="FFFFFF"/>
            <w:rtl/>
          </w:rPr>
          <w:t>רדיאליים</w:t>
        </w:r>
      </w:ins>
      <w:ins w:id="1491" w:author=" " w:date="2013-11-19T16:39:00Z">
        <w:r w:rsidR="008234FA">
          <w:rPr>
            <w:rFonts w:hint="cs"/>
            <w:color w:val="222222"/>
            <w:shd w:val="solid" w:color="FFFFFF" w:fill="FFFFFF"/>
            <w:rtl/>
          </w:rPr>
          <w:t>.</w:t>
        </w:r>
        <w:r w:rsidR="00CF34A8">
          <w:rPr>
            <w:rStyle w:val="FootnoteReference"/>
            <w:color w:val="222222"/>
            <w:shd w:val="solid" w:color="FFFFFF" w:fill="FFFFFF"/>
            <w:rtl/>
          </w:rPr>
          <w:footnoteReference w:id="80"/>
        </w:r>
        <w:r w:rsidR="008234FA">
          <w:rPr>
            <w:rFonts w:hint="cs"/>
            <w:color w:val="222222"/>
            <w:sz w:val="18"/>
            <w:szCs w:val="18"/>
            <w:shd w:val="solid" w:color="FFFFFF" w:fill="FFFFFF"/>
            <w:rtl/>
          </w:rPr>
          <w:t xml:space="preserve"> </w:t>
        </w:r>
      </w:ins>
      <w:ins w:id="1494" w:author=" " w:date="2013-11-19T16:38:00Z">
        <w:r>
          <w:rPr>
            <w:color w:val="222222"/>
            <w:shd w:val="solid" w:color="FFFFFF" w:fill="FFFFFF"/>
            <w:rtl/>
          </w:rPr>
          <w:t>החלוקה</w:t>
        </w:r>
        <w:r>
          <w:rPr>
            <w:color w:val="222222"/>
            <w:shd w:val="solid" w:color="FFFFFF" w:fill="FFFFFF"/>
            <w:rtl/>
            <w:lang w:bidi="ar-SA"/>
          </w:rPr>
          <w:t xml:space="preserve"> </w:t>
        </w:r>
        <w:r>
          <w:rPr>
            <w:color w:val="222222"/>
            <w:shd w:val="solid" w:color="FFFFFF" w:fill="FFFFFF"/>
            <w:rtl/>
          </w:rPr>
          <w:t>הזאת</w:t>
        </w:r>
        <w:r>
          <w:rPr>
            <w:color w:val="222222"/>
            <w:shd w:val="solid" w:color="FFFFFF" w:fill="FFFFFF"/>
            <w:rtl/>
            <w:lang w:bidi="ar-SA"/>
          </w:rPr>
          <w:t xml:space="preserve"> </w:t>
        </w:r>
        <w:r>
          <w:rPr>
            <w:color w:val="222222"/>
            <w:shd w:val="solid" w:color="FFFFFF" w:fill="FFFFFF"/>
            <w:rtl/>
          </w:rPr>
          <w:t>מתאימה</w:t>
        </w:r>
        <w:r>
          <w:rPr>
            <w:color w:val="222222"/>
            <w:shd w:val="solid" w:color="FFFFFF" w:fill="FFFFFF"/>
            <w:rtl/>
            <w:lang w:bidi="ar-SA"/>
          </w:rPr>
          <w:t xml:space="preserve">, </w:t>
        </w:r>
        <w:r>
          <w:rPr>
            <w:color w:val="222222"/>
            <w:shd w:val="solid" w:color="FFFFFF" w:fill="FFFFFF"/>
            <w:rtl/>
          </w:rPr>
          <w:t>למשל</w:t>
        </w:r>
        <w:r>
          <w:rPr>
            <w:color w:val="222222"/>
            <w:shd w:val="solid" w:color="FFFFFF" w:fill="FFFFFF"/>
            <w:rtl/>
            <w:lang w:bidi="ar-SA"/>
          </w:rPr>
          <w:t xml:space="preserve">, </w:t>
        </w:r>
        <w:r>
          <w:rPr>
            <w:color w:val="222222"/>
            <w:shd w:val="solid" w:color="FFFFFF" w:fill="FFFFFF"/>
            <w:rtl/>
          </w:rPr>
          <w:t>לחלוקת</w:t>
        </w:r>
        <w:r>
          <w:rPr>
            <w:color w:val="222222"/>
            <w:shd w:val="solid" w:color="FFFFFF" w:fill="FFFFFF"/>
            <w:rtl/>
            <w:lang w:bidi="ar-SA"/>
          </w:rPr>
          <w:t xml:space="preserve"> </w:t>
        </w:r>
        <w:r>
          <w:rPr>
            <w:color w:val="222222"/>
            <w:shd w:val="solid" w:color="FFFFFF" w:fill="FFFFFF"/>
            <w:rtl/>
          </w:rPr>
          <w:t>אגם</w:t>
        </w:r>
        <w:r>
          <w:rPr>
            <w:color w:val="222222"/>
            <w:shd w:val="solid" w:color="FFFFFF" w:fill="FFFFFF"/>
            <w:rtl/>
            <w:lang w:bidi="ar-SA"/>
          </w:rPr>
          <w:t xml:space="preserve"> </w:t>
        </w:r>
        <w:r>
          <w:rPr>
            <w:color w:val="222222"/>
            <w:shd w:val="solid" w:color="FFFFFF" w:fill="FFFFFF"/>
            <w:rtl/>
          </w:rPr>
          <w:t>שנמצא</w:t>
        </w:r>
        <w:r>
          <w:rPr>
            <w:color w:val="222222"/>
            <w:shd w:val="solid" w:color="FFFFFF" w:fill="FFFFFF"/>
            <w:rtl/>
            <w:lang w:bidi="ar-SA"/>
          </w:rPr>
          <w:t xml:space="preserve"> </w:t>
        </w:r>
        <w:r>
          <w:rPr>
            <w:color w:val="222222"/>
            <w:shd w:val="solid" w:color="FFFFFF" w:fill="FFFFFF"/>
            <w:rtl/>
          </w:rPr>
          <w:t>בין</w:t>
        </w:r>
        <w:r>
          <w:rPr>
            <w:color w:val="222222"/>
            <w:shd w:val="solid" w:color="FFFFFF" w:fill="FFFFFF"/>
            <w:rtl/>
            <w:lang w:bidi="ar-SA"/>
          </w:rPr>
          <w:t xml:space="preserve"> </w:t>
        </w:r>
        <w:r>
          <w:rPr>
            <w:color w:val="222222"/>
            <w:shd w:val="solid" w:color="FFFFFF" w:fill="FFFFFF"/>
            <w:rtl/>
          </w:rPr>
          <w:t>מדינות</w:t>
        </w:r>
        <w:r>
          <w:rPr>
            <w:color w:val="222222"/>
            <w:shd w:val="solid" w:color="FFFFFF" w:fill="FFFFFF"/>
            <w:rtl/>
            <w:lang w:bidi="ar-SA"/>
          </w:rPr>
          <w:t xml:space="preserve">, </w:t>
        </w:r>
        <w:r>
          <w:rPr>
            <w:color w:val="222222"/>
            <w:shd w:val="solid" w:color="FFFFFF" w:fill="FFFFFF"/>
            <w:rtl/>
          </w:rPr>
          <w:t>כך</w:t>
        </w:r>
        <w:r>
          <w:rPr>
            <w:color w:val="222222"/>
            <w:shd w:val="solid" w:color="FFFFFF" w:fill="FFFFFF"/>
            <w:rtl/>
            <w:lang w:bidi="ar-SA"/>
          </w:rPr>
          <w:t xml:space="preserve"> </w:t>
        </w:r>
        <w:r>
          <w:rPr>
            <w:color w:val="222222"/>
            <w:shd w:val="solid" w:color="FFFFFF" w:fill="FFFFFF"/>
            <w:rtl/>
          </w:rPr>
          <w:t>שכל</w:t>
        </w:r>
        <w:r>
          <w:rPr>
            <w:color w:val="222222"/>
            <w:shd w:val="solid" w:color="FFFFFF" w:fill="FFFFFF"/>
            <w:rtl/>
            <w:lang w:bidi="ar-SA"/>
          </w:rPr>
          <w:t xml:space="preserve"> </w:t>
        </w:r>
        <w:r>
          <w:rPr>
            <w:color w:val="222222"/>
            <w:shd w:val="solid" w:color="FFFFFF" w:fill="FFFFFF"/>
            <w:rtl/>
          </w:rPr>
          <w:t>מדינה</w:t>
        </w:r>
        <w:r>
          <w:rPr>
            <w:color w:val="222222"/>
            <w:shd w:val="solid" w:color="FFFFFF" w:fill="FFFFFF"/>
            <w:rtl/>
            <w:lang w:bidi="ar-SA"/>
          </w:rPr>
          <w:t xml:space="preserve"> </w:t>
        </w:r>
        <w:r>
          <w:rPr>
            <w:color w:val="222222"/>
            <w:shd w:val="solid" w:color="FFFFFF" w:fill="FFFFFF"/>
            <w:rtl/>
          </w:rPr>
          <w:t>תקבל</w:t>
        </w:r>
        <w:r>
          <w:rPr>
            <w:color w:val="222222"/>
            <w:shd w:val="solid" w:color="FFFFFF" w:fill="FFFFFF"/>
            <w:rtl/>
            <w:lang w:bidi="ar-SA"/>
          </w:rPr>
          <w:t xml:space="preserve"> </w:t>
        </w:r>
        <w:r>
          <w:rPr>
            <w:color w:val="222222"/>
            <w:shd w:val="solid" w:color="FFFFFF" w:fill="FFFFFF"/>
            <w:rtl/>
          </w:rPr>
          <w:t>קו</w:t>
        </w:r>
        <w:r>
          <w:rPr>
            <w:color w:val="222222"/>
            <w:shd w:val="solid" w:color="FFFFFF" w:fill="FFFFFF"/>
            <w:rtl/>
            <w:lang w:bidi="ar-SA"/>
          </w:rPr>
          <w:t xml:space="preserve"> </w:t>
        </w:r>
        <w:r>
          <w:rPr>
            <w:color w:val="222222"/>
            <w:shd w:val="solid" w:color="FFFFFF" w:fill="FFFFFF"/>
            <w:rtl/>
          </w:rPr>
          <w:t>חוף</w:t>
        </w:r>
        <w:r>
          <w:rPr>
            <w:color w:val="222222"/>
            <w:shd w:val="solid" w:color="FFFFFF" w:fill="FFFFFF"/>
            <w:rtl/>
            <w:lang w:bidi="ar-SA"/>
          </w:rPr>
          <w:t xml:space="preserve"> </w:t>
        </w:r>
        <w:r>
          <w:rPr>
            <w:color w:val="222222"/>
            <w:shd w:val="solid" w:color="FFFFFF" w:fill="FFFFFF"/>
            <w:rtl/>
          </w:rPr>
          <w:t>רציף</w:t>
        </w:r>
        <w:r>
          <w:rPr>
            <w:color w:val="222222"/>
            <w:shd w:val="solid" w:color="FFFFFF" w:fill="FFFFFF"/>
            <w:rtl/>
            <w:lang w:bidi="ar-SA"/>
          </w:rPr>
          <w:t xml:space="preserve">. </w:t>
        </w:r>
        <w:r>
          <w:rPr>
            <w:color w:val="222222"/>
            <w:shd w:val="solid" w:color="FFFFFF" w:fill="FFFFFF"/>
            <w:rtl/>
          </w:rPr>
          <w:t>אולם</w:t>
        </w:r>
        <w:r>
          <w:rPr>
            <w:color w:val="222222"/>
            <w:shd w:val="solid" w:color="FFFFFF" w:fill="FFFFFF"/>
            <w:rtl/>
            <w:lang w:bidi="ar-SA"/>
          </w:rPr>
          <w:t xml:space="preserve"> </w:t>
        </w:r>
        <w:r>
          <w:rPr>
            <w:color w:val="222222"/>
            <w:shd w:val="solid" w:color="FFFFFF" w:fill="FFFFFF"/>
            <w:rtl/>
          </w:rPr>
          <w:t>גם</w:t>
        </w:r>
        <w:r>
          <w:rPr>
            <w:color w:val="222222"/>
            <w:shd w:val="solid" w:color="FFFFFF" w:fill="FFFFFF"/>
            <w:rtl/>
            <w:lang w:bidi="ar-SA"/>
          </w:rPr>
          <w:t xml:space="preserve"> </w:t>
        </w:r>
        <w:r>
          <w:rPr>
            <w:color w:val="222222"/>
            <w:shd w:val="solid" w:color="FFFFFF" w:fill="FFFFFF"/>
            <w:rtl/>
          </w:rPr>
          <w:t>זו</w:t>
        </w:r>
        <w:r>
          <w:rPr>
            <w:color w:val="222222"/>
            <w:shd w:val="solid" w:color="FFFFFF" w:fill="FFFFFF"/>
            <w:rtl/>
            <w:lang w:bidi="ar-SA"/>
          </w:rPr>
          <w:t xml:space="preserve"> </w:t>
        </w:r>
        <w:r>
          <w:rPr>
            <w:color w:val="222222"/>
            <w:shd w:val="solid" w:color="FFFFFF" w:fill="FFFFFF"/>
            <w:rtl/>
          </w:rPr>
          <w:t>אינה</w:t>
        </w:r>
        <w:r>
          <w:rPr>
            <w:color w:val="222222"/>
            <w:shd w:val="solid" w:color="FFFFFF" w:fill="FFFFFF"/>
            <w:rtl/>
            <w:lang w:bidi="ar-SA"/>
          </w:rPr>
          <w:t xml:space="preserve"> </w:t>
        </w:r>
        <w:r>
          <w:rPr>
            <w:color w:val="222222"/>
            <w:shd w:val="solid" w:color="FFFFFF" w:fill="FFFFFF"/>
            <w:rtl/>
          </w:rPr>
          <w:t>חלוקה</w:t>
        </w:r>
        <w:r>
          <w:rPr>
            <w:color w:val="222222"/>
            <w:shd w:val="solid" w:color="FFFFFF" w:fill="FFFFFF"/>
            <w:rtl/>
            <w:lang w:bidi="ar-SA"/>
          </w:rPr>
          <w:t xml:space="preserve"> </w:t>
        </w:r>
        <w:r>
          <w:rPr>
            <w:color w:val="222222"/>
            <w:shd w:val="solid" w:color="FFFFFF" w:fill="FFFFFF"/>
            <w:rtl/>
          </w:rPr>
          <w:t>כללית</w:t>
        </w:r>
        <w:r>
          <w:rPr>
            <w:color w:val="222222"/>
            <w:shd w:val="solid" w:color="FFFFFF" w:fill="FFFFFF"/>
            <w:rtl/>
            <w:lang w:bidi="ar-SA"/>
          </w:rPr>
          <w:t xml:space="preserve"> </w:t>
        </w:r>
        <w:r>
          <w:rPr>
            <w:color w:val="222222"/>
            <w:shd w:val="solid" w:color="FFFFFF" w:fill="FFFFFF"/>
            <w:rtl/>
          </w:rPr>
          <w:t>מספיק</w:t>
        </w:r>
        <w:r>
          <w:rPr>
            <w:color w:val="222222"/>
            <w:shd w:val="solid" w:color="FFFFFF" w:fill="FFFFFF"/>
            <w:rtl/>
            <w:lang w:bidi="ar-SA"/>
          </w:rPr>
          <w:t xml:space="preserve"> </w:t>
        </w:r>
        <w:r>
          <w:rPr>
            <w:color w:val="222222"/>
            <w:shd w:val="solid" w:color="FFFFFF" w:fill="FFFFFF"/>
            <w:rtl/>
          </w:rPr>
          <w:t>עבור</w:t>
        </w:r>
        <w:r>
          <w:rPr>
            <w:color w:val="222222"/>
            <w:shd w:val="solid" w:color="FFFFFF" w:fill="FFFFFF"/>
            <w:rtl/>
            <w:lang w:bidi="ar-SA"/>
          </w:rPr>
          <w:t xml:space="preserve"> </w:t>
        </w:r>
        <w:r>
          <w:rPr>
            <w:rFonts w:hint="cs"/>
            <w:color w:val="222222"/>
            <w:shd w:val="solid" w:color="FFFFFF" w:fill="FFFFFF"/>
            <w:rtl/>
          </w:rPr>
          <w:t xml:space="preserve">חלוקת </w:t>
        </w:r>
        <w:r>
          <w:rPr>
            <w:color w:val="222222"/>
            <w:shd w:val="solid" w:color="FFFFFF" w:fill="FFFFFF"/>
            <w:rtl/>
          </w:rPr>
          <w:t>ארץ</w:t>
        </w:r>
        <w:r>
          <w:rPr>
            <w:color w:val="222222"/>
            <w:shd w:val="solid" w:color="FFFFFF" w:fill="FFFFFF"/>
            <w:rtl/>
            <w:lang w:bidi="ar-SA"/>
          </w:rPr>
          <w:t xml:space="preserve"> </w:t>
        </w:r>
        <w:r>
          <w:rPr>
            <w:rFonts w:hint="cs"/>
            <w:color w:val="222222"/>
            <w:shd w:val="solid" w:color="FFFFFF" w:fill="FFFFFF"/>
            <w:rtl/>
          </w:rPr>
          <w:t>לאזרחים</w:t>
        </w:r>
        <w:r>
          <w:rPr>
            <w:color w:val="222222"/>
            <w:shd w:val="solid" w:color="FFFFFF" w:fill="FFFFFF"/>
            <w:rtl/>
            <w:lang w:bidi="ar-SA"/>
          </w:rPr>
          <w:t>.</w:t>
        </w:r>
      </w:ins>
    </w:p>
    <w:p w:rsidR="00BB1225" w:rsidRPr="008234FA" w:rsidRDefault="00BB1225" w:rsidP="00BB1225">
      <w:pPr>
        <w:spacing w:line="312" w:lineRule="auto"/>
        <w:rPr>
          <w:ins w:id="1495" w:author=" " w:date="2013-11-19T16:38:00Z"/>
          <w:rFonts w:hint="cs"/>
          <w:color w:val="222222"/>
          <w:shd w:val="solid" w:color="FFFFFF" w:fill="FFFFFF"/>
        </w:rPr>
      </w:pPr>
    </w:p>
    <w:p w:rsidR="00BB1225" w:rsidRDefault="00BB1225" w:rsidP="00CA3711">
      <w:pPr>
        <w:spacing w:line="312" w:lineRule="auto"/>
        <w:rPr>
          <w:ins w:id="1496" w:author=" " w:date="2013-11-19T16:38:00Z"/>
          <w:color w:val="222222"/>
          <w:shd w:val="solid" w:color="FFFFFF" w:fill="FFFFFF"/>
          <w:lang w:bidi="ar-SA"/>
        </w:rPr>
      </w:pPr>
      <w:ins w:id="1497" w:author=" " w:date="2013-11-19T16:38:00Z">
        <w:r>
          <w:rPr>
            <w:color w:val="222222"/>
            <w:shd w:val="solid" w:color="FFFFFF" w:fill="FFFFFF"/>
            <w:rtl/>
          </w:rPr>
          <w:t>מצאתי</w:t>
        </w:r>
        <w:r>
          <w:rPr>
            <w:color w:val="222222"/>
            <w:shd w:val="solid" w:color="FFFFFF" w:fill="FFFFFF"/>
            <w:rtl/>
            <w:lang w:bidi="ar-SA"/>
          </w:rPr>
          <w:t xml:space="preserve"> </w:t>
        </w:r>
        <w:r>
          <w:rPr>
            <w:color w:val="222222"/>
            <w:shd w:val="solid" w:color="FFFFFF" w:fill="FFFFFF"/>
            <w:rtl/>
          </w:rPr>
          <w:t>רק</w:t>
        </w:r>
        <w:r>
          <w:rPr>
            <w:color w:val="222222"/>
            <w:shd w:val="solid" w:color="FFFFFF" w:fill="FFFFFF"/>
            <w:rtl/>
            <w:lang w:bidi="ar-SA"/>
          </w:rPr>
          <w:t xml:space="preserve"> </w:t>
        </w:r>
        <w:r>
          <w:rPr>
            <w:color w:val="222222"/>
            <w:shd w:val="solid" w:color="FFFFFF" w:fill="FFFFFF"/>
            <w:rtl/>
          </w:rPr>
          <w:t>אלגוריתם</w:t>
        </w:r>
        <w:r>
          <w:rPr>
            <w:color w:val="222222"/>
            <w:shd w:val="solid" w:color="FFFFFF" w:fill="FFFFFF"/>
            <w:rtl/>
            <w:lang w:bidi="ar-SA"/>
          </w:rPr>
          <w:t xml:space="preserve"> </w:t>
        </w:r>
        <w:r>
          <w:rPr>
            <w:color w:val="222222"/>
            <w:shd w:val="solid" w:color="FFFFFF" w:fill="FFFFFF"/>
            <w:rtl/>
          </w:rPr>
          <w:t>אחד</w:t>
        </w:r>
        <w:r>
          <w:rPr>
            <w:color w:val="222222"/>
            <w:shd w:val="solid" w:color="FFFFFF" w:fill="FFFFFF"/>
            <w:rtl/>
            <w:lang w:bidi="ar-SA"/>
          </w:rPr>
          <w:t xml:space="preserve"> </w:t>
        </w:r>
        <w:r>
          <w:rPr>
            <w:color w:val="222222"/>
            <w:shd w:val="solid" w:color="FFFFFF" w:fill="FFFFFF"/>
            <w:rtl/>
          </w:rPr>
          <w:t>שמאפשר</w:t>
        </w:r>
        <w:r>
          <w:rPr>
            <w:color w:val="222222"/>
            <w:shd w:val="solid" w:color="FFFFFF" w:fill="FFFFFF"/>
            <w:rtl/>
            <w:lang w:bidi="ar-SA"/>
          </w:rPr>
          <w:t xml:space="preserve"> </w:t>
        </w:r>
        <w:r>
          <w:rPr>
            <w:color w:val="222222"/>
            <w:shd w:val="solid" w:color="FFFFFF" w:fill="FFFFFF"/>
            <w:rtl/>
          </w:rPr>
          <w:t>לכל</w:t>
        </w:r>
        <w:r>
          <w:rPr>
            <w:color w:val="222222"/>
            <w:shd w:val="solid" w:color="FFFFFF" w:fill="FFFFFF"/>
            <w:rtl/>
            <w:lang w:bidi="ar-SA"/>
          </w:rPr>
          <w:t xml:space="preserve"> </w:t>
        </w:r>
        <w:r>
          <w:rPr>
            <w:color w:val="222222"/>
            <w:shd w:val="solid" w:color="FFFFFF" w:fill="FFFFFF"/>
            <w:rtl/>
          </w:rPr>
          <w:t>אזרח</w:t>
        </w:r>
        <w:r>
          <w:rPr>
            <w:color w:val="222222"/>
            <w:shd w:val="solid" w:color="FFFFFF" w:fill="FFFFFF"/>
            <w:rtl/>
            <w:lang w:bidi="ar-SA"/>
          </w:rPr>
          <w:t xml:space="preserve"> </w:t>
        </w:r>
        <w:r>
          <w:rPr>
            <w:color w:val="222222"/>
            <w:shd w:val="solid" w:color="FFFFFF" w:fill="FFFFFF"/>
            <w:rtl/>
          </w:rPr>
          <w:t>לקבל</w:t>
        </w:r>
        <w:r>
          <w:rPr>
            <w:color w:val="222222"/>
            <w:shd w:val="solid" w:color="FFFFFF" w:fill="FFFFFF"/>
            <w:rtl/>
            <w:lang w:bidi="ar-SA"/>
          </w:rPr>
          <w:t xml:space="preserve"> </w:t>
        </w:r>
        <w:r>
          <w:rPr>
            <w:color w:val="222222"/>
            <w:shd w:val="solid" w:color="FFFFFF" w:fill="FFFFFF"/>
            <w:rtl/>
          </w:rPr>
          <w:t>נחלה</w:t>
        </w:r>
        <w:r>
          <w:rPr>
            <w:color w:val="222222"/>
            <w:shd w:val="solid" w:color="FFFFFF" w:fill="FFFFFF"/>
            <w:rtl/>
            <w:lang w:bidi="ar-SA"/>
          </w:rPr>
          <w:t xml:space="preserve"> </w:t>
        </w:r>
        <w:r>
          <w:rPr>
            <w:color w:val="222222"/>
            <w:shd w:val="solid" w:color="FFFFFF" w:fill="FFFFFF"/>
            <w:rtl/>
          </w:rPr>
          <w:t>בצורה</w:t>
        </w:r>
        <w:r>
          <w:rPr>
            <w:color w:val="222222"/>
            <w:shd w:val="solid" w:color="FFFFFF" w:fill="FFFFFF"/>
            <w:rtl/>
            <w:lang w:bidi="ar-SA"/>
          </w:rPr>
          <w:t xml:space="preserve"> </w:t>
        </w:r>
        <w:r>
          <w:rPr>
            <w:rFonts w:hint="cs"/>
            <w:color w:val="222222"/>
            <w:shd w:val="solid" w:color="FFFFFF" w:fill="FFFFFF"/>
            <w:rtl/>
          </w:rPr>
          <w:t>קבועה מראש</w:t>
        </w:r>
        <w:r>
          <w:rPr>
            <w:color w:val="222222"/>
            <w:shd w:val="solid" w:color="FFFFFF" w:fill="FFFFFF"/>
            <w:rtl/>
            <w:lang w:bidi="ar-SA"/>
          </w:rPr>
          <w:t>:</w:t>
        </w:r>
      </w:ins>
      <w:ins w:id="1498" w:author=" " w:date="2013-11-19T16:41:00Z">
        <w:r w:rsidR="00AC4522">
          <w:rPr>
            <w:rStyle w:val="FootnoteReference"/>
            <w:color w:val="222222"/>
            <w:shd w:val="solid" w:color="FFFFFF" w:fill="FFFFFF"/>
            <w:rtl/>
            <w:lang w:bidi="ar-SA"/>
          </w:rPr>
          <w:footnoteReference w:id="81"/>
        </w:r>
      </w:ins>
      <w:ins w:id="1505" w:author=" " w:date="2013-11-19T16:38:00Z">
        <w:r>
          <w:rPr>
            <w:color w:val="222222"/>
            <w:shd w:val="solid" w:color="FFFFFF" w:fill="FFFFFF"/>
            <w:rtl/>
            <w:lang w:bidi="ar-SA"/>
          </w:rPr>
          <w:t xml:space="preserve"> </w:t>
        </w:r>
        <w:r>
          <w:rPr>
            <w:color w:val="222222"/>
            <w:shd w:val="solid" w:color="FFFFFF" w:fill="FFFFFF"/>
            <w:rtl/>
          </w:rPr>
          <w:t>האלגוריתם</w:t>
        </w:r>
        <w:r>
          <w:rPr>
            <w:color w:val="222222"/>
            <w:shd w:val="solid" w:color="FFFFFF" w:fill="FFFFFF"/>
            <w:rtl/>
            <w:lang w:bidi="ar-SA"/>
          </w:rPr>
          <w:t xml:space="preserve"> </w:t>
        </w:r>
        <w:r>
          <w:rPr>
            <w:color w:val="222222"/>
            <w:shd w:val="solid" w:color="FFFFFF" w:fill="FFFFFF"/>
            <w:rtl/>
          </w:rPr>
          <w:t>דורש</w:t>
        </w:r>
        <w:r>
          <w:rPr>
            <w:color w:val="222222"/>
            <w:shd w:val="solid" w:color="FFFFFF" w:fill="FFFFFF"/>
            <w:rtl/>
            <w:lang w:bidi="ar-SA"/>
          </w:rPr>
          <w:t xml:space="preserve"> </w:t>
        </w:r>
        <w:r>
          <w:rPr>
            <w:color w:val="222222"/>
            <w:shd w:val="solid" w:color="FFFFFF" w:fill="FFFFFF"/>
            <w:rtl/>
          </w:rPr>
          <w:t>מכל</w:t>
        </w:r>
        <w:r>
          <w:rPr>
            <w:color w:val="222222"/>
            <w:shd w:val="solid" w:color="FFFFFF" w:fill="FFFFFF"/>
            <w:rtl/>
            <w:lang w:bidi="ar-SA"/>
          </w:rPr>
          <w:t xml:space="preserve"> </w:t>
        </w:r>
        <w:r>
          <w:rPr>
            <w:color w:val="222222"/>
            <w:shd w:val="solid" w:color="FFFFFF" w:fill="FFFFFF"/>
            <w:rtl/>
          </w:rPr>
          <w:t>אזרח</w:t>
        </w:r>
        <w:r>
          <w:rPr>
            <w:color w:val="222222"/>
            <w:shd w:val="solid" w:color="FFFFFF" w:fill="FFFFFF"/>
            <w:rtl/>
            <w:lang w:bidi="ar-SA"/>
          </w:rPr>
          <w:t xml:space="preserve"> </w:t>
        </w:r>
        <w:r>
          <w:rPr>
            <w:color w:val="222222"/>
            <w:shd w:val="solid" w:color="FFFFFF" w:fill="FFFFFF"/>
            <w:rtl/>
          </w:rPr>
          <w:t>לצייר</w:t>
        </w:r>
        <w:r>
          <w:rPr>
            <w:color w:val="222222"/>
            <w:shd w:val="solid" w:color="FFFFFF" w:fill="FFFFFF"/>
            <w:rtl/>
            <w:lang w:bidi="ar-SA"/>
          </w:rPr>
          <w:t xml:space="preserve"> </w:t>
        </w:r>
        <w:r>
          <w:rPr>
            <w:color w:val="222222"/>
            <w:shd w:val="solid" w:color="FFFFFF" w:fill="FFFFFF"/>
            <w:rtl/>
          </w:rPr>
          <w:t>על</w:t>
        </w:r>
        <w:r>
          <w:rPr>
            <w:color w:val="222222"/>
            <w:shd w:val="solid" w:color="FFFFFF" w:fill="FFFFFF"/>
            <w:rtl/>
            <w:lang w:bidi="ar-SA"/>
          </w:rPr>
          <w:t xml:space="preserve"> </w:t>
        </w:r>
        <w:r>
          <w:rPr>
            <w:color w:val="222222"/>
            <w:shd w:val="solid" w:color="FFFFFF" w:fill="FFFFFF"/>
            <w:rtl/>
          </w:rPr>
          <w:t>המפה</w:t>
        </w:r>
        <w:r>
          <w:rPr>
            <w:color w:val="222222"/>
            <w:shd w:val="solid" w:color="FFFFFF" w:fill="FFFFFF"/>
            <w:rtl/>
            <w:lang w:bidi="ar-SA"/>
          </w:rPr>
          <w:t xml:space="preserve"> </w:t>
        </w:r>
        <w:r>
          <w:rPr>
            <w:color w:val="222222"/>
            <w:shd w:val="solid" w:color="FFFFFF" w:fill="FFFFFF"/>
            <w:lang w:bidi="ar-SA"/>
          </w:rPr>
          <w:t>n</w:t>
        </w:r>
        <w:r>
          <w:rPr>
            <w:color w:val="222222"/>
            <w:shd w:val="solid" w:color="FFFFFF" w:fill="FFFFFF"/>
            <w:rtl/>
            <w:lang w:bidi="ar-SA"/>
          </w:rPr>
          <w:t xml:space="preserve"> </w:t>
        </w:r>
        <w:r>
          <w:rPr>
            <w:color w:val="222222"/>
            <w:shd w:val="solid" w:color="FFFFFF" w:fill="FFFFFF"/>
            <w:rtl/>
          </w:rPr>
          <w:t>מלבנים</w:t>
        </w:r>
        <w:r>
          <w:rPr>
            <w:color w:val="222222"/>
            <w:shd w:val="solid" w:color="FFFFFF" w:fill="FFFFFF"/>
            <w:rtl/>
            <w:lang w:bidi="ar-SA"/>
          </w:rPr>
          <w:t xml:space="preserve"> </w:t>
        </w:r>
        <w:r>
          <w:rPr>
            <w:color w:val="222222"/>
            <w:shd w:val="solid" w:color="FFFFFF" w:fill="FFFFFF"/>
            <w:rtl/>
          </w:rPr>
          <w:t>לא</w:t>
        </w:r>
        <w:r>
          <w:rPr>
            <w:color w:val="222222"/>
            <w:shd w:val="solid" w:color="FFFFFF" w:fill="FFFFFF"/>
            <w:rtl/>
            <w:lang w:bidi="ar-SA"/>
          </w:rPr>
          <w:t>-</w:t>
        </w:r>
        <w:r>
          <w:rPr>
            <w:color w:val="222222"/>
            <w:shd w:val="solid" w:color="FFFFFF" w:fill="FFFFFF"/>
            <w:rtl/>
          </w:rPr>
          <w:t>חופפים</w:t>
        </w:r>
        <w:r>
          <w:rPr>
            <w:color w:val="222222"/>
            <w:shd w:val="solid" w:color="FFFFFF" w:fill="FFFFFF"/>
            <w:rtl/>
            <w:lang w:bidi="ar-SA"/>
          </w:rPr>
          <w:t xml:space="preserve">, </w:t>
        </w:r>
        <w:r>
          <w:rPr>
            <w:color w:val="222222"/>
            <w:shd w:val="solid" w:color="FFFFFF" w:fill="FFFFFF"/>
            <w:rtl/>
          </w:rPr>
          <w:t>כך</w:t>
        </w:r>
        <w:r>
          <w:rPr>
            <w:color w:val="222222"/>
            <w:shd w:val="solid" w:color="FFFFFF" w:fill="FFFFFF"/>
            <w:rtl/>
            <w:lang w:bidi="ar-SA"/>
          </w:rPr>
          <w:t xml:space="preserve"> </w:t>
        </w:r>
        <w:r>
          <w:rPr>
            <w:color w:val="222222"/>
            <w:shd w:val="solid" w:color="FFFFFF" w:fill="FFFFFF"/>
            <w:rtl/>
          </w:rPr>
          <w:t>שכל</w:t>
        </w:r>
        <w:r>
          <w:rPr>
            <w:color w:val="222222"/>
            <w:shd w:val="solid" w:color="FFFFFF" w:fill="FFFFFF"/>
            <w:rtl/>
            <w:lang w:bidi="ar-SA"/>
          </w:rPr>
          <w:t xml:space="preserve"> </w:t>
        </w:r>
        <w:r>
          <w:rPr>
            <w:color w:val="222222"/>
            <w:shd w:val="solid" w:color="FFFFFF" w:fill="FFFFFF"/>
            <w:rtl/>
          </w:rPr>
          <w:t>מלבן</w:t>
        </w:r>
        <w:r>
          <w:rPr>
            <w:color w:val="222222"/>
            <w:shd w:val="solid" w:color="FFFFFF" w:fill="FFFFFF"/>
            <w:rtl/>
            <w:lang w:bidi="ar-SA"/>
          </w:rPr>
          <w:t xml:space="preserve"> </w:t>
        </w:r>
        <w:r>
          <w:rPr>
            <w:color w:val="222222"/>
            <w:shd w:val="solid" w:color="FFFFFF" w:fill="FFFFFF"/>
            <w:rtl/>
          </w:rPr>
          <w:t>חופף</w:t>
        </w:r>
        <w:r>
          <w:rPr>
            <w:color w:val="222222"/>
            <w:shd w:val="solid" w:color="FFFFFF" w:fill="FFFFFF"/>
            <w:rtl/>
            <w:lang w:bidi="ar-SA"/>
          </w:rPr>
          <w:t xml:space="preserve"> </w:t>
        </w:r>
        <w:r>
          <w:rPr>
            <w:color w:val="222222"/>
            <w:shd w:val="solid" w:color="FFFFFF" w:fill="FFFFFF"/>
            <w:rtl/>
          </w:rPr>
          <w:t>לכל</w:t>
        </w:r>
        <w:r>
          <w:rPr>
            <w:color w:val="222222"/>
            <w:shd w:val="solid" w:color="FFFFFF" w:fill="FFFFFF"/>
            <w:rtl/>
            <w:lang w:bidi="ar-SA"/>
          </w:rPr>
          <w:t xml:space="preserve"> </w:t>
        </w:r>
        <w:r>
          <w:rPr>
            <w:color w:val="222222"/>
            <w:shd w:val="solid" w:color="FFFFFF" w:fill="FFFFFF"/>
            <w:rtl/>
          </w:rPr>
          <w:t>היותר</w:t>
        </w:r>
        <w:r>
          <w:rPr>
            <w:color w:val="222222"/>
            <w:shd w:val="solid" w:color="FFFFFF" w:fill="FFFFFF"/>
            <w:rtl/>
            <w:lang w:bidi="ar-SA"/>
          </w:rPr>
          <w:t xml:space="preserve"> </w:t>
        </w:r>
        <w:r>
          <w:rPr>
            <w:color w:val="222222"/>
            <w:shd w:val="solid" w:color="FFFFFF" w:fill="FFFFFF"/>
            <w:rtl/>
          </w:rPr>
          <w:t>למלבן</w:t>
        </w:r>
        <w:r>
          <w:rPr>
            <w:color w:val="222222"/>
            <w:shd w:val="solid" w:color="FFFFFF" w:fill="FFFFFF"/>
            <w:rtl/>
            <w:lang w:bidi="ar-SA"/>
          </w:rPr>
          <w:t xml:space="preserve"> </w:t>
        </w:r>
        <w:r>
          <w:rPr>
            <w:color w:val="222222"/>
            <w:shd w:val="solid" w:color="FFFFFF" w:fill="FFFFFF"/>
            <w:rtl/>
          </w:rPr>
          <w:t>אחד</w:t>
        </w:r>
        <w:r>
          <w:rPr>
            <w:color w:val="222222"/>
            <w:shd w:val="solid" w:color="FFFFFF" w:fill="FFFFFF"/>
            <w:rtl/>
            <w:lang w:bidi="ar-SA"/>
          </w:rPr>
          <w:t xml:space="preserve"> </w:t>
        </w:r>
        <w:r>
          <w:rPr>
            <w:color w:val="222222"/>
            <w:shd w:val="solid" w:color="FFFFFF" w:fill="FFFFFF"/>
            <w:rtl/>
          </w:rPr>
          <w:t>של</w:t>
        </w:r>
        <w:r>
          <w:rPr>
            <w:color w:val="222222"/>
            <w:shd w:val="solid" w:color="FFFFFF" w:fill="FFFFFF"/>
            <w:rtl/>
            <w:lang w:bidi="ar-SA"/>
          </w:rPr>
          <w:t xml:space="preserve"> </w:t>
        </w:r>
        <w:r>
          <w:rPr>
            <w:color w:val="222222"/>
            <w:shd w:val="solid" w:color="FFFFFF" w:fill="FFFFFF"/>
            <w:rtl/>
          </w:rPr>
          <w:t>כל</w:t>
        </w:r>
        <w:r>
          <w:rPr>
            <w:color w:val="222222"/>
            <w:shd w:val="solid" w:color="FFFFFF" w:fill="FFFFFF"/>
            <w:rtl/>
            <w:lang w:bidi="ar-SA"/>
          </w:rPr>
          <w:t xml:space="preserve"> </w:t>
        </w:r>
        <w:r>
          <w:rPr>
            <w:color w:val="222222"/>
            <w:shd w:val="solid" w:color="FFFFFF" w:fill="FFFFFF"/>
            <w:rtl/>
          </w:rPr>
          <w:t>אזרח</w:t>
        </w:r>
        <w:r>
          <w:rPr>
            <w:color w:val="222222"/>
            <w:shd w:val="solid" w:color="FFFFFF" w:fill="FFFFFF"/>
            <w:rtl/>
            <w:lang w:bidi="ar-SA"/>
          </w:rPr>
          <w:t xml:space="preserve"> </w:t>
        </w:r>
        <w:r>
          <w:rPr>
            <w:color w:val="222222"/>
            <w:shd w:val="solid" w:color="FFFFFF" w:fill="FFFFFF"/>
            <w:rtl/>
          </w:rPr>
          <w:t>אחר</w:t>
        </w:r>
        <w:r>
          <w:rPr>
            <w:color w:val="222222"/>
            <w:shd w:val="solid" w:color="FFFFFF" w:fill="FFFFFF"/>
            <w:rtl/>
            <w:lang w:bidi="ar-SA"/>
          </w:rPr>
          <w:t xml:space="preserve">. </w:t>
        </w:r>
        <w:r>
          <w:rPr>
            <w:color w:val="222222"/>
            <w:shd w:val="solid" w:color="FFFFFF" w:fill="FFFFFF"/>
            <w:rtl/>
          </w:rPr>
          <w:t>האלגוריתם</w:t>
        </w:r>
        <w:r>
          <w:rPr>
            <w:color w:val="222222"/>
            <w:shd w:val="solid" w:color="FFFFFF" w:fill="FFFFFF"/>
            <w:rtl/>
            <w:lang w:bidi="ar-SA"/>
          </w:rPr>
          <w:t xml:space="preserve"> </w:t>
        </w:r>
        <w:r>
          <w:rPr>
            <w:color w:val="222222"/>
            <w:shd w:val="solid" w:color="FFFFFF" w:fill="FFFFFF"/>
            <w:rtl/>
          </w:rPr>
          <w:t>מבטיח</w:t>
        </w:r>
        <w:r>
          <w:rPr>
            <w:color w:val="222222"/>
            <w:shd w:val="solid" w:color="FFFFFF" w:fill="FFFFFF"/>
            <w:rtl/>
            <w:lang w:bidi="ar-SA"/>
          </w:rPr>
          <w:t xml:space="preserve"> </w:t>
        </w:r>
        <w:r>
          <w:rPr>
            <w:color w:val="222222"/>
            <w:shd w:val="solid" w:color="FFFFFF" w:fill="FFFFFF"/>
            <w:rtl/>
          </w:rPr>
          <w:t>שכל</w:t>
        </w:r>
        <w:r>
          <w:rPr>
            <w:color w:val="222222"/>
            <w:shd w:val="solid" w:color="FFFFFF" w:fill="FFFFFF"/>
            <w:rtl/>
            <w:lang w:bidi="ar-SA"/>
          </w:rPr>
          <w:t xml:space="preserve"> </w:t>
        </w:r>
        <w:r>
          <w:rPr>
            <w:color w:val="222222"/>
            <w:shd w:val="solid" w:color="FFFFFF" w:fill="FFFFFF"/>
            <w:rtl/>
          </w:rPr>
          <w:t>אזרח</w:t>
        </w:r>
        <w:r>
          <w:rPr>
            <w:color w:val="222222"/>
            <w:shd w:val="solid" w:color="FFFFFF" w:fill="FFFFFF"/>
            <w:rtl/>
            <w:lang w:bidi="ar-SA"/>
          </w:rPr>
          <w:t xml:space="preserve"> </w:t>
        </w:r>
        <w:r>
          <w:rPr>
            <w:color w:val="222222"/>
            <w:shd w:val="solid" w:color="FFFFFF" w:fill="FFFFFF"/>
            <w:rtl/>
          </w:rPr>
          <w:t>יקבל</w:t>
        </w:r>
        <w:r>
          <w:rPr>
            <w:color w:val="222222"/>
            <w:shd w:val="solid" w:color="FFFFFF" w:fill="FFFFFF"/>
            <w:rtl/>
            <w:lang w:bidi="ar-SA"/>
          </w:rPr>
          <w:t xml:space="preserve"> </w:t>
        </w:r>
        <w:r>
          <w:rPr>
            <w:color w:val="222222"/>
            <w:shd w:val="solid" w:color="FFFFFF" w:fill="FFFFFF"/>
            <w:rtl/>
          </w:rPr>
          <w:t>את</w:t>
        </w:r>
        <w:r>
          <w:rPr>
            <w:color w:val="222222"/>
            <w:shd w:val="solid" w:color="FFFFFF" w:fill="FFFFFF"/>
            <w:rtl/>
            <w:lang w:bidi="ar-SA"/>
          </w:rPr>
          <w:t xml:space="preserve"> </w:t>
        </w:r>
        <w:r>
          <w:rPr>
            <w:color w:val="222222"/>
            <w:shd w:val="solid" w:color="FFFFFF" w:fill="FFFFFF"/>
            <w:rtl/>
          </w:rPr>
          <w:t>אחד</w:t>
        </w:r>
        <w:r>
          <w:rPr>
            <w:color w:val="222222"/>
            <w:shd w:val="solid" w:color="FFFFFF" w:fill="FFFFFF"/>
            <w:rtl/>
            <w:lang w:bidi="ar-SA"/>
          </w:rPr>
          <w:t xml:space="preserve"> </w:t>
        </w:r>
        <w:r>
          <w:rPr>
            <w:color w:val="222222"/>
            <w:shd w:val="solid" w:color="FFFFFF" w:fill="FFFFFF"/>
            <w:rtl/>
          </w:rPr>
          <w:t>המלבנים</w:t>
        </w:r>
        <w:r>
          <w:rPr>
            <w:color w:val="222222"/>
            <w:shd w:val="solid" w:color="FFFFFF" w:fill="FFFFFF"/>
            <w:rtl/>
            <w:lang w:bidi="ar-SA"/>
          </w:rPr>
          <w:t xml:space="preserve"> </w:t>
        </w:r>
        <w:r>
          <w:rPr>
            <w:color w:val="222222"/>
            <w:shd w:val="solid" w:color="FFFFFF" w:fill="FFFFFF"/>
            <w:rtl/>
          </w:rPr>
          <w:t>שצייר</w:t>
        </w:r>
        <w:r>
          <w:rPr>
            <w:color w:val="222222"/>
            <w:shd w:val="solid" w:color="FFFFFF" w:fill="FFFFFF"/>
            <w:rtl/>
            <w:lang w:bidi="ar-SA"/>
          </w:rPr>
          <w:t xml:space="preserve">. </w:t>
        </w:r>
        <w:r>
          <w:rPr>
            <w:color w:val="222222"/>
            <w:shd w:val="solid" w:color="FFFFFF" w:fill="FFFFFF"/>
            <w:rtl/>
          </w:rPr>
          <w:t>הבעיה</w:t>
        </w:r>
        <w:r>
          <w:rPr>
            <w:color w:val="222222"/>
            <w:shd w:val="solid" w:color="FFFFFF" w:fill="FFFFFF"/>
            <w:rtl/>
            <w:lang w:bidi="ar-SA"/>
          </w:rPr>
          <w:t xml:space="preserve">, </w:t>
        </w:r>
        <w:r>
          <w:rPr>
            <w:color w:val="222222"/>
            <w:shd w:val="solid" w:color="FFFFFF" w:fill="FFFFFF"/>
            <w:rtl/>
          </w:rPr>
          <w:t>שהאלגוריתם</w:t>
        </w:r>
        <w:r>
          <w:rPr>
            <w:color w:val="222222"/>
            <w:shd w:val="solid" w:color="FFFFFF" w:fill="FFFFFF"/>
            <w:rtl/>
            <w:lang w:bidi="ar-SA"/>
          </w:rPr>
          <w:t xml:space="preserve"> </w:t>
        </w:r>
        <w:r>
          <w:rPr>
            <w:color w:val="222222"/>
            <w:shd w:val="solid" w:color="FFFFFF" w:fill="FFFFFF"/>
            <w:rtl/>
          </w:rPr>
          <w:t>מטיל</w:t>
        </w:r>
        <w:r>
          <w:rPr>
            <w:color w:val="222222"/>
            <w:shd w:val="solid" w:color="FFFFFF" w:fill="FFFFFF"/>
            <w:rtl/>
            <w:lang w:bidi="ar-SA"/>
          </w:rPr>
          <w:t xml:space="preserve"> </w:t>
        </w:r>
        <w:r>
          <w:rPr>
            <w:color w:val="222222"/>
            <w:shd w:val="solid" w:color="FFFFFF" w:fill="FFFFFF"/>
            <w:rtl/>
          </w:rPr>
          <w:t>טרחה</w:t>
        </w:r>
        <w:r>
          <w:rPr>
            <w:color w:val="222222"/>
            <w:shd w:val="solid" w:color="FFFFFF" w:fill="FFFFFF"/>
            <w:rtl/>
            <w:lang w:bidi="ar-SA"/>
          </w:rPr>
          <w:t xml:space="preserve"> </w:t>
        </w:r>
        <w:r>
          <w:rPr>
            <w:color w:val="222222"/>
            <w:shd w:val="solid" w:color="FFFFFF" w:fill="FFFFFF"/>
            <w:rtl/>
          </w:rPr>
          <w:t>מרובה</w:t>
        </w:r>
        <w:r>
          <w:rPr>
            <w:color w:val="222222"/>
            <w:shd w:val="solid" w:color="FFFFFF" w:fill="FFFFFF"/>
            <w:rtl/>
            <w:lang w:bidi="ar-SA"/>
          </w:rPr>
          <w:t xml:space="preserve"> </w:t>
        </w:r>
        <w:r>
          <w:rPr>
            <w:color w:val="222222"/>
            <w:shd w:val="solid" w:color="FFFFFF" w:fill="FFFFFF"/>
            <w:rtl/>
          </w:rPr>
          <w:t>על</w:t>
        </w:r>
        <w:r>
          <w:rPr>
            <w:color w:val="222222"/>
            <w:shd w:val="solid" w:color="FFFFFF" w:fill="FFFFFF"/>
            <w:rtl/>
            <w:lang w:bidi="ar-SA"/>
          </w:rPr>
          <w:t xml:space="preserve"> </w:t>
        </w:r>
        <w:r>
          <w:rPr>
            <w:color w:val="222222"/>
            <w:shd w:val="solid" w:color="FFFFFF" w:fill="FFFFFF"/>
            <w:rtl/>
          </w:rPr>
          <w:t>האזרחים</w:t>
        </w:r>
        <w:r>
          <w:rPr>
            <w:color w:val="222222"/>
            <w:shd w:val="solid" w:color="FFFFFF" w:fill="FFFFFF"/>
            <w:rtl/>
            <w:lang w:bidi="ar-SA"/>
          </w:rPr>
          <w:t xml:space="preserve"> - </w:t>
        </w:r>
        <w:r>
          <w:rPr>
            <w:color w:val="222222"/>
            <w:shd w:val="solid" w:color="FFFFFF" w:fill="FFFFFF"/>
            <w:rtl/>
          </w:rPr>
          <w:t>כאשר</w:t>
        </w:r>
        <w:r>
          <w:rPr>
            <w:color w:val="222222"/>
            <w:shd w:val="solid" w:color="FFFFFF" w:fill="FFFFFF"/>
            <w:rtl/>
            <w:lang w:bidi="ar-SA"/>
          </w:rPr>
          <w:t xml:space="preserve"> </w:t>
        </w:r>
        <w:r>
          <w:rPr>
            <w:color w:val="222222"/>
            <w:shd w:val="solid" w:color="FFFFFF" w:fill="FFFFFF"/>
            <w:rtl/>
          </w:rPr>
          <w:t>יש</w:t>
        </w:r>
        <w:r>
          <w:rPr>
            <w:color w:val="222222"/>
            <w:shd w:val="solid" w:color="FFFFFF" w:fill="FFFFFF"/>
            <w:rtl/>
            <w:lang w:bidi="ar-SA"/>
          </w:rPr>
          <w:t xml:space="preserve"> </w:t>
        </w:r>
        <w:r>
          <w:rPr>
            <w:color w:val="222222"/>
            <w:shd w:val="solid" w:color="FFFFFF" w:fill="FFFFFF"/>
            <w:rtl/>
          </w:rPr>
          <w:t>הרבה</w:t>
        </w:r>
        <w:r>
          <w:rPr>
            <w:color w:val="222222"/>
            <w:shd w:val="solid" w:color="FFFFFF" w:fill="FFFFFF"/>
            <w:rtl/>
            <w:lang w:bidi="ar-SA"/>
          </w:rPr>
          <w:t xml:space="preserve"> </w:t>
        </w:r>
        <w:r>
          <w:rPr>
            <w:color w:val="222222"/>
            <w:shd w:val="solid" w:color="FFFFFF" w:fill="FFFFFF"/>
            <w:rtl/>
          </w:rPr>
          <w:t>אזרחים</w:t>
        </w:r>
        <w:r>
          <w:rPr>
            <w:color w:val="222222"/>
            <w:shd w:val="solid" w:color="FFFFFF" w:fill="FFFFFF"/>
            <w:rtl/>
            <w:lang w:bidi="ar-SA"/>
          </w:rPr>
          <w:t xml:space="preserve"> (</w:t>
        </w:r>
        <w:r>
          <w:rPr>
            <w:color w:val="222222"/>
            <w:shd w:val="solid" w:color="FFFFFF" w:fill="FFFFFF"/>
            <w:rtl/>
          </w:rPr>
          <w:t>מיליונים</w:t>
        </w:r>
        <w:r>
          <w:rPr>
            <w:color w:val="222222"/>
            <w:shd w:val="solid" w:color="FFFFFF" w:fill="FFFFFF"/>
            <w:rtl/>
            <w:lang w:bidi="ar-SA"/>
          </w:rPr>
          <w:t xml:space="preserve">), </w:t>
        </w:r>
        <w:r>
          <w:rPr>
            <w:color w:val="222222"/>
            <w:shd w:val="solid" w:color="FFFFFF" w:fill="FFFFFF"/>
            <w:rtl/>
          </w:rPr>
          <w:t>זה</w:t>
        </w:r>
        <w:r>
          <w:rPr>
            <w:color w:val="222222"/>
            <w:shd w:val="solid" w:color="FFFFFF" w:fill="FFFFFF"/>
            <w:rtl/>
            <w:lang w:bidi="ar-SA"/>
          </w:rPr>
          <w:t xml:space="preserve"> </w:t>
        </w:r>
        <w:r>
          <w:rPr>
            <w:color w:val="222222"/>
            <w:shd w:val="solid" w:color="FFFFFF" w:fill="FFFFFF"/>
            <w:rtl/>
          </w:rPr>
          <w:t>מאד</w:t>
        </w:r>
        <w:r>
          <w:rPr>
            <w:color w:val="222222"/>
            <w:shd w:val="solid" w:color="FFFFFF" w:fill="FFFFFF"/>
            <w:rtl/>
            <w:lang w:bidi="ar-SA"/>
          </w:rPr>
          <w:t xml:space="preserve"> </w:t>
        </w:r>
        <w:r>
          <w:rPr>
            <w:color w:val="222222"/>
            <w:shd w:val="solid" w:color="FFFFFF" w:fill="FFFFFF"/>
            <w:rtl/>
          </w:rPr>
          <w:t>קשה</w:t>
        </w:r>
        <w:r>
          <w:rPr>
            <w:color w:val="222222"/>
            <w:shd w:val="solid" w:color="FFFFFF" w:fill="FFFFFF"/>
            <w:rtl/>
            <w:lang w:bidi="ar-SA"/>
          </w:rPr>
          <w:t xml:space="preserve"> </w:t>
        </w:r>
        <w:r>
          <w:rPr>
            <w:color w:val="222222"/>
            <w:shd w:val="solid" w:color="FFFFFF" w:fill="FFFFFF"/>
            <w:rtl/>
          </w:rPr>
          <w:t>לשרטט</w:t>
        </w:r>
        <w:r>
          <w:rPr>
            <w:color w:val="222222"/>
            <w:shd w:val="solid" w:color="FFFFFF" w:fill="FFFFFF"/>
            <w:rtl/>
            <w:lang w:bidi="ar-SA"/>
          </w:rPr>
          <w:t xml:space="preserve"> </w:t>
        </w:r>
        <w:r>
          <w:rPr>
            <w:color w:val="222222"/>
            <w:shd w:val="solid" w:color="FFFFFF" w:fill="FFFFFF"/>
            <w:lang w:bidi="ar-SA"/>
          </w:rPr>
          <w:t>n</w:t>
        </w:r>
        <w:r>
          <w:rPr>
            <w:color w:val="222222"/>
            <w:shd w:val="solid" w:color="FFFFFF" w:fill="FFFFFF"/>
            <w:rtl/>
            <w:lang w:bidi="ar-SA"/>
          </w:rPr>
          <w:t xml:space="preserve"> </w:t>
        </w:r>
        <w:r>
          <w:rPr>
            <w:color w:val="222222"/>
            <w:shd w:val="solid" w:color="FFFFFF" w:fill="FFFFFF"/>
            <w:rtl/>
          </w:rPr>
          <w:t>מלבנים</w:t>
        </w:r>
        <w:r>
          <w:rPr>
            <w:color w:val="222222"/>
            <w:shd w:val="solid" w:color="FFFFFF" w:fill="FFFFFF"/>
            <w:rtl/>
            <w:lang w:bidi="ar-SA"/>
          </w:rPr>
          <w:t xml:space="preserve"> </w:t>
        </w:r>
        <w:r>
          <w:rPr>
            <w:color w:val="222222"/>
            <w:shd w:val="solid" w:color="FFFFFF" w:fill="FFFFFF"/>
            <w:rtl/>
          </w:rPr>
          <w:t>שווי</w:t>
        </w:r>
        <w:r>
          <w:rPr>
            <w:color w:val="222222"/>
            <w:shd w:val="solid" w:color="FFFFFF" w:fill="FFFFFF"/>
            <w:rtl/>
            <w:lang w:bidi="ar-SA"/>
          </w:rPr>
          <w:t>-</w:t>
        </w:r>
        <w:r>
          <w:rPr>
            <w:color w:val="222222"/>
            <w:shd w:val="solid" w:color="FFFFFF" w:fill="FFFFFF"/>
            <w:rtl/>
          </w:rPr>
          <w:t>תועלת</w:t>
        </w:r>
        <w:r>
          <w:rPr>
            <w:color w:val="222222"/>
            <w:shd w:val="solid" w:color="FFFFFF" w:fill="FFFFFF"/>
            <w:rtl/>
            <w:lang w:bidi="ar-SA"/>
          </w:rPr>
          <w:t xml:space="preserve">. </w:t>
        </w:r>
        <w:r>
          <w:rPr>
            <w:color w:val="222222"/>
            <w:shd w:val="solid" w:color="FFFFFF" w:fill="FFFFFF"/>
            <w:rtl/>
          </w:rPr>
          <w:t>פתרון</w:t>
        </w:r>
        <w:r>
          <w:rPr>
            <w:color w:val="222222"/>
            <w:shd w:val="solid" w:color="FFFFFF" w:fill="FFFFFF"/>
            <w:rtl/>
            <w:lang w:bidi="ar-SA"/>
          </w:rPr>
          <w:t xml:space="preserve"> </w:t>
        </w:r>
        <w:r>
          <w:rPr>
            <w:color w:val="222222"/>
            <w:shd w:val="solid" w:color="FFFFFF" w:fill="FFFFFF"/>
            <w:rtl/>
          </w:rPr>
          <w:t>אפשרי</w:t>
        </w:r>
        <w:r>
          <w:rPr>
            <w:color w:val="222222"/>
            <w:shd w:val="solid" w:color="FFFFFF" w:fill="FFFFFF"/>
            <w:rtl/>
            <w:lang w:bidi="ar-SA"/>
          </w:rPr>
          <w:t xml:space="preserve"> </w:t>
        </w:r>
        <w:r>
          <w:rPr>
            <w:color w:val="222222"/>
            <w:shd w:val="solid" w:color="FFFFFF" w:fill="FFFFFF"/>
            <w:rtl/>
          </w:rPr>
          <w:t>הוא</w:t>
        </w:r>
        <w:r>
          <w:rPr>
            <w:color w:val="222222"/>
            <w:shd w:val="solid" w:color="FFFFFF" w:fill="FFFFFF"/>
            <w:rtl/>
            <w:lang w:bidi="ar-SA"/>
          </w:rPr>
          <w:t xml:space="preserve">, </w:t>
        </w:r>
        <w:r>
          <w:rPr>
            <w:color w:val="222222"/>
            <w:shd w:val="solid" w:color="FFFFFF" w:fill="FFFFFF"/>
            <w:rtl/>
          </w:rPr>
          <w:t>לבקש</w:t>
        </w:r>
        <w:r>
          <w:rPr>
            <w:color w:val="222222"/>
            <w:shd w:val="solid" w:color="FFFFFF" w:fill="FFFFFF"/>
            <w:rtl/>
            <w:lang w:bidi="ar-SA"/>
          </w:rPr>
          <w:t xml:space="preserve"> </w:t>
        </w:r>
        <w:r>
          <w:rPr>
            <w:color w:val="222222"/>
            <w:shd w:val="solid" w:color="FFFFFF" w:fill="FFFFFF"/>
            <w:rtl/>
          </w:rPr>
          <w:t>משמאי</w:t>
        </w:r>
        <w:r>
          <w:rPr>
            <w:color w:val="222222"/>
            <w:shd w:val="solid" w:color="FFFFFF" w:fill="FFFFFF"/>
            <w:rtl/>
            <w:lang w:bidi="ar-SA"/>
          </w:rPr>
          <w:t>-</w:t>
        </w:r>
        <w:r>
          <w:rPr>
            <w:color w:val="222222"/>
            <w:shd w:val="solid" w:color="FFFFFF" w:fill="FFFFFF"/>
            <w:rtl/>
          </w:rPr>
          <w:t>מקרקעין</w:t>
        </w:r>
        <w:r>
          <w:rPr>
            <w:color w:val="222222"/>
            <w:shd w:val="solid" w:color="FFFFFF" w:fill="FFFFFF"/>
            <w:rtl/>
            <w:lang w:bidi="ar-SA"/>
          </w:rPr>
          <w:t xml:space="preserve"> </w:t>
        </w:r>
        <w:r>
          <w:rPr>
            <w:color w:val="222222"/>
            <w:shd w:val="solid" w:color="FFFFFF" w:fill="FFFFFF"/>
            <w:rtl/>
          </w:rPr>
          <w:t>לשרטט</w:t>
        </w:r>
        <w:r>
          <w:rPr>
            <w:color w:val="222222"/>
            <w:shd w:val="solid" w:color="FFFFFF" w:fill="FFFFFF"/>
            <w:rtl/>
            <w:lang w:bidi="ar-SA"/>
          </w:rPr>
          <w:t xml:space="preserve"> </w:t>
        </w:r>
        <w:r>
          <w:rPr>
            <w:color w:val="222222"/>
            <w:shd w:val="solid" w:color="FFFFFF" w:fill="FFFFFF"/>
            <w:rtl/>
          </w:rPr>
          <w:t>כמה</w:t>
        </w:r>
        <w:r>
          <w:rPr>
            <w:color w:val="222222"/>
            <w:shd w:val="solid" w:color="FFFFFF" w:fill="FFFFFF"/>
            <w:rtl/>
            <w:lang w:bidi="ar-SA"/>
          </w:rPr>
          <w:t xml:space="preserve"> </w:t>
        </w:r>
        <w:r>
          <w:rPr>
            <w:color w:val="222222"/>
            <w:shd w:val="solid" w:color="FFFFFF" w:fill="FFFFFF"/>
            <w:rtl/>
          </w:rPr>
          <w:t>סדרות</w:t>
        </w:r>
        <w:r>
          <w:rPr>
            <w:color w:val="222222"/>
            <w:shd w:val="solid" w:color="FFFFFF" w:fill="FFFFFF"/>
            <w:rtl/>
            <w:lang w:bidi="ar-SA"/>
          </w:rPr>
          <w:t xml:space="preserve"> </w:t>
        </w:r>
        <w:r>
          <w:rPr>
            <w:color w:val="222222"/>
            <w:shd w:val="solid" w:color="FFFFFF" w:fill="FFFFFF"/>
            <w:rtl/>
          </w:rPr>
          <w:t>של</w:t>
        </w:r>
        <w:r>
          <w:rPr>
            <w:color w:val="222222"/>
            <w:shd w:val="solid" w:color="FFFFFF" w:fill="FFFFFF"/>
            <w:rtl/>
            <w:lang w:bidi="ar-SA"/>
          </w:rPr>
          <w:t xml:space="preserve"> </w:t>
        </w:r>
        <w:r>
          <w:rPr>
            <w:color w:val="222222"/>
            <w:shd w:val="solid" w:color="FFFFFF" w:fill="FFFFFF"/>
            <w:rtl/>
          </w:rPr>
          <w:t>מלבנים</w:t>
        </w:r>
        <w:r>
          <w:rPr>
            <w:color w:val="222222"/>
            <w:shd w:val="solid" w:color="FFFFFF" w:fill="FFFFFF"/>
            <w:rtl/>
            <w:lang w:bidi="ar-SA"/>
          </w:rPr>
          <w:t xml:space="preserve"> </w:t>
        </w:r>
        <w:r>
          <w:rPr>
            <w:color w:val="222222"/>
            <w:shd w:val="solid" w:color="FFFFFF" w:fill="FFFFFF"/>
            <w:rtl/>
          </w:rPr>
          <w:t>המתאימות</w:t>
        </w:r>
        <w:r>
          <w:rPr>
            <w:color w:val="222222"/>
            <w:shd w:val="solid" w:color="FFFFFF" w:fill="FFFFFF"/>
            <w:rtl/>
            <w:lang w:bidi="ar-SA"/>
          </w:rPr>
          <w:t xml:space="preserve"> </w:t>
        </w:r>
        <w:r>
          <w:rPr>
            <w:color w:val="222222"/>
            <w:shd w:val="solid" w:color="FFFFFF" w:fill="FFFFFF"/>
            <w:rtl/>
          </w:rPr>
          <w:t>לפרופילי</w:t>
        </w:r>
        <w:r>
          <w:rPr>
            <w:color w:val="222222"/>
            <w:shd w:val="solid" w:color="FFFFFF" w:fill="FFFFFF"/>
            <w:rtl/>
            <w:lang w:bidi="ar-SA"/>
          </w:rPr>
          <w:t xml:space="preserve"> </w:t>
        </w:r>
        <w:r>
          <w:rPr>
            <w:color w:val="222222"/>
            <w:shd w:val="solid" w:color="FFFFFF" w:fill="FFFFFF"/>
            <w:rtl/>
          </w:rPr>
          <w:t>העדפות</w:t>
        </w:r>
        <w:r>
          <w:rPr>
            <w:color w:val="222222"/>
            <w:shd w:val="solid" w:color="FFFFFF" w:fill="FFFFFF"/>
            <w:rtl/>
            <w:lang w:bidi="ar-SA"/>
          </w:rPr>
          <w:t xml:space="preserve"> </w:t>
        </w:r>
        <w:r>
          <w:rPr>
            <w:color w:val="222222"/>
            <w:shd w:val="solid" w:color="FFFFFF" w:fill="FFFFFF"/>
            <w:rtl/>
          </w:rPr>
          <w:t>סטנדרטיים</w:t>
        </w:r>
        <w:r>
          <w:rPr>
            <w:color w:val="222222"/>
            <w:shd w:val="solid" w:color="FFFFFF" w:fill="FFFFFF"/>
            <w:rtl/>
            <w:lang w:bidi="ar-SA"/>
          </w:rPr>
          <w:t xml:space="preserve">, </w:t>
        </w:r>
        <w:r>
          <w:rPr>
            <w:color w:val="222222"/>
            <w:shd w:val="solid" w:color="FFFFFF" w:fill="FFFFFF"/>
            <w:rtl/>
          </w:rPr>
          <w:t>כך</w:t>
        </w:r>
        <w:r>
          <w:rPr>
            <w:color w:val="222222"/>
            <w:shd w:val="solid" w:color="FFFFFF" w:fill="FFFFFF"/>
            <w:rtl/>
            <w:lang w:bidi="ar-SA"/>
          </w:rPr>
          <w:t xml:space="preserve"> </w:t>
        </w:r>
        <w:r>
          <w:rPr>
            <w:color w:val="222222"/>
            <w:shd w:val="solid" w:color="FFFFFF" w:fill="FFFFFF"/>
            <w:rtl/>
          </w:rPr>
          <w:t>שכל</w:t>
        </w:r>
        <w:r>
          <w:rPr>
            <w:color w:val="222222"/>
            <w:shd w:val="solid" w:color="FFFFFF" w:fill="FFFFFF"/>
            <w:rtl/>
            <w:lang w:bidi="ar-SA"/>
          </w:rPr>
          <w:t xml:space="preserve"> </w:t>
        </w:r>
        <w:r>
          <w:rPr>
            <w:color w:val="222222"/>
            <w:shd w:val="solid" w:color="FFFFFF" w:fill="FFFFFF"/>
            <w:rtl/>
          </w:rPr>
          <w:t>אזרח</w:t>
        </w:r>
        <w:r>
          <w:rPr>
            <w:color w:val="222222"/>
            <w:shd w:val="solid" w:color="FFFFFF" w:fill="FFFFFF"/>
            <w:rtl/>
            <w:lang w:bidi="ar-SA"/>
          </w:rPr>
          <w:t xml:space="preserve"> </w:t>
        </w:r>
        <w:r>
          <w:rPr>
            <w:color w:val="222222"/>
            <w:shd w:val="solid" w:color="FFFFFF" w:fill="FFFFFF"/>
            <w:rtl/>
          </w:rPr>
          <w:t>יוכל</w:t>
        </w:r>
        <w:r>
          <w:rPr>
            <w:color w:val="222222"/>
            <w:shd w:val="solid" w:color="FFFFFF" w:fill="FFFFFF"/>
            <w:rtl/>
            <w:lang w:bidi="ar-SA"/>
          </w:rPr>
          <w:t xml:space="preserve"> </w:t>
        </w:r>
        <w:r>
          <w:rPr>
            <w:color w:val="222222"/>
            <w:shd w:val="solid" w:color="FFFFFF" w:fill="FFFFFF"/>
            <w:rtl/>
          </w:rPr>
          <w:t>לבחור</w:t>
        </w:r>
        <w:r>
          <w:rPr>
            <w:color w:val="222222"/>
            <w:shd w:val="solid" w:color="FFFFFF" w:fill="FFFFFF"/>
            <w:rtl/>
            <w:lang w:bidi="ar-SA"/>
          </w:rPr>
          <w:t xml:space="preserve"> </w:t>
        </w:r>
        <w:r>
          <w:rPr>
            <w:color w:val="222222"/>
            <w:shd w:val="solid" w:color="FFFFFF" w:fill="FFFFFF"/>
            <w:rtl/>
          </w:rPr>
          <w:t>את</w:t>
        </w:r>
        <w:r>
          <w:rPr>
            <w:color w:val="222222"/>
            <w:shd w:val="solid" w:color="FFFFFF" w:fill="FFFFFF"/>
            <w:rtl/>
            <w:lang w:bidi="ar-SA"/>
          </w:rPr>
          <w:t xml:space="preserve"> </w:t>
        </w:r>
        <w:r>
          <w:rPr>
            <w:color w:val="222222"/>
            <w:shd w:val="solid" w:color="FFFFFF" w:fill="FFFFFF"/>
            <w:rtl/>
          </w:rPr>
          <w:t>הפרופיל</w:t>
        </w:r>
        <w:r>
          <w:rPr>
            <w:color w:val="222222"/>
            <w:shd w:val="solid" w:color="FFFFFF" w:fill="FFFFFF"/>
            <w:rtl/>
            <w:lang w:bidi="ar-SA"/>
          </w:rPr>
          <w:t xml:space="preserve"> </w:t>
        </w:r>
        <w:r>
          <w:rPr>
            <w:color w:val="222222"/>
            <w:shd w:val="solid" w:color="FFFFFF" w:fill="FFFFFF"/>
            <w:rtl/>
          </w:rPr>
          <w:t>המתאים</w:t>
        </w:r>
        <w:r>
          <w:rPr>
            <w:color w:val="222222"/>
            <w:shd w:val="solid" w:color="FFFFFF" w:fill="FFFFFF"/>
            <w:rtl/>
            <w:lang w:bidi="ar-SA"/>
          </w:rPr>
          <w:t xml:space="preserve"> </w:t>
        </w:r>
        <w:r>
          <w:rPr>
            <w:color w:val="222222"/>
            <w:shd w:val="solid" w:color="FFFFFF" w:fill="FFFFFF"/>
            <w:rtl/>
          </w:rPr>
          <w:t>לו</w:t>
        </w:r>
        <w:r>
          <w:rPr>
            <w:color w:val="222222"/>
            <w:shd w:val="solid" w:color="FFFFFF" w:fill="FFFFFF"/>
            <w:rtl/>
            <w:lang w:bidi="ar-SA"/>
          </w:rPr>
          <w:t xml:space="preserve">, </w:t>
        </w:r>
        <w:r>
          <w:rPr>
            <w:color w:val="222222"/>
            <w:shd w:val="solid" w:color="FFFFFF" w:fill="FFFFFF"/>
            <w:rtl/>
          </w:rPr>
          <w:t>ולא</w:t>
        </w:r>
        <w:r>
          <w:rPr>
            <w:color w:val="222222"/>
            <w:shd w:val="solid" w:color="FFFFFF" w:fill="FFFFFF"/>
            <w:rtl/>
            <w:lang w:bidi="ar-SA"/>
          </w:rPr>
          <w:t xml:space="preserve"> </w:t>
        </w:r>
        <w:r>
          <w:rPr>
            <w:color w:val="222222"/>
            <w:shd w:val="solid" w:color="FFFFFF" w:fill="FFFFFF"/>
            <w:rtl/>
          </w:rPr>
          <w:t>יצטרך</w:t>
        </w:r>
        <w:r>
          <w:rPr>
            <w:color w:val="222222"/>
            <w:shd w:val="solid" w:color="FFFFFF" w:fill="FFFFFF"/>
            <w:rtl/>
            <w:lang w:bidi="ar-SA"/>
          </w:rPr>
          <w:t xml:space="preserve"> </w:t>
        </w:r>
        <w:r>
          <w:rPr>
            <w:color w:val="222222"/>
            <w:shd w:val="solid" w:color="FFFFFF" w:fill="FFFFFF"/>
            <w:rtl/>
          </w:rPr>
          <w:t>לשרטט</w:t>
        </w:r>
        <w:r>
          <w:rPr>
            <w:color w:val="222222"/>
            <w:shd w:val="solid" w:color="FFFFFF" w:fill="FFFFFF"/>
            <w:rtl/>
            <w:lang w:bidi="ar-SA"/>
          </w:rPr>
          <w:t xml:space="preserve"> </w:t>
        </w:r>
        <w:r>
          <w:rPr>
            <w:color w:val="222222"/>
            <w:shd w:val="solid" w:color="FFFFFF" w:fill="FFFFFF"/>
            <w:rtl/>
          </w:rPr>
          <w:t>בעצמו</w:t>
        </w:r>
        <w:r>
          <w:rPr>
            <w:color w:val="222222"/>
            <w:shd w:val="solid" w:color="FFFFFF" w:fill="FFFFFF"/>
            <w:rtl/>
            <w:lang w:bidi="ar-SA"/>
          </w:rPr>
          <w:t xml:space="preserve">. </w:t>
        </w:r>
        <w:r>
          <w:rPr>
            <w:color w:val="222222"/>
            <w:shd w:val="solid" w:color="FFFFFF" w:fill="FFFFFF"/>
            <w:rtl/>
          </w:rPr>
          <w:t>אולם</w:t>
        </w:r>
        <w:r>
          <w:rPr>
            <w:color w:val="222222"/>
            <w:shd w:val="solid" w:color="FFFFFF" w:fill="FFFFFF"/>
            <w:rtl/>
            <w:lang w:bidi="ar-SA"/>
          </w:rPr>
          <w:t xml:space="preserve"> </w:t>
        </w:r>
        <w:r>
          <w:rPr>
            <w:color w:val="222222"/>
            <w:shd w:val="solid" w:color="FFFFFF" w:fill="FFFFFF"/>
            <w:rtl/>
          </w:rPr>
          <w:t>ישנה</w:t>
        </w:r>
        <w:r>
          <w:rPr>
            <w:color w:val="222222"/>
            <w:shd w:val="solid" w:color="FFFFFF" w:fill="FFFFFF"/>
            <w:rtl/>
            <w:lang w:bidi="ar-SA"/>
          </w:rPr>
          <w:t xml:space="preserve"> </w:t>
        </w:r>
        <w:r>
          <w:rPr>
            <w:color w:val="222222"/>
            <w:shd w:val="solid" w:color="FFFFFF" w:fill="FFFFFF"/>
            <w:rtl/>
          </w:rPr>
          <w:t>בעיה</w:t>
        </w:r>
        <w:r>
          <w:rPr>
            <w:color w:val="222222"/>
            <w:shd w:val="solid" w:color="FFFFFF" w:fill="FFFFFF"/>
            <w:rtl/>
            <w:lang w:bidi="ar-SA"/>
          </w:rPr>
          <w:t xml:space="preserve"> </w:t>
        </w:r>
        <w:r>
          <w:rPr>
            <w:color w:val="222222"/>
            <w:shd w:val="solid" w:color="FFFFFF" w:fill="FFFFFF"/>
            <w:rtl/>
          </w:rPr>
          <w:t>אחרת</w:t>
        </w:r>
        <w:r>
          <w:rPr>
            <w:color w:val="222222"/>
            <w:shd w:val="solid" w:color="FFFFFF" w:fill="FFFFFF"/>
            <w:rtl/>
            <w:lang w:bidi="ar-SA"/>
          </w:rPr>
          <w:t xml:space="preserve"> - </w:t>
        </w:r>
        <w:r>
          <w:rPr>
            <w:color w:val="222222"/>
            <w:shd w:val="solid" w:color="FFFFFF" w:fill="FFFFFF"/>
            <w:rtl/>
          </w:rPr>
          <w:lastRenderedPageBreak/>
          <w:t>כשמספר</w:t>
        </w:r>
        <w:r>
          <w:rPr>
            <w:color w:val="222222"/>
            <w:shd w:val="solid" w:color="FFFFFF" w:fill="FFFFFF"/>
            <w:rtl/>
            <w:lang w:bidi="ar-SA"/>
          </w:rPr>
          <w:t xml:space="preserve"> </w:t>
        </w:r>
        <w:r>
          <w:rPr>
            <w:color w:val="222222"/>
            <w:shd w:val="solid" w:color="FFFFFF" w:fill="FFFFFF"/>
            <w:rtl/>
          </w:rPr>
          <w:t>האזרחים</w:t>
        </w:r>
        <w:r>
          <w:rPr>
            <w:color w:val="222222"/>
            <w:shd w:val="solid" w:color="FFFFFF" w:fill="FFFFFF"/>
            <w:rtl/>
            <w:lang w:bidi="ar-SA"/>
          </w:rPr>
          <w:t xml:space="preserve"> </w:t>
        </w:r>
        <w:r>
          <w:rPr>
            <w:color w:val="222222"/>
            <w:shd w:val="solid" w:color="FFFFFF" w:fill="FFFFFF"/>
            <w:rtl/>
          </w:rPr>
          <w:t>גדול</w:t>
        </w:r>
        <w:r>
          <w:rPr>
            <w:color w:val="222222"/>
            <w:shd w:val="solid" w:color="FFFFFF" w:fill="FFFFFF"/>
            <w:rtl/>
            <w:lang w:bidi="ar-SA"/>
          </w:rPr>
          <w:t xml:space="preserve">, </w:t>
        </w:r>
        <w:r>
          <w:rPr>
            <w:color w:val="222222"/>
            <w:shd w:val="solid" w:color="FFFFFF" w:fill="FFFFFF"/>
            <w:rtl/>
          </w:rPr>
          <w:t>הסיכוי</w:t>
        </w:r>
        <w:r>
          <w:rPr>
            <w:color w:val="222222"/>
            <w:shd w:val="solid" w:color="FFFFFF" w:fill="FFFFFF"/>
            <w:rtl/>
            <w:lang w:bidi="ar-SA"/>
          </w:rPr>
          <w:t xml:space="preserve"> </w:t>
        </w:r>
        <w:r>
          <w:rPr>
            <w:color w:val="222222"/>
            <w:shd w:val="solid" w:color="FFFFFF" w:fill="FFFFFF"/>
            <w:rtl/>
          </w:rPr>
          <w:t>שהמלבנים</w:t>
        </w:r>
        <w:r>
          <w:rPr>
            <w:color w:val="222222"/>
            <w:shd w:val="solid" w:color="FFFFFF" w:fill="FFFFFF"/>
            <w:rtl/>
            <w:lang w:bidi="ar-SA"/>
          </w:rPr>
          <w:t xml:space="preserve"> </w:t>
        </w:r>
        <w:r>
          <w:rPr>
            <w:color w:val="222222"/>
            <w:shd w:val="solid" w:color="FFFFFF" w:fill="FFFFFF"/>
            <w:rtl/>
          </w:rPr>
          <w:t>יעמדו</w:t>
        </w:r>
        <w:r>
          <w:rPr>
            <w:color w:val="222222"/>
            <w:shd w:val="solid" w:color="FFFFFF" w:fill="FFFFFF"/>
            <w:rtl/>
            <w:lang w:bidi="ar-SA"/>
          </w:rPr>
          <w:t xml:space="preserve"> </w:t>
        </w:r>
        <w:r>
          <w:rPr>
            <w:color w:val="222222"/>
            <w:shd w:val="solid" w:color="FFFFFF" w:fill="FFFFFF"/>
            <w:rtl/>
          </w:rPr>
          <w:t>בדרישות</w:t>
        </w:r>
        <w:r>
          <w:rPr>
            <w:color w:val="222222"/>
            <w:shd w:val="solid" w:color="FFFFFF" w:fill="FFFFFF"/>
            <w:rtl/>
            <w:lang w:bidi="ar-SA"/>
          </w:rPr>
          <w:t xml:space="preserve"> </w:t>
        </w:r>
        <w:r>
          <w:rPr>
            <w:color w:val="222222"/>
            <w:shd w:val="solid" w:color="FFFFFF" w:fill="FFFFFF"/>
            <w:rtl/>
          </w:rPr>
          <w:t>הפרוטוקול</w:t>
        </w:r>
        <w:r>
          <w:rPr>
            <w:color w:val="222222"/>
            <w:shd w:val="solid" w:color="FFFFFF" w:fill="FFFFFF"/>
            <w:rtl/>
            <w:lang w:bidi="ar-SA"/>
          </w:rPr>
          <w:t xml:space="preserve"> (</w:t>
        </w:r>
        <w:r>
          <w:rPr>
            <w:color w:val="222222"/>
            <w:shd w:val="solid" w:color="FFFFFF" w:fill="FFFFFF"/>
            <w:rtl/>
          </w:rPr>
          <w:t>לא</w:t>
        </w:r>
        <w:r>
          <w:rPr>
            <w:color w:val="222222"/>
            <w:shd w:val="solid" w:color="FFFFFF" w:fill="FFFFFF"/>
            <w:rtl/>
            <w:lang w:bidi="ar-SA"/>
          </w:rPr>
          <w:t xml:space="preserve"> </w:t>
        </w:r>
        <w:r>
          <w:rPr>
            <w:color w:val="222222"/>
            <w:shd w:val="solid" w:color="FFFFFF" w:fill="FFFFFF"/>
            <w:rtl/>
          </w:rPr>
          <w:t>יחתכו</w:t>
        </w:r>
        <w:r>
          <w:rPr>
            <w:color w:val="222222"/>
            <w:shd w:val="solid" w:color="FFFFFF" w:fill="FFFFFF"/>
            <w:rtl/>
            <w:lang w:bidi="ar-SA"/>
          </w:rPr>
          <w:t xml:space="preserve"> </w:t>
        </w:r>
        <w:r>
          <w:rPr>
            <w:color w:val="222222"/>
            <w:shd w:val="solid" w:color="FFFFFF" w:fill="FFFFFF"/>
            <w:rtl/>
          </w:rPr>
          <w:t>יותר</w:t>
        </w:r>
        <w:r>
          <w:rPr>
            <w:color w:val="222222"/>
            <w:shd w:val="solid" w:color="FFFFFF" w:fill="FFFFFF"/>
            <w:rtl/>
            <w:lang w:bidi="ar-SA"/>
          </w:rPr>
          <w:t xml:space="preserve"> </w:t>
        </w:r>
        <w:r>
          <w:rPr>
            <w:color w:val="222222"/>
            <w:shd w:val="solid" w:color="FFFFFF" w:fill="FFFFFF"/>
            <w:rtl/>
          </w:rPr>
          <w:t>ממלבן</w:t>
        </w:r>
        <w:r>
          <w:rPr>
            <w:color w:val="222222"/>
            <w:shd w:val="solid" w:color="FFFFFF" w:fill="FFFFFF"/>
            <w:rtl/>
            <w:lang w:bidi="ar-SA"/>
          </w:rPr>
          <w:t xml:space="preserve"> </w:t>
        </w:r>
        <w:r>
          <w:rPr>
            <w:color w:val="222222"/>
            <w:shd w:val="solid" w:color="FFFFFF" w:fill="FFFFFF"/>
            <w:rtl/>
          </w:rPr>
          <w:t>אחד</w:t>
        </w:r>
        <w:r>
          <w:rPr>
            <w:color w:val="222222"/>
            <w:shd w:val="solid" w:color="FFFFFF" w:fill="FFFFFF"/>
            <w:rtl/>
            <w:lang w:bidi="ar-SA"/>
          </w:rPr>
          <w:t xml:space="preserve"> </w:t>
        </w:r>
        <w:r>
          <w:rPr>
            <w:color w:val="222222"/>
            <w:shd w:val="solid" w:color="FFFFFF" w:fill="FFFFFF"/>
            <w:rtl/>
          </w:rPr>
          <w:t>של</w:t>
        </w:r>
        <w:r>
          <w:rPr>
            <w:color w:val="222222"/>
            <w:shd w:val="solid" w:color="FFFFFF" w:fill="FFFFFF"/>
            <w:rtl/>
            <w:lang w:bidi="ar-SA"/>
          </w:rPr>
          <w:t xml:space="preserve"> </w:t>
        </w:r>
        <w:r>
          <w:rPr>
            <w:color w:val="222222"/>
            <w:shd w:val="solid" w:color="FFFFFF" w:fill="FFFFFF"/>
            <w:rtl/>
          </w:rPr>
          <w:t>כל</w:t>
        </w:r>
        <w:r>
          <w:rPr>
            <w:color w:val="222222"/>
            <w:shd w:val="solid" w:color="FFFFFF" w:fill="FFFFFF"/>
            <w:rtl/>
            <w:lang w:bidi="ar-SA"/>
          </w:rPr>
          <w:t xml:space="preserve"> </w:t>
        </w:r>
        <w:r>
          <w:rPr>
            <w:color w:val="222222"/>
            <w:shd w:val="solid" w:color="FFFFFF" w:fill="FFFFFF"/>
            <w:rtl/>
          </w:rPr>
          <w:t>אזרח</w:t>
        </w:r>
        <w:r>
          <w:rPr>
            <w:color w:val="222222"/>
            <w:shd w:val="solid" w:color="FFFFFF" w:fill="FFFFFF"/>
            <w:rtl/>
            <w:lang w:bidi="ar-SA"/>
          </w:rPr>
          <w:t xml:space="preserve"> </w:t>
        </w:r>
        <w:r>
          <w:rPr>
            <w:color w:val="222222"/>
            <w:shd w:val="solid" w:color="FFFFFF" w:fill="FFFFFF"/>
            <w:rtl/>
          </w:rPr>
          <w:t>אחר</w:t>
        </w:r>
        <w:r>
          <w:rPr>
            <w:color w:val="222222"/>
            <w:shd w:val="solid" w:color="FFFFFF" w:fill="FFFFFF"/>
            <w:rtl/>
            <w:lang w:bidi="ar-SA"/>
          </w:rPr>
          <w:t xml:space="preserve">) </w:t>
        </w:r>
        <w:r>
          <w:rPr>
            <w:color w:val="222222"/>
            <w:shd w:val="solid" w:color="FFFFFF" w:fill="FFFFFF"/>
            <w:rtl/>
          </w:rPr>
          <w:t>הוא</w:t>
        </w:r>
        <w:r>
          <w:rPr>
            <w:color w:val="222222"/>
            <w:shd w:val="solid" w:color="FFFFFF" w:fill="FFFFFF"/>
            <w:rtl/>
            <w:lang w:bidi="ar-SA"/>
          </w:rPr>
          <w:t xml:space="preserve"> </w:t>
        </w:r>
        <w:r>
          <w:rPr>
            <w:color w:val="222222"/>
            <w:shd w:val="solid" w:color="FFFFFF" w:fill="FFFFFF"/>
            <w:rtl/>
          </w:rPr>
          <w:t>מאד</w:t>
        </w:r>
        <w:r>
          <w:rPr>
            <w:color w:val="222222"/>
            <w:shd w:val="solid" w:color="FFFFFF" w:fill="FFFFFF"/>
            <w:rtl/>
            <w:lang w:bidi="ar-SA"/>
          </w:rPr>
          <w:t xml:space="preserve"> </w:t>
        </w:r>
        <w:r>
          <w:rPr>
            <w:color w:val="222222"/>
            <w:shd w:val="solid" w:color="FFFFFF" w:fill="FFFFFF"/>
            <w:rtl/>
          </w:rPr>
          <w:t>נמוך</w:t>
        </w:r>
        <w:r>
          <w:rPr>
            <w:color w:val="222222"/>
            <w:shd w:val="solid" w:color="FFFFFF" w:fill="FFFFFF"/>
            <w:rtl/>
            <w:lang w:bidi="ar-SA"/>
          </w:rPr>
          <w:t xml:space="preserve">. </w:t>
        </w:r>
        <w:r>
          <w:rPr>
            <w:color w:val="222222"/>
            <w:shd w:val="solid" w:color="FFFFFF" w:fill="FFFFFF"/>
            <w:rtl/>
          </w:rPr>
          <w:t>ברוב</w:t>
        </w:r>
        <w:r>
          <w:rPr>
            <w:color w:val="222222"/>
            <w:shd w:val="solid" w:color="FFFFFF" w:fill="FFFFFF"/>
            <w:rtl/>
            <w:lang w:bidi="ar-SA"/>
          </w:rPr>
          <w:t xml:space="preserve"> </w:t>
        </w:r>
        <w:r>
          <w:rPr>
            <w:color w:val="222222"/>
            <w:shd w:val="solid" w:color="FFFFFF" w:fill="FFFFFF"/>
            <w:rtl/>
          </w:rPr>
          <w:t>המקרים</w:t>
        </w:r>
        <w:r>
          <w:rPr>
            <w:color w:val="222222"/>
            <w:shd w:val="solid" w:color="FFFFFF" w:fill="FFFFFF"/>
            <w:rtl/>
            <w:lang w:bidi="ar-SA"/>
          </w:rPr>
          <w:t xml:space="preserve">, </w:t>
        </w:r>
        <w:r>
          <w:rPr>
            <w:color w:val="222222"/>
            <w:shd w:val="solid" w:color="FFFFFF" w:fill="FFFFFF"/>
            <w:rtl/>
          </w:rPr>
          <w:t>האלגוריתם</w:t>
        </w:r>
        <w:r>
          <w:rPr>
            <w:color w:val="222222"/>
            <w:shd w:val="solid" w:color="FFFFFF" w:fill="FFFFFF"/>
            <w:rtl/>
            <w:lang w:bidi="ar-SA"/>
          </w:rPr>
          <w:t xml:space="preserve"> </w:t>
        </w:r>
        <w:r>
          <w:rPr>
            <w:color w:val="222222"/>
            <w:shd w:val="solid" w:color="FFFFFF" w:fill="FFFFFF"/>
            <w:rtl/>
          </w:rPr>
          <w:t>לא</w:t>
        </w:r>
        <w:r>
          <w:rPr>
            <w:color w:val="222222"/>
            <w:shd w:val="solid" w:color="FFFFFF" w:fill="FFFFFF"/>
            <w:rtl/>
            <w:lang w:bidi="ar-SA"/>
          </w:rPr>
          <w:t xml:space="preserve"> </w:t>
        </w:r>
        <w:r>
          <w:rPr>
            <w:color w:val="222222"/>
            <w:shd w:val="solid" w:color="FFFFFF" w:fill="FFFFFF"/>
            <w:rtl/>
          </w:rPr>
          <w:t>יוכל</w:t>
        </w:r>
        <w:r>
          <w:rPr>
            <w:color w:val="222222"/>
            <w:shd w:val="solid" w:color="FFFFFF" w:fill="FFFFFF"/>
            <w:rtl/>
            <w:lang w:bidi="ar-SA"/>
          </w:rPr>
          <w:t xml:space="preserve"> </w:t>
        </w:r>
        <w:r>
          <w:rPr>
            <w:color w:val="222222"/>
            <w:shd w:val="solid" w:color="FFFFFF" w:fill="FFFFFF"/>
            <w:rtl/>
          </w:rPr>
          <w:t>למצוא</w:t>
        </w:r>
        <w:r>
          <w:rPr>
            <w:color w:val="222222"/>
            <w:shd w:val="solid" w:color="FFFFFF" w:fill="FFFFFF"/>
            <w:rtl/>
            <w:lang w:bidi="ar-SA"/>
          </w:rPr>
          <w:t xml:space="preserve"> </w:t>
        </w:r>
        <w:r>
          <w:rPr>
            <w:color w:val="222222"/>
            <w:shd w:val="solid" w:color="FFFFFF" w:fill="FFFFFF"/>
            <w:rtl/>
          </w:rPr>
          <w:t>כל</w:t>
        </w:r>
        <w:r>
          <w:rPr>
            <w:color w:val="222222"/>
            <w:shd w:val="solid" w:color="FFFFFF" w:fill="FFFFFF"/>
            <w:rtl/>
            <w:lang w:bidi="ar-SA"/>
          </w:rPr>
          <w:t xml:space="preserve"> </w:t>
        </w:r>
        <w:r>
          <w:rPr>
            <w:color w:val="222222"/>
            <w:shd w:val="solid" w:color="FFFFFF" w:fill="FFFFFF"/>
            <w:rtl/>
          </w:rPr>
          <w:t>חלוקה</w:t>
        </w:r>
        <w:r>
          <w:rPr>
            <w:color w:val="222222"/>
            <w:shd w:val="solid" w:color="FFFFFF" w:fill="FFFFFF"/>
            <w:rtl/>
            <w:lang w:bidi="ar-SA"/>
          </w:rPr>
          <w:t xml:space="preserve"> </w:t>
        </w:r>
        <w:r>
          <w:rPr>
            <w:color w:val="222222"/>
            <w:shd w:val="solid" w:color="FFFFFF" w:fill="FFFFFF"/>
            <w:rtl/>
          </w:rPr>
          <w:t>העומדת</w:t>
        </w:r>
        <w:r>
          <w:rPr>
            <w:color w:val="222222"/>
            <w:shd w:val="solid" w:color="FFFFFF" w:fill="FFFFFF"/>
            <w:rtl/>
            <w:lang w:bidi="ar-SA"/>
          </w:rPr>
          <w:t xml:space="preserve"> </w:t>
        </w:r>
        <w:r>
          <w:rPr>
            <w:color w:val="222222"/>
            <w:shd w:val="solid" w:color="FFFFFF" w:fill="FFFFFF"/>
            <w:rtl/>
          </w:rPr>
          <w:t>בדרישות</w:t>
        </w:r>
        <w:r>
          <w:rPr>
            <w:color w:val="222222"/>
            <w:shd w:val="solid" w:color="FFFFFF" w:fill="FFFFFF"/>
            <w:rtl/>
            <w:lang w:bidi="ar-SA"/>
          </w:rPr>
          <w:t xml:space="preserve">, </w:t>
        </w:r>
        <w:r>
          <w:rPr>
            <w:color w:val="222222"/>
            <w:shd w:val="solid" w:color="FFFFFF" w:fill="FFFFFF"/>
            <w:rtl/>
          </w:rPr>
          <w:t>ויודיע</w:t>
        </w:r>
        <w:r>
          <w:rPr>
            <w:color w:val="222222"/>
            <w:shd w:val="solid" w:color="FFFFFF" w:fill="FFFFFF"/>
            <w:rtl/>
            <w:lang w:bidi="ar-SA"/>
          </w:rPr>
          <w:t xml:space="preserve"> </w:t>
        </w:r>
        <w:r>
          <w:rPr>
            <w:color w:val="222222"/>
            <w:shd w:val="solid" w:color="FFFFFF" w:fill="FFFFFF"/>
            <w:rtl/>
          </w:rPr>
          <w:t>על</w:t>
        </w:r>
        <w:r>
          <w:rPr>
            <w:color w:val="222222"/>
            <w:shd w:val="solid" w:color="FFFFFF" w:fill="FFFFFF"/>
            <w:rtl/>
            <w:lang w:bidi="ar-SA"/>
          </w:rPr>
          <w:t xml:space="preserve"> </w:t>
        </w:r>
        <w:r>
          <w:rPr>
            <w:color w:val="222222"/>
            <w:shd w:val="solid" w:color="FFFFFF" w:fill="FFFFFF"/>
            <w:rtl/>
          </w:rPr>
          <w:t>כישלון</w:t>
        </w:r>
        <w:r>
          <w:rPr>
            <w:color w:val="222222"/>
            <w:shd w:val="solid" w:color="FFFFFF" w:fill="FFFFFF"/>
            <w:rtl/>
            <w:lang w:bidi="ar-SA"/>
          </w:rPr>
          <w:t xml:space="preserve">. </w:t>
        </w:r>
      </w:ins>
    </w:p>
    <w:p w:rsidR="00BB1225" w:rsidRDefault="00BB1225" w:rsidP="00BB1225">
      <w:pPr>
        <w:spacing w:line="312" w:lineRule="auto"/>
        <w:rPr>
          <w:ins w:id="1506" w:author=" " w:date="2013-11-19T16:38:00Z"/>
          <w:color w:val="222222"/>
          <w:shd w:val="solid" w:color="FFFFFF" w:fill="FFFFFF"/>
          <w:lang w:bidi="ar-SA"/>
        </w:rPr>
      </w:pPr>
    </w:p>
    <w:p w:rsidR="00BB1225" w:rsidRDefault="00BB1225" w:rsidP="00BB1225">
      <w:pPr>
        <w:spacing w:line="312" w:lineRule="auto"/>
        <w:rPr>
          <w:ins w:id="1507" w:author=" " w:date="2013-11-19T16:38:00Z"/>
          <w:color w:val="222222"/>
          <w:shd w:val="solid" w:color="FFFFFF" w:fill="FFFFFF"/>
          <w:lang w:bidi="ar-SA"/>
        </w:rPr>
      </w:pPr>
      <w:ins w:id="1508" w:author=" " w:date="2013-11-19T16:38:00Z">
        <w:r>
          <w:rPr>
            <w:color w:val="222222"/>
            <w:shd w:val="solid" w:color="FFFFFF" w:fill="FFFFFF"/>
            <w:rtl/>
          </w:rPr>
          <w:t>אני</w:t>
        </w:r>
        <w:r>
          <w:rPr>
            <w:color w:val="222222"/>
            <w:shd w:val="solid" w:color="FFFFFF" w:fill="FFFFFF"/>
            <w:rtl/>
            <w:lang w:bidi="ar-SA"/>
          </w:rPr>
          <w:t xml:space="preserve"> </w:t>
        </w:r>
        <w:r>
          <w:rPr>
            <w:color w:val="222222"/>
            <w:shd w:val="solid" w:color="FFFFFF" w:fill="FFFFFF"/>
            <w:rtl/>
          </w:rPr>
          <w:t>מנסה</w:t>
        </w:r>
        <w:r>
          <w:rPr>
            <w:color w:val="222222"/>
            <w:shd w:val="solid" w:color="FFFFFF" w:fill="FFFFFF"/>
            <w:rtl/>
            <w:lang w:bidi="ar-SA"/>
          </w:rPr>
          <w:t xml:space="preserve"> </w:t>
        </w:r>
        <w:r>
          <w:rPr>
            <w:color w:val="222222"/>
            <w:shd w:val="solid" w:color="FFFFFF" w:fill="FFFFFF"/>
            <w:rtl/>
          </w:rPr>
          <w:t>כעת</w:t>
        </w:r>
        <w:r>
          <w:rPr>
            <w:color w:val="222222"/>
            <w:shd w:val="solid" w:color="FFFFFF" w:fill="FFFFFF"/>
            <w:rtl/>
            <w:lang w:bidi="ar-SA"/>
          </w:rPr>
          <w:t xml:space="preserve"> </w:t>
        </w:r>
        <w:r>
          <w:rPr>
            <w:color w:val="222222"/>
            <w:shd w:val="solid" w:color="FFFFFF" w:fill="FFFFFF"/>
            <w:rtl/>
          </w:rPr>
          <w:t>ללכת</w:t>
        </w:r>
        <w:r>
          <w:rPr>
            <w:color w:val="222222"/>
            <w:shd w:val="solid" w:color="FFFFFF" w:fill="FFFFFF"/>
            <w:rtl/>
            <w:lang w:bidi="ar-SA"/>
          </w:rPr>
          <w:t xml:space="preserve"> </w:t>
        </w:r>
        <w:r>
          <w:rPr>
            <w:color w:val="222222"/>
            <w:shd w:val="solid" w:color="FFFFFF" w:fill="FFFFFF"/>
            <w:rtl/>
          </w:rPr>
          <w:t>בכיוון</w:t>
        </w:r>
        <w:r>
          <w:rPr>
            <w:color w:val="222222"/>
            <w:shd w:val="solid" w:color="FFFFFF" w:fill="FFFFFF"/>
            <w:rtl/>
            <w:lang w:bidi="ar-SA"/>
          </w:rPr>
          <w:t xml:space="preserve"> </w:t>
        </w:r>
        <w:r>
          <w:rPr>
            <w:color w:val="222222"/>
            <w:shd w:val="solid" w:color="FFFFFF" w:fill="FFFFFF"/>
            <w:rtl/>
          </w:rPr>
          <w:t>אחר</w:t>
        </w:r>
        <w:r>
          <w:rPr>
            <w:color w:val="222222"/>
            <w:shd w:val="solid" w:color="FFFFFF" w:fill="FFFFFF"/>
            <w:rtl/>
            <w:lang w:bidi="ar-SA"/>
          </w:rPr>
          <w:t xml:space="preserve">, </w:t>
        </w:r>
        <w:r>
          <w:rPr>
            <w:color w:val="222222"/>
            <w:shd w:val="solid" w:color="FFFFFF" w:fill="FFFFFF"/>
            <w:rtl/>
          </w:rPr>
          <w:t>וחוקר</w:t>
        </w:r>
        <w:r>
          <w:rPr>
            <w:color w:val="222222"/>
            <w:shd w:val="solid" w:color="FFFFFF" w:fill="FFFFFF"/>
            <w:rtl/>
            <w:lang w:bidi="ar-SA"/>
          </w:rPr>
          <w:t xml:space="preserve"> </w:t>
        </w:r>
        <w:r>
          <w:rPr>
            <w:color w:val="222222"/>
            <w:shd w:val="solid" w:color="FFFFFF" w:fill="FFFFFF"/>
            <w:rtl/>
          </w:rPr>
          <w:t>את</w:t>
        </w:r>
        <w:r>
          <w:rPr>
            <w:color w:val="222222"/>
            <w:shd w:val="solid" w:color="FFFFFF" w:fill="FFFFFF"/>
            <w:rtl/>
            <w:lang w:bidi="ar-SA"/>
          </w:rPr>
          <w:t xml:space="preserve"> </w:t>
        </w:r>
        <w:r>
          <w:rPr>
            <w:color w:val="222222"/>
            <w:shd w:val="solid" w:color="FFFFFF" w:fill="FFFFFF"/>
            <w:rtl/>
          </w:rPr>
          <w:t>השאלה</w:t>
        </w:r>
        <w:r>
          <w:rPr>
            <w:color w:val="222222"/>
            <w:shd w:val="solid" w:color="FFFFFF" w:fill="FFFFFF"/>
            <w:rtl/>
            <w:lang w:bidi="ar-SA"/>
          </w:rPr>
          <w:t xml:space="preserve"> </w:t>
        </w:r>
        <w:r>
          <w:rPr>
            <w:color w:val="222222"/>
            <w:shd w:val="solid" w:color="FFFFFF" w:fill="FFFFFF"/>
            <w:rtl/>
          </w:rPr>
          <w:t>הבאה</w:t>
        </w:r>
        <w:r>
          <w:rPr>
            <w:color w:val="222222"/>
            <w:shd w:val="solid" w:color="FFFFFF" w:fill="FFFFFF"/>
            <w:rtl/>
            <w:lang w:bidi="ar-SA"/>
          </w:rPr>
          <w:t xml:space="preserve">: </w:t>
        </w:r>
        <w:r>
          <w:rPr>
            <w:color w:val="222222"/>
            <w:shd w:val="solid" w:color="FFFFFF" w:fill="FFFFFF"/>
            <w:rtl/>
          </w:rPr>
          <w:t>נניח</w:t>
        </w:r>
        <w:r>
          <w:rPr>
            <w:color w:val="222222"/>
            <w:shd w:val="solid" w:color="FFFFFF" w:fill="FFFFFF"/>
            <w:rtl/>
            <w:lang w:bidi="ar-SA"/>
          </w:rPr>
          <w:t xml:space="preserve"> </w:t>
        </w:r>
        <w:r>
          <w:rPr>
            <w:color w:val="222222"/>
            <w:shd w:val="solid" w:color="FFFFFF" w:fill="FFFFFF"/>
            <w:rtl/>
          </w:rPr>
          <w:t>שאנו</w:t>
        </w:r>
        <w:r>
          <w:rPr>
            <w:color w:val="222222"/>
            <w:shd w:val="solid" w:color="FFFFFF" w:fill="FFFFFF"/>
            <w:rtl/>
            <w:lang w:bidi="ar-SA"/>
          </w:rPr>
          <w:t xml:space="preserve"> </w:t>
        </w:r>
        <w:r>
          <w:rPr>
            <w:color w:val="222222"/>
            <w:shd w:val="solid" w:color="FFFFFF" w:fill="FFFFFF"/>
            <w:rtl/>
          </w:rPr>
          <w:t>רוצים</w:t>
        </w:r>
        <w:r>
          <w:rPr>
            <w:color w:val="222222"/>
            <w:shd w:val="solid" w:color="FFFFFF" w:fill="FFFFFF"/>
            <w:rtl/>
            <w:lang w:bidi="ar-SA"/>
          </w:rPr>
          <w:t xml:space="preserve"> </w:t>
        </w:r>
        <w:r>
          <w:rPr>
            <w:color w:val="222222"/>
            <w:shd w:val="solid" w:color="FFFFFF" w:fill="FFFFFF"/>
            <w:rtl/>
          </w:rPr>
          <w:t>לחלק</w:t>
        </w:r>
        <w:r>
          <w:rPr>
            <w:color w:val="222222"/>
            <w:shd w:val="solid" w:color="FFFFFF" w:fill="FFFFFF"/>
            <w:rtl/>
            <w:lang w:bidi="ar-SA"/>
          </w:rPr>
          <w:t xml:space="preserve"> </w:t>
        </w:r>
        <w:r>
          <w:rPr>
            <w:color w:val="222222"/>
            <w:shd w:val="solid" w:color="FFFFFF" w:fill="FFFFFF"/>
            <w:rtl/>
          </w:rPr>
          <w:t>עוגה</w:t>
        </w:r>
        <w:r>
          <w:rPr>
            <w:color w:val="222222"/>
            <w:shd w:val="solid" w:color="FFFFFF" w:fill="FFFFFF"/>
            <w:rtl/>
            <w:lang w:bidi="ar-SA"/>
          </w:rPr>
          <w:t xml:space="preserve"> (</w:t>
        </w:r>
        <w:r>
          <w:rPr>
            <w:color w:val="222222"/>
            <w:shd w:val="solid" w:color="FFFFFF" w:fill="FFFFFF"/>
            <w:rtl/>
          </w:rPr>
          <w:t>או</w:t>
        </w:r>
        <w:r>
          <w:rPr>
            <w:color w:val="222222"/>
            <w:shd w:val="solid" w:color="FFFFFF" w:fill="FFFFFF"/>
            <w:rtl/>
            <w:lang w:bidi="ar-SA"/>
          </w:rPr>
          <w:t xml:space="preserve"> </w:t>
        </w:r>
        <w:r>
          <w:rPr>
            <w:color w:val="222222"/>
            <w:shd w:val="solid" w:color="FFFFFF" w:fill="FFFFFF"/>
            <w:rtl/>
          </w:rPr>
          <w:t>קרקע</w:t>
        </w:r>
        <w:r>
          <w:rPr>
            <w:color w:val="222222"/>
            <w:shd w:val="solid" w:color="FFFFFF" w:fill="FFFFFF"/>
            <w:rtl/>
            <w:lang w:bidi="ar-SA"/>
          </w:rPr>
          <w:t xml:space="preserve">), </w:t>
        </w:r>
        <w:r>
          <w:rPr>
            <w:color w:val="222222"/>
            <w:shd w:val="solid" w:color="FFFFFF" w:fill="FFFFFF"/>
            <w:rtl/>
          </w:rPr>
          <w:t>כך</w:t>
        </w:r>
        <w:r>
          <w:rPr>
            <w:color w:val="222222"/>
            <w:shd w:val="solid" w:color="FFFFFF" w:fill="FFFFFF"/>
            <w:rtl/>
            <w:lang w:bidi="ar-SA"/>
          </w:rPr>
          <w:t xml:space="preserve"> </w:t>
        </w:r>
        <w:r>
          <w:rPr>
            <w:color w:val="222222"/>
            <w:shd w:val="solid" w:color="FFFFFF" w:fill="FFFFFF"/>
            <w:rtl/>
          </w:rPr>
          <w:t>שכל</w:t>
        </w:r>
        <w:r>
          <w:rPr>
            <w:color w:val="222222"/>
            <w:shd w:val="solid" w:color="FFFFFF" w:fill="FFFFFF"/>
            <w:rtl/>
            <w:lang w:bidi="ar-SA"/>
          </w:rPr>
          <w:t xml:space="preserve"> </w:t>
        </w:r>
        <w:r>
          <w:rPr>
            <w:color w:val="222222"/>
            <w:shd w:val="solid" w:color="FFFFFF" w:fill="FFFFFF"/>
            <w:rtl/>
          </w:rPr>
          <w:t>אזרח</w:t>
        </w:r>
        <w:r>
          <w:rPr>
            <w:color w:val="222222"/>
            <w:shd w:val="solid" w:color="FFFFFF" w:fill="FFFFFF"/>
            <w:rtl/>
            <w:lang w:bidi="ar-SA"/>
          </w:rPr>
          <w:t xml:space="preserve"> </w:t>
        </w:r>
        <w:r>
          <w:rPr>
            <w:color w:val="222222"/>
            <w:shd w:val="solid" w:color="FFFFFF" w:fill="FFFFFF"/>
            <w:rtl/>
          </w:rPr>
          <w:t>יקבל</w:t>
        </w:r>
        <w:r>
          <w:rPr>
            <w:color w:val="222222"/>
            <w:shd w:val="solid" w:color="FFFFFF" w:fill="FFFFFF"/>
            <w:rtl/>
            <w:lang w:bidi="ar-SA"/>
          </w:rPr>
          <w:t xml:space="preserve"> </w:t>
        </w:r>
        <w:r>
          <w:rPr>
            <w:color w:val="222222"/>
            <w:shd w:val="solid" w:color="FFFFFF" w:fill="FFFFFF"/>
            <w:rtl/>
          </w:rPr>
          <w:t>פרוסה</w:t>
        </w:r>
        <w:r>
          <w:rPr>
            <w:color w:val="222222"/>
            <w:shd w:val="solid" w:color="FFFFFF" w:fill="FFFFFF"/>
            <w:rtl/>
            <w:lang w:bidi="ar-SA"/>
          </w:rPr>
          <w:t xml:space="preserve"> </w:t>
        </w:r>
        <w:r>
          <w:rPr>
            <w:b/>
            <w:bCs/>
            <w:color w:val="222222"/>
            <w:shd w:val="solid" w:color="FFFFFF" w:fill="FFFFFF"/>
            <w:rtl/>
          </w:rPr>
          <w:t>בצורת</w:t>
        </w:r>
        <w:r>
          <w:rPr>
            <w:b/>
            <w:bCs/>
            <w:color w:val="222222"/>
            <w:shd w:val="solid" w:color="FFFFFF" w:fill="FFFFFF"/>
            <w:rtl/>
            <w:lang w:bidi="ar-SA"/>
          </w:rPr>
          <w:t xml:space="preserve"> </w:t>
        </w:r>
        <w:r>
          <w:rPr>
            <w:b/>
            <w:bCs/>
            <w:color w:val="222222"/>
            <w:shd w:val="solid" w:color="FFFFFF" w:fill="FFFFFF"/>
            <w:rtl/>
          </w:rPr>
          <w:t>מלבן</w:t>
        </w:r>
        <w:r>
          <w:rPr>
            <w:b/>
            <w:bCs/>
            <w:color w:val="222222"/>
            <w:shd w:val="solid" w:color="FFFFFF" w:fill="FFFFFF"/>
            <w:rtl/>
            <w:lang w:bidi="ar-SA"/>
          </w:rPr>
          <w:t xml:space="preserve"> </w:t>
        </w:r>
        <w:r>
          <w:rPr>
            <w:b/>
            <w:bCs/>
            <w:color w:val="222222"/>
            <w:shd w:val="solid" w:color="FFFFFF" w:fill="FFFFFF"/>
            <w:rtl/>
          </w:rPr>
          <w:t>מאוזן</w:t>
        </w:r>
        <w:r>
          <w:rPr>
            <w:color w:val="222222"/>
            <w:shd w:val="solid" w:color="FFFFFF" w:fill="FFFFFF"/>
            <w:rtl/>
            <w:lang w:bidi="ar-SA"/>
          </w:rPr>
          <w:t xml:space="preserve">, </w:t>
        </w:r>
        <w:r>
          <w:rPr>
            <w:color w:val="222222"/>
            <w:shd w:val="solid" w:color="FFFFFF" w:fill="FFFFFF"/>
            <w:rtl/>
          </w:rPr>
          <w:t>כלומר</w:t>
        </w:r>
        <w:r>
          <w:rPr>
            <w:color w:val="222222"/>
            <w:shd w:val="solid" w:color="FFFFFF" w:fill="FFFFFF"/>
            <w:rtl/>
            <w:lang w:bidi="ar-SA"/>
          </w:rPr>
          <w:t xml:space="preserve">, </w:t>
        </w:r>
        <w:r>
          <w:rPr>
            <w:b/>
            <w:bCs/>
            <w:color w:val="222222"/>
            <w:shd w:val="solid" w:color="FFFFFF" w:fill="FFFFFF"/>
            <w:rtl/>
          </w:rPr>
          <w:t>מלבן</w:t>
        </w:r>
        <w:r>
          <w:rPr>
            <w:b/>
            <w:bCs/>
            <w:color w:val="222222"/>
            <w:shd w:val="solid" w:color="FFFFFF" w:fill="FFFFFF"/>
            <w:rtl/>
            <w:lang w:bidi="ar-SA"/>
          </w:rPr>
          <w:t xml:space="preserve"> </w:t>
        </w:r>
        <w:r>
          <w:rPr>
            <w:b/>
            <w:bCs/>
            <w:color w:val="222222"/>
            <w:shd w:val="solid" w:color="FFFFFF" w:fill="FFFFFF"/>
            <w:rtl/>
          </w:rPr>
          <w:t>שהיחס</w:t>
        </w:r>
        <w:r>
          <w:rPr>
            <w:b/>
            <w:bCs/>
            <w:color w:val="222222"/>
            <w:shd w:val="solid" w:color="FFFFFF" w:fill="FFFFFF"/>
            <w:rtl/>
            <w:lang w:bidi="ar-SA"/>
          </w:rPr>
          <w:t xml:space="preserve"> </w:t>
        </w:r>
        <w:r>
          <w:rPr>
            <w:b/>
            <w:bCs/>
            <w:color w:val="222222"/>
            <w:shd w:val="solid" w:color="FFFFFF" w:fill="FFFFFF"/>
            <w:rtl/>
          </w:rPr>
          <w:t>בין</w:t>
        </w:r>
        <w:r>
          <w:rPr>
            <w:b/>
            <w:bCs/>
            <w:color w:val="222222"/>
            <w:shd w:val="solid" w:color="FFFFFF" w:fill="FFFFFF"/>
            <w:rtl/>
            <w:lang w:bidi="ar-SA"/>
          </w:rPr>
          <w:t xml:space="preserve"> </w:t>
        </w:r>
        <w:r>
          <w:rPr>
            <w:b/>
            <w:bCs/>
            <w:color w:val="222222"/>
            <w:shd w:val="solid" w:color="FFFFFF" w:fill="FFFFFF"/>
            <w:rtl/>
          </w:rPr>
          <w:t>גובהו</w:t>
        </w:r>
        <w:r>
          <w:rPr>
            <w:b/>
            <w:bCs/>
            <w:color w:val="222222"/>
            <w:shd w:val="solid" w:color="FFFFFF" w:fill="FFFFFF"/>
            <w:rtl/>
            <w:lang w:bidi="ar-SA"/>
          </w:rPr>
          <w:t xml:space="preserve"> </w:t>
        </w:r>
        <w:r>
          <w:rPr>
            <w:b/>
            <w:bCs/>
            <w:color w:val="222222"/>
            <w:shd w:val="solid" w:color="FFFFFF" w:fill="FFFFFF"/>
            <w:rtl/>
          </w:rPr>
          <w:t>לרוחבו</w:t>
        </w:r>
        <w:r>
          <w:rPr>
            <w:b/>
            <w:bCs/>
            <w:color w:val="222222"/>
            <w:shd w:val="solid" w:color="FFFFFF" w:fill="FFFFFF"/>
            <w:rtl/>
            <w:lang w:bidi="ar-SA"/>
          </w:rPr>
          <w:t xml:space="preserve"> </w:t>
        </w:r>
        <w:r>
          <w:rPr>
            <w:b/>
            <w:bCs/>
            <w:color w:val="222222"/>
            <w:shd w:val="solid" w:color="FFFFFF" w:fill="FFFFFF"/>
            <w:rtl/>
          </w:rPr>
          <w:t>הוא</w:t>
        </w:r>
        <w:r>
          <w:rPr>
            <w:b/>
            <w:bCs/>
            <w:color w:val="222222"/>
            <w:shd w:val="solid" w:color="FFFFFF" w:fill="FFFFFF"/>
            <w:rtl/>
            <w:lang w:bidi="ar-SA"/>
          </w:rPr>
          <w:t xml:space="preserve"> </w:t>
        </w:r>
        <w:r>
          <w:rPr>
            <w:b/>
            <w:bCs/>
            <w:color w:val="222222"/>
            <w:shd w:val="solid" w:color="FFFFFF" w:fill="FFFFFF"/>
            <w:rtl/>
          </w:rPr>
          <w:t>בין</w:t>
        </w:r>
        <w:r>
          <w:rPr>
            <w:b/>
            <w:bCs/>
            <w:color w:val="222222"/>
            <w:shd w:val="solid" w:color="FFFFFF" w:fill="FFFFFF"/>
            <w:rtl/>
            <w:lang w:bidi="ar-SA"/>
          </w:rPr>
          <w:t xml:space="preserve"> </w:t>
        </w:r>
        <w:r>
          <w:rPr>
            <w:b/>
            <w:bCs/>
            <w:color w:val="222222"/>
            <w:shd w:val="solid" w:color="FFFFFF" w:fill="FFFFFF"/>
            <w:lang w:bidi="ar-SA"/>
          </w:rPr>
          <w:t>R</w:t>
        </w:r>
        <w:r>
          <w:rPr>
            <w:b/>
            <w:bCs/>
            <w:color w:val="222222"/>
            <w:shd w:val="solid" w:color="FFFFFF" w:fill="FFFFFF"/>
            <w:rtl/>
            <w:lang w:bidi="ar-SA"/>
          </w:rPr>
          <w:t xml:space="preserve"> </w:t>
        </w:r>
        <w:r>
          <w:rPr>
            <w:b/>
            <w:bCs/>
            <w:color w:val="222222"/>
            <w:shd w:val="solid" w:color="FFFFFF" w:fill="FFFFFF"/>
            <w:rtl/>
          </w:rPr>
          <w:t>לבין</w:t>
        </w:r>
        <w:r>
          <w:rPr>
            <w:b/>
            <w:bCs/>
            <w:color w:val="222222"/>
            <w:shd w:val="solid" w:color="FFFFFF" w:fill="FFFFFF"/>
            <w:rtl/>
            <w:lang w:bidi="ar-SA"/>
          </w:rPr>
          <w:t xml:space="preserve"> 1/</w:t>
        </w:r>
        <w:r>
          <w:rPr>
            <w:b/>
            <w:bCs/>
            <w:color w:val="222222"/>
            <w:shd w:val="solid" w:color="FFFFFF" w:fill="FFFFFF"/>
            <w:lang w:bidi="ar-SA"/>
          </w:rPr>
          <w:t>R</w:t>
        </w:r>
        <w:r>
          <w:rPr>
            <w:color w:val="222222"/>
            <w:shd w:val="solid" w:color="FFFFFF" w:fill="FFFFFF"/>
            <w:rtl/>
            <w:lang w:bidi="ar-SA"/>
          </w:rPr>
          <w:t xml:space="preserve">, </w:t>
        </w:r>
        <w:r>
          <w:rPr>
            <w:color w:val="222222"/>
            <w:shd w:val="solid" w:color="FFFFFF" w:fill="FFFFFF"/>
            <w:rtl/>
          </w:rPr>
          <w:t>עבור</w:t>
        </w:r>
        <w:r>
          <w:rPr>
            <w:color w:val="222222"/>
            <w:shd w:val="solid" w:color="FFFFFF" w:fill="FFFFFF"/>
            <w:rtl/>
            <w:lang w:bidi="ar-SA"/>
          </w:rPr>
          <w:t xml:space="preserve"> </w:t>
        </w:r>
        <w:r>
          <w:rPr>
            <w:color w:val="222222"/>
            <w:shd w:val="solid" w:color="FFFFFF" w:fill="FFFFFF"/>
            <w:rtl/>
          </w:rPr>
          <w:t>מספר</w:t>
        </w:r>
        <w:r>
          <w:rPr>
            <w:color w:val="222222"/>
            <w:shd w:val="solid" w:color="FFFFFF" w:fill="FFFFFF"/>
            <w:rtl/>
            <w:lang w:bidi="ar-SA"/>
          </w:rPr>
          <w:t xml:space="preserve"> </w:t>
        </w:r>
        <w:r>
          <w:rPr>
            <w:color w:val="222222"/>
            <w:shd w:val="solid" w:color="FFFFFF" w:fill="FFFFFF"/>
            <w:rtl/>
          </w:rPr>
          <w:t>כלשהו</w:t>
        </w:r>
        <w:r>
          <w:rPr>
            <w:color w:val="222222"/>
            <w:shd w:val="solid" w:color="FFFFFF" w:fill="FFFFFF"/>
            <w:rtl/>
            <w:lang w:bidi="ar-SA"/>
          </w:rPr>
          <w:t xml:space="preserve"> </w:t>
        </w:r>
        <w:r>
          <w:rPr>
            <w:color w:val="222222"/>
            <w:shd w:val="solid" w:color="FFFFFF" w:fill="FFFFFF"/>
            <w:rtl/>
          </w:rPr>
          <w:t>R&gt;=</w:t>
        </w:r>
        <w:r>
          <w:rPr>
            <w:color w:val="222222"/>
            <w:shd w:val="solid" w:color="FFFFFF" w:fill="FFFFFF"/>
            <w:rtl/>
            <w:lang w:bidi="ar-SA"/>
          </w:rPr>
          <w:t xml:space="preserve">1. </w:t>
        </w:r>
        <w:r>
          <w:rPr>
            <w:color w:val="222222"/>
            <w:shd w:val="solid" w:color="FFFFFF" w:fill="FFFFFF"/>
            <w:rtl/>
          </w:rPr>
          <w:t>מהו</w:t>
        </w:r>
        <w:r>
          <w:rPr>
            <w:color w:val="222222"/>
            <w:shd w:val="solid" w:color="FFFFFF" w:fill="FFFFFF"/>
            <w:rtl/>
            <w:lang w:bidi="ar-SA"/>
          </w:rPr>
          <w:t xml:space="preserve"> </w:t>
        </w:r>
        <w:r>
          <w:rPr>
            <w:color w:val="222222"/>
            <w:shd w:val="solid" w:color="FFFFFF" w:fill="FFFFFF"/>
            <w:rtl/>
          </w:rPr>
          <w:t>החלק</w:t>
        </w:r>
        <w:r>
          <w:rPr>
            <w:color w:val="222222"/>
            <w:shd w:val="solid" w:color="FFFFFF" w:fill="FFFFFF"/>
            <w:rtl/>
            <w:lang w:bidi="ar-SA"/>
          </w:rPr>
          <w:t xml:space="preserve"> </w:t>
        </w:r>
        <w:r>
          <w:rPr>
            <w:color w:val="222222"/>
            <w:shd w:val="solid" w:color="FFFFFF" w:fill="FFFFFF"/>
            <w:rtl/>
          </w:rPr>
          <w:t>הגדול</w:t>
        </w:r>
        <w:r>
          <w:rPr>
            <w:color w:val="222222"/>
            <w:shd w:val="solid" w:color="FFFFFF" w:fill="FFFFFF"/>
            <w:rtl/>
            <w:lang w:bidi="ar-SA"/>
          </w:rPr>
          <w:t xml:space="preserve"> </w:t>
        </w:r>
        <w:r>
          <w:rPr>
            <w:color w:val="222222"/>
            <w:shd w:val="solid" w:color="FFFFFF" w:fill="FFFFFF"/>
            <w:rtl/>
          </w:rPr>
          <w:t>ביותר</w:t>
        </w:r>
        <w:r>
          <w:rPr>
            <w:color w:val="222222"/>
            <w:shd w:val="solid" w:color="FFFFFF" w:fill="FFFFFF"/>
            <w:rtl/>
            <w:lang w:bidi="ar-SA"/>
          </w:rPr>
          <w:t xml:space="preserve"> </w:t>
        </w:r>
        <w:r>
          <w:rPr>
            <w:color w:val="222222"/>
            <w:shd w:val="solid" w:color="FFFFFF" w:fill="FFFFFF"/>
            <w:rtl/>
          </w:rPr>
          <w:t>שאפשר</w:t>
        </w:r>
        <w:r>
          <w:rPr>
            <w:color w:val="222222"/>
            <w:shd w:val="solid" w:color="FFFFFF" w:fill="FFFFFF"/>
            <w:rtl/>
            <w:lang w:bidi="ar-SA"/>
          </w:rPr>
          <w:t xml:space="preserve"> </w:t>
        </w:r>
        <w:r>
          <w:rPr>
            <w:color w:val="222222"/>
            <w:shd w:val="solid" w:color="FFFFFF" w:fill="FFFFFF"/>
            <w:rtl/>
          </w:rPr>
          <w:t>להבטיח</w:t>
        </w:r>
        <w:r>
          <w:rPr>
            <w:color w:val="222222"/>
            <w:shd w:val="solid" w:color="FFFFFF" w:fill="FFFFFF"/>
            <w:rtl/>
            <w:lang w:bidi="ar-SA"/>
          </w:rPr>
          <w:t xml:space="preserve"> </w:t>
        </w:r>
        <w:r>
          <w:rPr>
            <w:color w:val="222222"/>
            <w:shd w:val="solid" w:color="FFFFFF" w:fill="FFFFFF"/>
            <w:rtl/>
          </w:rPr>
          <w:t>לכל</w:t>
        </w:r>
        <w:r>
          <w:rPr>
            <w:color w:val="222222"/>
            <w:shd w:val="solid" w:color="FFFFFF" w:fill="FFFFFF"/>
            <w:rtl/>
            <w:lang w:bidi="ar-SA"/>
          </w:rPr>
          <w:t xml:space="preserve"> </w:t>
        </w:r>
        <w:r>
          <w:rPr>
            <w:color w:val="222222"/>
            <w:shd w:val="solid" w:color="FFFFFF" w:fill="FFFFFF"/>
            <w:rtl/>
          </w:rPr>
          <w:t>אזרח</w:t>
        </w:r>
        <w:r>
          <w:rPr>
            <w:color w:val="222222"/>
            <w:shd w:val="solid" w:color="FFFFFF" w:fill="FFFFFF"/>
            <w:rtl/>
            <w:lang w:bidi="ar-SA"/>
          </w:rPr>
          <w:t xml:space="preserve">, </w:t>
        </w:r>
        <w:r>
          <w:rPr>
            <w:color w:val="222222"/>
            <w:shd w:val="solid" w:color="FFFFFF" w:fill="FFFFFF"/>
            <w:rtl/>
          </w:rPr>
          <w:t>תחת</w:t>
        </w:r>
        <w:r>
          <w:rPr>
            <w:color w:val="222222"/>
            <w:shd w:val="solid" w:color="FFFFFF" w:fill="FFFFFF"/>
            <w:rtl/>
            <w:lang w:bidi="ar-SA"/>
          </w:rPr>
          <w:t xml:space="preserve"> </w:t>
        </w:r>
        <w:r>
          <w:rPr>
            <w:color w:val="222222"/>
            <w:shd w:val="solid" w:color="FFFFFF" w:fill="FFFFFF"/>
            <w:rtl/>
          </w:rPr>
          <w:t>מגבלה</w:t>
        </w:r>
        <w:r>
          <w:rPr>
            <w:color w:val="222222"/>
            <w:shd w:val="solid" w:color="FFFFFF" w:fill="FFFFFF"/>
            <w:rtl/>
            <w:lang w:bidi="ar-SA"/>
          </w:rPr>
          <w:t xml:space="preserve"> </w:t>
        </w:r>
        <w:r>
          <w:rPr>
            <w:color w:val="222222"/>
            <w:shd w:val="solid" w:color="FFFFFF" w:fill="FFFFFF"/>
            <w:rtl/>
          </w:rPr>
          <w:t>זו</w:t>
        </w:r>
        <w:r>
          <w:rPr>
            <w:color w:val="222222"/>
            <w:shd w:val="solid" w:color="FFFFFF" w:fill="FFFFFF"/>
            <w:rtl/>
            <w:lang w:bidi="ar-SA"/>
          </w:rPr>
          <w:t>?</w:t>
        </w:r>
      </w:ins>
    </w:p>
    <w:p w:rsidR="00BB1225" w:rsidRDefault="00BB1225" w:rsidP="00BB1225">
      <w:pPr>
        <w:spacing w:line="312" w:lineRule="auto"/>
        <w:rPr>
          <w:ins w:id="1509" w:author=" " w:date="2013-11-19T16:38:00Z"/>
          <w:color w:val="222222"/>
          <w:shd w:val="solid" w:color="FFFFFF" w:fill="FFFFFF"/>
          <w:lang w:bidi="ar-SA"/>
        </w:rPr>
      </w:pPr>
    </w:p>
    <w:p w:rsidR="00BB1225" w:rsidRDefault="00BB1225" w:rsidP="00BB1225">
      <w:pPr>
        <w:spacing w:line="312" w:lineRule="auto"/>
        <w:rPr>
          <w:ins w:id="1510" w:author=" " w:date="2013-11-19T16:38:00Z"/>
          <w:color w:val="222222"/>
          <w:shd w:val="solid" w:color="FFFFFF" w:fill="FFFFFF"/>
          <w:lang w:bidi="ar-SA"/>
        </w:rPr>
      </w:pPr>
      <w:ins w:id="1511" w:author=" " w:date="2013-11-19T16:38:00Z">
        <w:r>
          <w:rPr>
            <w:color w:val="222222"/>
            <w:shd w:val="solid" w:color="FFFFFF" w:fill="FFFFFF"/>
            <w:rtl/>
          </w:rPr>
          <w:t>ניתן</w:t>
        </w:r>
        <w:r>
          <w:rPr>
            <w:color w:val="222222"/>
            <w:shd w:val="solid" w:color="FFFFFF" w:fill="FFFFFF"/>
            <w:rtl/>
            <w:lang w:bidi="ar-SA"/>
          </w:rPr>
          <w:t xml:space="preserve"> </w:t>
        </w:r>
        <w:r>
          <w:rPr>
            <w:color w:val="222222"/>
            <w:shd w:val="solid" w:color="FFFFFF" w:fill="FFFFFF"/>
            <w:rtl/>
          </w:rPr>
          <w:t>לראות</w:t>
        </w:r>
        <w:r>
          <w:rPr>
            <w:color w:val="222222"/>
            <w:shd w:val="solid" w:color="FFFFFF" w:fill="FFFFFF"/>
            <w:rtl/>
            <w:lang w:bidi="ar-SA"/>
          </w:rPr>
          <w:t xml:space="preserve"> </w:t>
        </w:r>
        <w:r>
          <w:rPr>
            <w:color w:val="222222"/>
            <w:shd w:val="solid" w:color="FFFFFF" w:fill="FFFFFF"/>
            <w:rtl/>
          </w:rPr>
          <w:t>מיד</w:t>
        </w:r>
        <w:r>
          <w:rPr>
            <w:color w:val="222222"/>
            <w:shd w:val="solid" w:color="FFFFFF" w:fill="FFFFFF"/>
            <w:rtl/>
            <w:lang w:bidi="ar-SA"/>
          </w:rPr>
          <w:t xml:space="preserve">, </w:t>
        </w:r>
        <w:r>
          <w:rPr>
            <w:color w:val="222222"/>
            <w:shd w:val="solid" w:color="FFFFFF" w:fill="FFFFFF"/>
            <w:rtl/>
          </w:rPr>
          <w:t>שחלוקה</w:t>
        </w:r>
        <w:r>
          <w:rPr>
            <w:color w:val="222222"/>
            <w:shd w:val="solid" w:color="FFFFFF" w:fill="FFFFFF"/>
            <w:rtl/>
            <w:lang w:bidi="ar-SA"/>
          </w:rPr>
          <w:t xml:space="preserve"> </w:t>
        </w:r>
        <w:r>
          <w:rPr>
            <w:color w:val="222222"/>
            <w:shd w:val="solid" w:color="FFFFFF" w:fill="FFFFFF"/>
            <w:rtl/>
          </w:rPr>
          <w:t>פרופורציונלית</w:t>
        </w:r>
        <w:r>
          <w:rPr>
            <w:color w:val="222222"/>
            <w:shd w:val="solid" w:color="FFFFFF" w:fill="FFFFFF"/>
            <w:rtl/>
            <w:lang w:bidi="ar-SA"/>
          </w:rPr>
          <w:t xml:space="preserve"> </w:t>
        </w:r>
        <w:r>
          <w:rPr>
            <w:color w:val="222222"/>
            <w:shd w:val="solid" w:color="FFFFFF" w:fill="FFFFFF"/>
            <w:rtl/>
          </w:rPr>
          <w:t>לא</w:t>
        </w:r>
        <w:r>
          <w:rPr>
            <w:color w:val="222222"/>
            <w:shd w:val="solid" w:color="FFFFFF" w:fill="FFFFFF"/>
            <w:rtl/>
            <w:lang w:bidi="ar-SA"/>
          </w:rPr>
          <w:t xml:space="preserve"> </w:t>
        </w:r>
        <w:r>
          <w:rPr>
            <w:color w:val="222222"/>
            <w:shd w:val="solid" w:color="FFFFFF" w:fill="FFFFFF"/>
            <w:rtl/>
          </w:rPr>
          <w:t>תמיד</w:t>
        </w:r>
        <w:r>
          <w:rPr>
            <w:color w:val="222222"/>
            <w:shd w:val="solid" w:color="FFFFFF" w:fill="FFFFFF"/>
            <w:rtl/>
            <w:lang w:bidi="ar-SA"/>
          </w:rPr>
          <w:t xml:space="preserve"> </w:t>
        </w:r>
        <w:r>
          <w:rPr>
            <w:color w:val="222222"/>
            <w:shd w:val="solid" w:color="FFFFFF" w:fill="FFFFFF"/>
            <w:rtl/>
          </w:rPr>
          <w:t>אפשרית</w:t>
        </w:r>
        <w:r>
          <w:rPr>
            <w:color w:val="222222"/>
            <w:shd w:val="solid" w:color="FFFFFF" w:fill="FFFFFF"/>
            <w:rtl/>
            <w:lang w:bidi="ar-SA"/>
          </w:rPr>
          <w:t xml:space="preserve"> </w:t>
        </w:r>
        <w:r>
          <w:rPr>
            <w:color w:val="222222"/>
            <w:shd w:val="solid" w:color="FFFFFF" w:fill="FFFFFF"/>
            <w:rtl/>
          </w:rPr>
          <w:t>בתנאים</w:t>
        </w:r>
        <w:r>
          <w:rPr>
            <w:color w:val="222222"/>
            <w:shd w:val="solid" w:color="FFFFFF" w:fill="FFFFFF"/>
            <w:rtl/>
            <w:lang w:bidi="ar-SA"/>
          </w:rPr>
          <w:t xml:space="preserve"> </w:t>
        </w:r>
        <w:r>
          <w:rPr>
            <w:color w:val="222222"/>
            <w:shd w:val="solid" w:color="FFFFFF" w:fill="FFFFFF"/>
            <w:rtl/>
          </w:rPr>
          <w:t>אלה</w:t>
        </w:r>
        <w:r>
          <w:rPr>
            <w:color w:val="222222"/>
            <w:shd w:val="solid" w:color="FFFFFF" w:fill="FFFFFF"/>
            <w:rtl/>
            <w:lang w:bidi="ar-SA"/>
          </w:rPr>
          <w:t xml:space="preserve">. </w:t>
        </w:r>
        <w:r>
          <w:rPr>
            <w:color w:val="222222"/>
            <w:shd w:val="solid" w:color="FFFFFF" w:fill="FFFFFF"/>
            <w:rtl/>
          </w:rPr>
          <w:t>לדוגמה</w:t>
        </w:r>
        <w:r>
          <w:rPr>
            <w:color w:val="222222"/>
            <w:shd w:val="solid" w:color="FFFFFF" w:fill="FFFFFF"/>
            <w:rtl/>
            <w:lang w:bidi="ar-SA"/>
          </w:rPr>
          <w:t xml:space="preserve">, </w:t>
        </w:r>
        <w:r>
          <w:rPr>
            <w:color w:val="222222"/>
            <w:shd w:val="solid" w:color="FFFFFF" w:fill="FFFFFF"/>
            <w:rtl/>
          </w:rPr>
          <w:t>אם</w:t>
        </w:r>
        <w:r>
          <w:rPr>
            <w:color w:val="222222"/>
            <w:shd w:val="solid" w:color="FFFFFF" w:fill="FFFFFF"/>
            <w:rtl/>
            <w:lang w:bidi="ar-SA"/>
          </w:rPr>
          <w:t xml:space="preserve"> </w:t>
        </w:r>
        <w:r>
          <w:rPr>
            <w:color w:val="222222"/>
            <w:shd w:val="solid" w:color="FFFFFF" w:fill="FFFFFF"/>
            <w:rtl/>
          </w:rPr>
          <w:t>ישנם</w:t>
        </w:r>
        <w:r>
          <w:rPr>
            <w:color w:val="222222"/>
            <w:shd w:val="solid" w:color="FFFFFF" w:fill="FFFFFF"/>
            <w:rtl/>
            <w:lang w:bidi="ar-SA"/>
          </w:rPr>
          <w:t xml:space="preserve"> 2 </w:t>
        </w:r>
        <w:r>
          <w:rPr>
            <w:color w:val="222222"/>
            <w:shd w:val="solid" w:color="FFFFFF" w:fill="FFFFFF"/>
            <w:rtl/>
          </w:rPr>
          <w:t>אזרחים</w:t>
        </w:r>
        <w:r>
          <w:rPr>
            <w:color w:val="222222"/>
            <w:shd w:val="solid" w:color="FFFFFF" w:fill="FFFFFF"/>
            <w:rtl/>
            <w:lang w:bidi="ar-SA"/>
          </w:rPr>
          <w:t xml:space="preserve">, </w:t>
        </w:r>
        <w:r>
          <w:rPr>
            <w:color w:val="222222"/>
            <w:shd w:val="solid" w:color="FFFFFF" w:fill="FFFFFF"/>
            <w:rtl/>
          </w:rPr>
          <w:t>בעלי</w:t>
        </w:r>
        <w:r>
          <w:rPr>
            <w:color w:val="222222"/>
            <w:shd w:val="solid" w:color="FFFFFF" w:fill="FFFFFF"/>
            <w:rtl/>
            <w:lang w:bidi="ar-SA"/>
          </w:rPr>
          <w:t xml:space="preserve"> </w:t>
        </w:r>
        <w:r>
          <w:rPr>
            <w:color w:val="222222"/>
            <w:shd w:val="solid" w:color="FFFFFF" w:fill="FFFFFF"/>
            <w:rtl/>
          </w:rPr>
          <w:t>העדפות</w:t>
        </w:r>
        <w:r>
          <w:rPr>
            <w:color w:val="222222"/>
            <w:shd w:val="solid" w:color="FFFFFF" w:fill="FFFFFF"/>
            <w:rtl/>
            <w:lang w:bidi="ar-SA"/>
          </w:rPr>
          <w:t xml:space="preserve"> </w:t>
        </w:r>
        <w:r>
          <w:rPr>
            <w:color w:val="222222"/>
            <w:shd w:val="solid" w:color="FFFFFF" w:fill="FFFFFF"/>
            <w:rtl/>
          </w:rPr>
          <w:t>שוות</w:t>
        </w:r>
        <w:r>
          <w:rPr>
            <w:color w:val="222222"/>
            <w:shd w:val="solid" w:color="FFFFFF" w:fill="FFFFFF"/>
            <w:rtl/>
            <w:lang w:bidi="ar-SA"/>
          </w:rPr>
          <w:t xml:space="preserve"> </w:t>
        </w:r>
        <w:r>
          <w:rPr>
            <w:color w:val="222222"/>
            <w:shd w:val="solid" w:color="FFFFFF" w:fill="FFFFFF"/>
            <w:rtl/>
          </w:rPr>
          <w:t>ואחידות</w:t>
        </w:r>
        <w:r>
          <w:rPr>
            <w:color w:val="222222"/>
            <w:shd w:val="solid" w:color="FFFFFF" w:fill="FFFFFF"/>
            <w:rtl/>
            <w:lang w:bidi="ar-SA"/>
          </w:rPr>
          <w:t xml:space="preserve">, </w:t>
        </w:r>
        <w:r>
          <w:rPr>
            <w:color w:val="222222"/>
            <w:shd w:val="solid" w:color="FFFFFF" w:fill="FFFFFF"/>
            <w:rtl/>
          </w:rPr>
          <w:t>והקרקע</w:t>
        </w:r>
        <w:r>
          <w:rPr>
            <w:color w:val="222222"/>
            <w:shd w:val="solid" w:color="FFFFFF" w:fill="FFFFFF"/>
            <w:rtl/>
            <w:lang w:bidi="ar-SA"/>
          </w:rPr>
          <w:t xml:space="preserve"> </w:t>
        </w:r>
        <w:r>
          <w:rPr>
            <w:color w:val="222222"/>
            <w:shd w:val="solid" w:color="FFFFFF" w:fill="FFFFFF"/>
            <w:rtl/>
          </w:rPr>
          <w:t>שיש</w:t>
        </w:r>
        <w:r>
          <w:rPr>
            <w:color w:val="222222"/>
            <w:shd w:val="solid" w:color="FFFFFF" w:fill="FFFFFF"/>
            <w:rtl/>
            <w:lang w:bidi="ar-SA"/>
          </w:rPr>
          <w:t xml:space="preserve"> </w:t>
        </w:r>
        <w:r>
          <w:rPr>
            <w:color w:val="222222"/>
            <w:shd w:val="solid" w:color="FFFFFF" w:fill="FFFFFF"/>
            <w:rtl/>
          </w:rPr>
          <w:t>לחלק</w:t>
        </w:r>
        <w:r>
          <w:rPr>
            <w:color w:val="222222"/>
            <w:shd w:val="solid" w:color="FFFFFF" w:fill="FFFFFF"/>
            <w:rtl/>
            <w:lang w:bidi="ar-SA"/>
          </w:rPr>
          <w:t xml:space="preserve"> </w:t>
        </w:r>
        <w:r>
          <w:rPr>
            <w:color w:val="222222"/>
            <w:shd w:val="solid" w:color="FFFFFF" w:fill="FFFFFF"/>
            <w:rtl/>
          </w:rPr>
          <w:t>היא</w:t>
        </w:r>
        <w:r>
          <w:rPr>
            <w:color w:val="222222"/>
            <w:shd w:val="solid" w:color="FFFFFF" w:fill="FFFFFF"/>
            <w:rtl/>
            <w:lang w:bidi="ar-SA"/>
          </w:rPr>
          <w:t xml:space="preserve"> </w:t>
        </w:r>
        <w:r>
          <w:rPr>
            <w:color w:val="222222"/>
            <w:shd w:val="solid" w:color="FFFFFF" w:fill="FFFFFF"/>
            <w:rtl/>
          </w:rPr>
          <w:t>בצורת</w:t>
        </w:r>
        <w:r>
          <w:rPr>
            <w:color w:val="222222"/>
            <w:shd w:val="solid" w:color="FFFFFF" w:fill="FFFFFF"/>
            <w:rtl/>
            <w:lang w:bidi="ar-SA"/>
          </w:rPr>
          <w:t xml:space="preserve"> </w:t>
        </w:r>
        <w:r>
          <w:rPr>
            <w:color w:val="222222"/>
            <w:shd w:val="solid" w:color="FFFFFF" w:fill="FFFFFF"/>
            <w:rtl/>
          </w:rPr>
          <w:t>ריבוע</w:t>
        </w:r>
        <w:r>
          <w:rPr>
            <w:color w:val="222222"/>
            <w:shd w:val="solid" w:color="FFFFFF" w:fill="FFFFFF"/>
            <w:rtl/>
            <w:lang w:bidi="ar-SA"/>
          </w:rPr>
          <w:t xml:space="preserve"> </w:t>
        </w:r>
        <w:r>
          <w:rPr>
            <w:color w:val="222222"/>
            <w:shd w:val="solid" w:color="FFFFFF" w:fill="FFFFFF"/>
            <w:rtl/>
          </w:rPr>
          <w:t>עם</w:t>
        </w:r>
        <w:r>
          <w:rPr>
            <w:color w:val="222222"/>
            <w:shd w:val="solid" w:color="FFFFFF" w:fill="FFFFFF"/>
            <w:rtl/>
            <w:lang w:bidi="ar-SA"/>
          </w:rPr>
          <w:t xml:space="preserve"> </w:t>
        </w:r>
        <w:r>
          <w:rPr>
            <w:color w:val="222222"/>
            <w:shd w:val="solid" w:color="FFFFFF" w:fill="FFFFFF"/>
            <w:rtl/>
          </w:rPr>
          <w:t>צלע</w:t>
        </w:r>
        <w:r>
          <w:rPr>
            <w:color w:val="222222"/>
            <w:shd w:val="solid" w:color="FFFFFF" w:fill="FFFFFF"/>
            <w:rtl/>
            <w:lang w:bidi="ar-SA"/>
          </w:rPr>
          <w:t xml:space="preserve"> </w:t>
        </w:r>
        <w:r>
          <w:rPr>
            <w:color w:val="222222"/>
            <w:shd w:val="solid" w:color="FFFFFF" w:fill="FFFFFF"/>
            <w:rtl/>
          </w:rPr>
          <w:t>של</w:t>
        </w:r>
        <w:r>
          <w:rPr>
            <w:color w:val="222222"/>
            <w:shd w:val="solid" w:color="FFFFFF" w:fill="FFFFFF"/>
            <w:rtl/>
            <w:lang w:bidi="ar-SA"/>
          </w:rPr>
          <w:t xml:space="preserve"> 100 </w:t>
        </w:r>
        <w:r>
          <w:rPr>
            <w:color w:val="222222"/>
            <w:shd w:val="solid" w:color="FFFFFF" w:fill="FFFFFF"/>
            <w:rtl/>
          </w:rPr>
          <w:t>מטר</w:t>
        </w:r>
        <w:r>
          <w:rPr>
            <w:color w:val="222222"/>
            <w:shd w:val="solid" w:color="FFFFFF" w:fill="FFFFFF"/>
            <w:rtl/>
            <w:lang w:bidi="ar-SA"/>
          </w:rPr>
          <w:t xml:space="preserve">, </w:t>
        </w:r>
        <w:r>
          <w:rPr>
            <w:color w:val="222222"/>
            <w:shd w:val="solid" w:color="FFFFFF" w:fill="FFFFFF"/>
            <w:rtl/>
          </w:rPr>
          <w:t>ואנחנו</w:t>
        </w:r>
        <w:r>
          <w:rPr>
            <w:color w:val="222222"/>
            <w:shd w:val="solid" w:color="FFFFFF" w:fill="FFFFFF"/>
            <w:rtl/>
            <w:lang w:bidi="ar-SA"/>
          </w:rPr>
          <w:t xml:space="preserve"> </w:t>
        </w:r>
        <w:r>
          <w:rPr>
            <w:color w:val="222222"/>
            <w:shd w:val="solid" w:color="FFFFFF" w:fill="FFFFFF"/>
            <w:rtl/>
          </w:rPr>
          <w:t>מעוניינים</w:t>
        </w:r>
        <w:r>
          <w:rPr>
            <w:color w:val="222222"/>
            <w:shd w:val="solid" w:color="FFFFFF" w:fill="FFFFFF"/>
            <w:rtl/>
            <w:lang w:bidi="ar-SA"/>
          </w:rPr>
          <w:t xml:space="preserve"> </w:t>
        </w:r>
        <w:r>
          <w:rPr>
            <w:color w:val="222222"/>
            <w:shd w:val="solid" w:color="FFFFFF" w:fill="FFFFFF"/>
            <w:rtl/>
          </w:rPr>
          <w:t>ביחס</w:t>
        </w:r>
        <w:r>
          <w:rPr>
            <w:color w:val="222222"/>
            <w:shd w:val="solid" w:color="FFFFFF" w:fill="FFFFFF"/>
            <w:rtl/>
            <w:lang w:bidi="ar-SA"/>
          </w:rPr>
          <w:t xml:space="preserve"> </w:t>
        </w:r>
        <w:r>
          <w:rPr>
            <w:color w:val="222222"/>
            <w:shd w:val="solid" w:color="FFFFFF" w:fill="FFFFFF"/>
            <w:rtl/>
          </w:rPr>
          <w:t>של</w:t>
        </w:r>
        <w:r>
          <w:rPr>
            <w:color w:val="222222"/>
            <w:shd w:val="solid" w:color="FFFFFF" w:fill="FFFFFF"/>
            <w:rtl/>
            <w:lang w:bidi="ar-SA"/>
          </w:rPr>
          <w:t xml:space="preserve"> </w:t>
        </w:r>
        <w:r>
          <w:rPr>
            <w:color w:val="222222"/>
            <w:shd w:val="solid" w:color="FFFFFF" w:fill="FFFFFF"/>
            <w:lang w:bidi="ar-SA"/>
          </w:rPr>
          <w:t>R</w:t>
        </w:r>
        <w:r>
          <w:rPr>
            <w:color w:val="222222"/>
            <w:shd w:val="solid" w:color="FFFFFF" w:fill="FFFFFF"/>
            <w:rtl/>
            <w:lang w:bidi="ar-SA"/>
          </w:rPr>
          <w:t>=1 (</w:t>
        </w:r>
        <w:r>
          <w:rPr>
            <w:color w:val="222222"/>
            <w:shd w:val="solid" w:color="FFFFFF" w:fill="FFFFFF"/>
            <w:rtl/>
          </w:rPr>
          <w:t>כלומר</w:t>
        </w:r>
        <w:r>
          <w:rPr>
            <w:color w:val="222222"/>
            <w:shd w:val="solid" w:color="FFFFFF" w:fill="FFFFFF"/>
            <w:rtl/>
            <w:lang w:bidi="ar-SA"/>
          </w:rPr>
          <w:t xml:space="preserve"> </w:t>
        </w:r>
        <w:r>
          <w:rPr>
            <w:color w:val="222222"/>
            <w:shd w:val="solid" w:color="FFFFFF" w:fill="FFFFFF"/>
            <w:rtl/>
          </w:rPr>
          <w:t>כל</w:t>
        </w:r>
        <w:r>
          <w:rPr>
            <w:color w:val="222222"/>
            <w:shd w:val="solid" w:color="FFFFFF" w:fill="FFFFFF"/>
            <w:rtl/>
            <w:lang w:bidi="ar-SA"/>
          </w:rPr>
          <w:t xml:space="preserve"> </w:t>
        </w:r>
        <w:r>
          <w:rPr>
            <w:color w:val="222222"/>
            <w:shd w:val="solid" w:color="FFFFFF" w:fill="FFFFFF"/>
            <w:rtl/>
          </w:rPr>
          <w:t>אחד</w:t>
        </w:r>
        <w:r>
          <w:rPr>
            <w:color w:val="222222"/>
            <w:shd w:val="solid" w:color="FFFFFF" w:fill="FFFFFF"/>
            <w:rtl/>
            <w:lang w:bidi="ar-SA"/>
          </w:rPr>
          <w:t xml:space="preserve"> </w:t>
        </w:r>
        <w:r>
          <w:rPr>
            <w:color w:val="222222"/>
            <w:shd w:val="solid" w:color="FFFFFF" w:fill="FFFFFF"/>
            <w:rtl/>
          </w:rPr>
          <w:t>צריך</w:t>
        </w:r>
        <w:r>
          <w:rPr>
            <w:color w:val="222222"/>
            <w:shd w:val="solid" w:color="FFFFFF" w:fill="FFFFFF"/>
            <w:rtl/>
            <w:lang w:bidi="ar-SA"/>
          </w:rPr>
          <w:t xml:space="preserve"> </w:t>
        </w:r>
        <w:r>
          <w:rPr>
            <w:color w:val="222222"/>
            <w:shd w:val="solid" w:color="FFFFFF" w:fill="FFFFFF"/>
            <w:rtl/>
          </w:rPr>
          <w:t>לקבל</w:t>
        </w:r>
        <w:r>
          <w:rPr>
            <w:color w:val="222222"/>
            <w:shd w:val="solid" w:color="FFFFFF" w:fill="FFFFFF"/>
            <w:rtl/>
            <w:lang w:bidi="ar-SA"/>
          </w:rPr>
          <w:t xml:space="preserve"> </w:t>
        </w:r>
        <w:r>
          <w:rPr>
            <w:color w:val="222222"/>
            <w:shd w:val="solid" w:color="FFFFFF" w:fill="FFFFFF"/>
            <w:rtl/>
          </w:rPr>
          <w:t>חלקה</w:t>
        </w:r>
        <w:r>
          <w:rPr>
            <w:color w:val="222222"/>
            <w:shd w:val="solid" w:color="FFFFFF" w:fill="FFFFFF"/>
            <w:rtl/>
            <w:lang w:bidi="ar-SA"/>
          </w:rPr>
          <w:t xml:space="preserve"> </w:t>
        </w:r>
        <w:r>
          <w:rPr>
            <w:color w:val="222222"/>
            <w:shd w:val="solid" w:color="FFFFFF" w:fill="FFFFFF"/>
            <w:rtl/>
          </w:rPr>
          <w:t>בצורת</w:t>
        </w:r>
        <w:r>
          <w:rPr>
            <w:color w:val="222222"/>
            <w:shd w:val="solid" w:color="FFFFFF" w:fill="FFFFFF"/>
            <w:rtl/>
            <w:lang w:bidi="ar-SA"/>
          </w:rPr>
          <w:t xml:space="preserve"> </w:t>
        </w:r>
        <w:r>
          <w:rPr>
            <w:color w:val="222222"/>
            <w:shd w:val="solid" w:color="FFFFFF" w:fill="FFFFFF"/>
            <w:rtl/>
          </w:rPr>
          <w:t>ריבוע</w:t>
        </w:r>
        <w:r>
          <w:rPr>
            <w:color w:val="222222"/>
            <w:shd w:val="solid" w:color="FFFFFF" w:fill="FFFFFF"/>
            <w:rtl/>
            <w:lang w:bidi="ar-SA"/>
          </w:rPr>
          <w:t xml:space="preserve">), </w:t>
        </w:r>
        <w:r>
          <w:rPr>
            <w:color w:val="222222"/>
            <w:shd w:val="solid" w:color="FFFFFF" w:fill="FFFFFF"/>
            <w:rtl/>
          </w:rPr>
          <w:t>לכל</w:t>
        </w:r>
        <w:r>
          <w:rPr>
            <w:color w:val="222222"/>
            <w:shd w:val="solid" w:color="FFFFFF" w:fill="FFFFFF"/>
            <w:rtl/>
            <w:lang w:bidi="ar-SA"/>
          </w:rPr>
          <w:t xml:space="preserve"> </w:t>
        </w:r>
        <w:r>
          <w:rPr>
            <w:color w:val="222222"/>
            <w:shd w:val="solid" w:color="FFFFFF" w:fill="FFFFFF"/>
            <w:rtl/>
          </w:rPr>
          <w:t>היותר</w:t>
        </w:r>
        <w:r>
          <w:rPr>
            <w:color w:val="222222"/>
            <w:shd w:val="solid" w:color="FFFFFF" w:fill="FFFFFF"/>
            <w:rtl/>
            <w:lang w:bidi="ar-SA"/>
          </w:rPr>
          <w:t xml:space="preserve"> </w:t>
        </w:r>
        <w:r>
          <w:rPr>
            <w:color w:val="222222"/>
            <w:shd w:val="solid" w:color="FFFFFF" w:fill="FFFFFF"/>
            <w:rtl/>
          </w:rPr>
          <w:t>נוכל</w:t>
        </w:r>
        <w:r>
          <w:rPr>
            <w:color w:val="222222"/>
            <w:shd w:val="solid" w:color="FFFFFF" w:fill="FFFFFF"/>
            <w:rtl/>
            <w:lang w:bidi="ar-SA"/>
          </w:rPr>
          <w:t xml:space="preserve"> </w:t>
        </w:r>
        <w:r>
          <w:rPr>
            <w:color w:val="222222"/>
            <w:shd w:val="solid" w:color="FFFFFF" w:fill="FFFFFF"/>
            <w:rtl/>
          </w:rPr>
          <w:t>לתת</w:t>
        </w:r>
        <w:r>
          <w:rPr>
            <w:color w:val="222222"/>
            <w:shd w:val="solid" w:color="FFFFFF" w:fill="FFFFFF"/>
            <w:rtl/>
            <w:lang w:bidi="ar-SA"/>
          </w:rPr>
          <w:t xml:space="preserve"> </w:t>
        </w:r>
        <w:r>
          <w:rPr>
            <w:color w:val="222222"/>
            <w:shd w:val="solid" w:color="FFFFFF" w:fill="FFFFFF"/>
            <w:rtl/>
          </w:rPr>
          <w:t>לכל</w:t>
        </w:r>
        <w:r>
          <w:rPr>
            <w:color w:val="222222"/>
            <w:shd w:val="solid" w:color="FFFFFF" w:fill="FFFFFF"/>
            <w:rtl/>
            <w:lang w:bidi="ar-SA"/>
          </w:rPr>
          <w:t xml:space="preserve"> </w:t>
        </w:r>
        <w:r>
          <w:rPr>
            <w:color w:val="222222"/>
            <w:shd w:val="solid" w:color="FFFFFF" w:fill="FFFFFF"/>
            <w:rtl/>
          </w:rPr>
          <w:t>אזרח</w:t>
        </w:r>
        <w:r>
          <w:rPr>
            <w:color w:val="222222"/>
            <w:shd w:val="solid" w:color="FFFFFF" w:fill="FFFFFF"/>
            <w:rtl/>
            <w:lang w:bidi="ar-SA"/>
          </w:rPr>
          <w:t xml:space="preserve"> </w:t>
        </w:r>
        <w:r>
          <w:rPr>
            <w:color w:val="222222"/>
            <w:shd w:val="solid" w:color="FFFFFF" w:fill="FFFFFF"/>
            <w:rtl/>
          </w:rPr>
          <w:t>ריבוע</w:t>
        </w:r>
        <w:r>
          <w:rPr>
            <w:color w:val="222222"/>
            <w:shd w:val="solid" w:color="FFFFFF" w:fill="FFFFFF"/>
            <w:rtl/>
            <w:lang w:bidi="ar-SA"/>
          </w:rPr>
          <w:t xml:space="preserve"> </w:t>
        </w:r>
        <w:r>
          <w:rPr>
            <w:color w:val="222222"/>
            <w:shd w:val="solid" w:color="FFFFFF" w:fill="FFFFFF"/>
            <w:rtl/>
          </w:rPr>
          <w:t>עם</w:t>
        </w:r>
        <w:r>
          <w:rPr>
            <w:color w:val="222222"/>
            <w:shd w:val="solid" w:color="FFFFFF" w:fill="FFFFFF"/>
            <w:rtl/>
            <w:lang w:bidi="ar-SA"/>
          </w:rPr>
          <w:t xml:space="preserve"> </w:t>
        </w:r>
        <w:r>
          <w:rPr>
            <w:color w:val="222222"/>
            <w:shd w:val="solid" w:color="FFFFFF" w:fill="FFFFFF"/>
            <w:rtl/>
          </w:rPr>
          <w:t>צלע</w:t>
        </w:r>
        <w:r>
          <w:rPr>
            <w:color w:val="222222"/>
            <w:shd w:val="solid" w:color="FFFFFF" w:fill="FFFFFF"/>
            <w:rtl/>
            <w:lang w:bidi="ar-SA"/>
          </w:rPr>
          <w:t xml:space="preserve"> </w:t>
        </w:r>
        <w:r>
          <w:rPr>
            <w:color w:val="222222"/>
            <w:shd w:val="solid" w:color="FFFFFF" w:fill="FFFFFF"/>
            <w:rtl/>
          </w:rPr>
          <w:t>של</w:t>
        </w:r>
        <w:r>
          <w:rPr>
            <w:color w:val="222222"/>
            <w:shd w:val="solid" w:color="FFFFFF" w:fill="FFFFFF"/>
            <w:rtl/>
            <w:lang w:bidi="ar-SA"/>
          </w:rPr>
          <w:t xml:space="preserve"> 50 </w:t>
        </w:r>
        <w:r>
          <w:rPr>
            <w:color w:val="222222"/>
            <w:shd w:val="solid" w:color="FFFFFF" w:fill="FFFFFF"/>
            <w:rtl/>
          </w:rPr>
          <w:t>מטר</w:t>
        </w:r>
        <w:r>
          <w:rPr>
            <w:color w:val="222222"/>
            <w:shd w:val="solid" w:color="FFFFFF" w:fill="FFFFFF"/>
            <w:rtl/>
            <w:lang w:bidi="ar-SA"/>
          </w:rPr>
          <w:t xml:space="preserve">, </w:t>
        </w:r>
        <w:r>
          <w:rPr>
            <w:color w:val="222222"/>
            <w:shd w:val="solid" w:color="FFFFFF" w:fill="FFFFFF"/>
            <w:rtl/>
          </w:rPr>
          <w:t>הכולל</w:t>
        </w:r>
        <w:r>
          <w:rPr>
            <w:color w:val="222222"/>
            <w:shd w:val="solid" w:color="FFFFFF" w:fill="FFFFFF"/>
            <w:rtl/>
            <w:lang w:bidi="ar-SA"/>
          </w:rPr>
          <w:t xml:space="preserve"> </w:t>
        </w:r>
        <w:r>
          <w:rPr>
            <w:color w:val="222222"/>
            <w:shd w:val="solid" w:color="FFFFFF" w:fill="FFFFFF"/>
            <w:rtl/>
          </w:rPr>
          <w:t>רבע</w:t>
        </w:r>
        <w:r>
          <w:rPr>
            <w:color w:val="222222"/>
            <w:shd w:val="solid" w:color="FFFFFF" w:fill="FFFFFF"/>
            <w:rtl/>
            <w:lang w:bidi="ar-SA"/>
          </w:rPr>
          <w:t xml:space="preserve"> </w:t>
        </w:r>
        <w:r>
          <w:rPr>
            <w:color w:val="222222"/>
            <w:shd w:val="solid" w:color="FFFFFF" w:fill="FFFFFF"/>
            <w:rtl/>
          </w:rPr>
          <w:t>מהערך</w:t>
        </w:r>
        <w:r>
          <w:rPr>
            <w:color w:val="222222"/>
            <w:shd w:val="solid" w:color="FFFFFF" w:fill="FFFFFF"/>
            <w:rtl/>
            <w:lang w:bidi="ar-SA"/>
          </w:rPr>
          <w:t xml:space="preserve"> </w:t>
        </w:r>
        <w:r>
          <w:rPr>
            <w:color w:val="222222"/>
            <w:shd w:val="solid" w:color="FFFFFF" w:fill="FFFFFF"/>
            <w:rtl/>
          </w:rPr>
          <w:t>הכולל</w:t>
        </w:r>
        <w:r>
          <w:rPr>
            <w:color w:val="222222"/>
            <w:shd w:val="solid" w:color="FFFFFF" w:fill="FFFFFF"/>
            <w:rtl/>
            <w:lang w:bidi="ar-SA"/>
          </w:rPr>
          <w:t xml:space="preserve">; </w:t>
        </w:r>
        <w:r>
          <w:rPr>
            <w:color w:val="222222"/>
            <w:shd w:val="solid" w:color="FFFFFF" w:fill="FFFFFF"/>
            <w:rtl/>
          </w:rPr>
          <w:t>לא</w:t>
        </w:r>
        <w:r>
          <w:rPr>
            <w:color w:val="222222"/>
            <w:shd w:val="solid" w:color="FFFFFF" w:fill="FFFFFF"/>
            <w:rtl/>
            <w:lang w:bidi="ar-SA"/>
          </w:rPr>
          <w:t xml:space="preserve"> </w:t>
        </w:r>
        <w:r>
          <w:rPr>
            <w:color w:val="222222"/>
            <w:shd w:val="solid" w:color="FFFFFF" w:fill="FFFFFF"/>
            <w:rtl/>
          </w:rPr>
          <w:t>נוכל</w:t>
        </w:r>
        <w:r>
          <w:rPr>
            <w:color w:val="222222"/>
            <w:shd w:val="solid" w:color="FFFFFF" w:fill="FFFFFF"/>
            <w:rtl/>
            <w:lang w:bidi="ar-SA"/>
          </w:rPr>
          <w:t xml:space="preserve"> </w:t>
        </w:r>
        <w:r>
          <w:rPr>
            <w:color w:val="222222"/>
            <w:shd w:val="solid" w:color="FFFFFF" w:fill="FFFFFF"/>
            <w:rtl/>
          </w:rPr>
          <w:t>להבטיח</w:t>
        </w:r>
        <w:r>
          <w:rPr>
            <w:color w:val="222222"/>
            <w:shd w:val="solid" w:color="FFFFFF" w:fill="FFFFFF"/>
            <w:rtl/>
            <w:lang w:bidi="ar-SA"/>
          </w:rPr>
          <w:t xml:space="preserve"> </w:t>
        </w:r>
        <w:r>
          <w:rPr>
            <w:color w:val="222222"/>
            <w:shd w:val="solid" w:color="FFFFFF" w:fill="FFFFFF"/>
            <w:rtl/>
          </w:rPr>
          <w:t>לכל</w:t>
        </w:r>
        <w:r>
          <w:rPr>
            <w:color w:val="222222"/>
            <w:shd w:val="solid" w:color="FFFFFF" w:fill="FFFFFF"/>
            <w:rtl/>
            <w:lang w:bidi="ar-SA"/>
          </w:rPr>
          <w:t xml:space="preserve"> </w:t>
        </w:r>
        <w:r>
          <w:rPr>
            <w:color w:val="222222"/>
            <w:shd w:val="solid" w:color="FFFFFF" w:fill="FFFFFF"/>
            <w:rtl/>
          </w:rPr>
          <w:t>אחד</w:t>
        </w:r>
        <w:r>
          <w:rPr>
            <w:color w:val="222222"/>
            <w:shd w:val="solid" w:color="FFFFFF" w:fill="FFFFFF"/>
            <w:rtl/>
            <w:lang w:bidi="ar-SA"/>
          </w:rPr>
          <w:t xml:space="preserve"> </w:t>
        </w:r>
        <w:r>
          <w:rPr>
            <w:color w:val="222222"/>
            <w:shd w:val="solid" w:color="FFFFFF" w:fill="FFFFFF"/>
            <w:rtl/>
          </w:rPr>
          <w:t>חצי</w:t>
        </w:r>
        <w:r>
          <w:rPr>
            <w:color w:val="222222"/>
            <w:shd w:val="solid" w:color="FFFFFF" w:fill="FFFFFF"/>
            <w:rtl/>
            <w:lang w:bidi="ar-SA"/>
          </w:rPr>
          <w:t xml:space="preserve"> </w:t>
        </w:r>
        <w:r>
          <w:rPr>
            <w:color w:val="222222"/>
            <w:shd w:val="solid" w:color="FFFFFF" w:fill="FFFFFF"/>
            <w:rtl/>
          </w:rPr>
          <w:t>מהערך</w:t>
        </w:r>
        <w:r>
          <w:rPr>
            <w:color w:val="222222"/>
            <w:shd w:val="solid" w:color="FFFFFF" w:fill="FFFFFF"/>
            <w:rtl/>
            <w:lang w:bidi="ar-SA"/>
          </w:rPr>
          <w:t xml:space="preserve"> </w:t>
        </w:r>
        <w:r>
          <w:rPr>
            <w:color w:val="222222"/>
            <w:shd w:val="solid" w:color="FFFFFF" w:fill="FFFFFF"/>
            <w:rtl/>
          </w:rPr>
          <w:t>הכולל</w:t>
        </w:r>
        <w:r>
          <w:rPr>
            <w:color w:val="222222"/>
            <w:shd w:val="solid" w:color="FFFFFF" w:fill="FFFFFF"/>
            <w:rtl/>
            <w:lang w:bidi="ar-SA"/>
          </w:rPr>
          <w:t xml:space="preserve">! </w:t>
        </w:r>
        <w:r>
          <w:rPr>
            <w:color w:val="222222"/>
            <w:shd w:val="solid" w:color="FFFFFF" w:fill="FFFFFF"/>
            <w:rtl/>
          </w:rPr>
          <w:t>אם</w:t>
        </w:r>
        <w:r>
          <w:rPr>
            <w:color w:val="222222"/>
            <w:shd w:val="solid" w:color="FFFFFF" w:fill="FFFFFF"/>
            <w:rtl/>
            <w:lang w:bidi="ar-SA"/>
          </w:rPr>
          <w:t xml:space="preserve"> </w:t>
        </w:r>
        <w:r>
          <w:rPr>
            <w:color w:val="222222"/>
            <w:shd w:val="solid" w:color="FFFFFF" w:fill="FFFFFF"/>
            <w:rtl/>
          </w:rPr>
          <w:t>כך</w:t>
        </w:r>
        <w:r>
          <w:rPr>
            <w:color w:val="222222"/>
            <w:shd w:val="solid" w:color="FFFFFF" w:fill="FFFFFF"/>
            <w:rtl/>
            <w:lang w:bidi="ar-SA"/>
          </w:rPr>
          <w:t xml:space="preserve">, </w:t>
        </w:r>
        <w:r>
          <w:rPr>
            <w:color w:val="222222"/>
            <w:shd w:val="solid" w:color="FFFFFF" w:fill="FFFFFF"/>
            <w:rtl/>
          </w:rPr>
          <w:t>השאלה</w:t>
        </w:r>
        <w:r>
          <w:rPr>
            <w:color w:val="222222"/>
            <w:shd w:val="solid" w:color="FFFFFF" w:fill="FFFFFF"/>
            <w:rtl/>
            <w:lang w:bidi="ar-SA"/>
          </w:rPr>
          <w:t xml:space="preserve"> </w:t>
        </w:r>
        <w:r>
          <w:rPr>
            <w:color w:val="222222"/>
            <w:shd w:val="solid" w:color="FFFFFF" w:fill="FFFFFF"/>
            <w:rtl/>
          </w:rPr>
          <w:t>היא</w:t>
        </w:r>
        <w:r>
          <w:rPr>
            <w:color w:val="222222"/>
            <w:shd w:val="solid" w:color="FFFFFF" w:fill="FFFFFF"/>
            <w:rtl/>
            <w:lang w:bidi="ar-SA"/>
          </w:rPr>
          <w:t xml:space="preserve">, </w:t>
        </w:r>
        <w:r>
          <w:rPr>
            <w:color w:val="222222"/>
            <w:shd w:val="solid" w:color="FFFFFF" w:fill="FFFFFF"/>
            <w:rtl/>
          </w:rPr>
          <w:t>מהו</w:t>
        </w:r>
        <w:r>
          <w:rPr>
            <w:color w:val="222222"/>
            <w:shd w:val="solid" w:color="FFFFFF" w:fill="FFFFFF"/>
            <w:rtl/>
            <w:lang w:bidi="ar-SA"/>
          </w:rPr>
          <w:t xml:space="preserve"> </w:t>
        </w:r>
        <w:r>
          <w:rPr>
            <w:color w:val="222222"/>
            <w:shd w:val="solid" w:color="FFFFFF" w:fill="FFFFFF"/>
            <w:rtl/>
          </w:rPr>
          <w:t>המקסימום</w:t>
        </w:r>
        <w:r>
          <w:rPr>
            <w:color w:val="222222"/>
            <w:shd w:val="solid" w:color="FFFFFF" w:fill="FFFFFF"/>
            <w:rtl/>
            <w:lang w:bidi="ar-SA"/>
          </w:rPr>
          <w:t xml:space="preserve"> </w:t>
        </w:r>
        <w:r>
          <w:rPr>
            <w:color w:val="222222"/>
            <w:shd w:val="solid" w:color="FFFFFF" w:fill="FFFFFF"/>
            <w:rtl/>
          </w:rPr>
          <w:t>שאפשר</w:t>
        </w:r>
        <w:r>
          <w:rPr>
            <w:color w:val="222222"/>
            <w:shd w:val="solid" w:color="FFFFFF" w:fill="FFFFFF"/>
            <w:rtl/>
            <w:lang w:bidi="ar-SA"/>
          </w:rPr>
          <w:t xml:space="preserve"> </w:t>
        </w:r>
        <w:r>
          <w:rPr>
            <w:color w:val="222222"/>
            <w:shd w:val="solid" w:color="FFFFFF" w:fill="FFFFFF"/>
            <w:rtl/>
          </w:rPr>
          <w:t>להבטיח</w:t>
        </w:r>
        <w:r>
          <w:rPr>
            <w:color w:val="222222"/>
            <w:shd w:val="solid" w:color="FFFFFF" w:fill="FFFFFF"/>
            <w:rtl/>
            <w:lang w:bidi="ar-SA"/>
          </w:rPr>
          <w:t xml:space="preserve"> </w:t>
        </w:r>
        <w:r>
          <w:rPr>
            <w:color w:val="222222"/>
            <w:shd w:val="solid" w:color="FFFFFF" w:fill="FFFFFF"/>
            <w:rtl/>
          </w:rPr>
          <w:t>לכל</w:t>
        </w:r>
        <w:r>
          <w:rPr>
            <w:color w:val="222222"/>
            <w:shd w:val="solid" w:color="FFFFFF" w:fill="FFFFFF"/>
            <w:rtl/>
            <w:lang w:bidi="ar-SA"/>
          </w:rPr>
          <w:t xml:space="preserve"> </w:t>
        </w:r>
        <w:r>
          <w:rPr>
            <w:color w:val="222222"/>
            <w:shd w:val="solid" w:color="FFFFFF" w:fill="FFFFFF"/>
            <w:rtl/>
          </w:rPr>
          <w:t>אזרח</w:t>
        </w:r>
        <w:r>
          <w:rPr>
            <w:color w:val="222222"/>
            <w:shd w:val="solid" w:color="FFFFFF" w:fill="FFFFFF"/>
            <w:rtl/>
            <w:lang w:bidi="ar-SA"/>
          </w:rPr>
          <w:t xml:space="preserve">, </w:t>
        </w:r>
        <w:r>
          <w:rPr>
            <w:color w:val="222222"/>
            <w:shd w:val="solid" w:color="FFFFFF" w:fill="FFFFFF"/>
            <w:rtl/>
          </w:rPr>
          <w:t>תחת</w:t>
        </w:r>
        <w:r>
          <w:rPr>
            <w:color w:val="222222"/>
            <w:shd w:val="solid" w:color="FFFFFF" w:fill="FFFFFF"/>
            <w:rtl/>
            <w:lang w:bidi="ar-SA"/>
          </w:rPr>
          <w:t xml:space="preserve"> </w:t>
        </w:r>
        <w:r>
          <w:rPr>
            <w:color w:val="222222"/>
            <w:shd w:val="solid" w:color="FFFFFF" w:fill="FFFFFF"/>
            <w:rtl/>
          </w:rPr>
          <w:t>המגבלה</w:t>
        </w:r>
        <w:r>
          <w:rPr>
            <w:color w:val="222222"/>
            <w:shd w:val="solid" w:color="FFFFFF" w:fill="FFFFFF"/>
            <w:rtl/>
            <w:lang w:bidi="ar-SA"/>
          </w:rPr>
          <w:t xml:space="preserve"> </w:t>
        </w:r>
        <w:r>
          <w:rPr>
            <w:color w:val="222222"/>
            <w:shd w:val="solid" w:color="FFFFFF" w:fill="FFFFFF"/>
            <w:rtl/>
          </w:rPr>
          <w:t>שכל</w:t>
        </w:r>
        <w:r>
          <w:rPr>
            <w:color w:val="222222"/>
            <w:shd w:val="solid" w:color="FFFFFF" w:fill="FFFFFF"/>
            <w:rtl/>
            <w:lang w:bidi="ar-SA"/>
          </w:rPr>
          <w:t xml:space="preserve"> </w:t>
        </w:r>
        <w:r>
          <w:rPr>
            <w:color w:val="222222"/>
            <w:shd w:val="solid" w:color="FFFFFF" w:fill="FFFFFF"/>
            <w:rtl/>
          </w:rPr>
          <w:t>חלקה</w:t>
        </w:r>
        <w:r>
          <w:rPr>
            <w:color w:val="222222"/>
            <w:shd w:val="solid" w:color="FFFFFF" w:fill="FFFFFF"/>
            <w:rtl/>
            <w:lang w:bidi="ar-SA"/>
          </w:rPr>
          <w:t xml:space="preserve"> </w:t>
        </w:r>
        <w:r>
          <w:rPr>
            <w:color w:val="222222"/>
            <w:shd w:val="solid" w:color="FFFFFF" w:fill="FFFFFF"/>
            <w:rtl/>
          </w:rPr>
          <w:t>חייבת</w:t>
        </w:r>
        <w:r>
          <w:rPr>
            <w:color w:val="222222"/>
            <w:shd w:val="solid" w:color="FFFFFF" w:fill="FFFFFF"/>
            <w:rtl/>
            <w:lang w:bidi="ar-SA"/>
          </w:rPr>
          <w:t xml:space="preserve"> </w:t>
        </w:r>
        <w:r>
          <w:rPr>
            <w:color w:val="222222"/>
            <w:shd w:val="solid" w:color="FFFFFF" w:fill="FFFFFF"/>
            <w:rtl/>
          </w:rPr>
          <w:t>להיות</w:t>
        </w:r>
        <w:r>
          <w:rPr>
            <w:color w:val="222222"/>
            <w:shd w:val="solid" w:color="FFFFFF" w:fill="FFFFFF"/>
            <w:rtl/>
            <w:lang w:bidi="ar-SA"/>
          </w:rPr>
          <w:t xml:space="preserve"> </w:t>
        </w:r>
        <w:r>
          <w:rPr>
            <w:color w:val="222222"/>
            <w:shd w:val="solid" w:color="FFFFFF" w:fill="FFFFFF"/>
            <w:rtl/>
          </w:rPr>
          <w:t>מלבן</w:t>
        </w:r>
        <w:r>
          <w:rPr>
            <w:color w:val="222222"/>
            <w:shd w:val="solid" w:color="FFFFFF" w:fill="FFFFFF"/>
            <w:rtl/>
            <w:lang w:bidi="ar-SA"/>
          </w:rPr>
          <w:t xml:space="preserve"> </w:t>
        </w:r>
        <w:r>
          <w:rPr>
            <w:color w:val="222222"/>
            <w:shd w:val="solid" w:color="FFFFFF" w:fill="FFFFFF"/>
            <w:rtl/>
          </w:rPr>
          <w:t>מאוזן</w:t>
        </w:r>
        <w:r>
          <w:rPr>
            <w:color w:val="222222"/>
            <w:shd w:val="solid" w:color="FFFFFF" w:fill="FFFFFF"/>
            <w:rtl/>
            <w:lang w:bidi="ar-SA"/>
          </w:rPr>
          <w:t>?</w:t>
        </w:r>
      </w:ins>
    </w:p>
    <w:p w:rsidR="00BB1225" w:rsidRDefault="00BB1225" w:rsidP="00BB1225">
      <w:pPr>
        <w:spacing w:line="312" w:lineRule="auto"/>
        <w:rPr>
          <w:ins w:id="1512" w:author=" " w:date="2013-11-19T16:38:00Z"/>
          <w:color w:val="222222"/>
          <w:shd w:val="solid" w:color="FFFFFF" w:fill="FFFFFF"/>
          <w:lang w:bidi="ar-SA"/>
        </w:rPr>
      </w:pPr>
    </w:p>
    <w:p w:rsidR="00BB1225" w:rsidRDefault="00BB1225" w:rsidP="00BB1225">
      <w:pPr>
        <w:spacing w:line="312" w:lineRule="auto"/>
        <w:rPr>
          <w:ins w:id="1513" w:author=" " w:date="2013-11-19T16:38:00Z"/>
          <w:color w:val="222222"/>
          <w:shd w:val="solid" w:color="FFFFFF" w:fill="FFFFFF"/>
          <w:lang w:bidi="ar-SA"/>
        </w:rPr>
      </w:pPr>
      <w:ins w:id="1514" w:author=" " w:date="2013-11-19T16:38:00Z">
        <w:r>
          <w:rPr>
            <w:color w:val="222222"/>
            <w:shd w:val="solid" w:color="FFFFFF" w:fill="FFFFFF"/>
            <w:rtl/>
          </w:rPr>
          <w:t>לאחרונה</w:t>
        </w:r>
        <w:r>
          <w:rPr>
            <w:color w:val="222222"/>
            <w:shd w:val="solid" w:color="FFFFFF" w:fill="FFFFFF"/>
            <w:rtl/>
            <w:lang w:bidi="ar-SA"/>
          </w:rPr>
          <w:t xml:space="preserve"> </w:t>
        </w:r>
        <w:r>
          <w:rPr>
            <w:color w:val="222222"/>
            <w:shd w:val="solid" w:color="FFFFFF" w:fill="FFFFFF"/>
            <w:rtl/>
          </w:rPr>
          <w:t>הוכחתי</w:t>
        </w:r>
        <w:r>
          <w:rPr>
            <w:color w:val="222222"/>
            <w:shd w:val="solid" w:color="FFFFFF" w:fill="FFFFFF"/>
            <w:rtl/>
            <w:lang w:bidi="ar-SA"/>
          </w:rPr>
          <w:t xml:space="preserve"> </w:t>
        </w:r>
        <w:r>
          <w:rPr>
            <w:color w:val="222222"/>
            <w:shd w:val="solid" w:color="FFFFFF" w:fill="FFFFFF"/>
            <w:rtl/>
          </w:rPr>
          <w:t>בע</w:t>
        </w:r>
        <w:r>
          <w:rPr>
            <w:color w:val="222222"/>
            <w:shd w:val="solid" w:color="FFFFFF" w:fill="FFFFFF"/>
            <w:rtl/>
            <w:lang w:bidi="ar-SA"/>
          </w:rPr>
          <w:t>"</w:t>
        </w:r>
        <w:r>
          <w:rPr>
            <w:color w:val="222222"/>
            <w:shd w:val="solid" w:color="FFFFFF" w:fill="FFFFFF"/>
            <w:rtl/>
          </w:rPr>
          <w:t>ה</w:t>
        </w:r>
        <w:r>
          <w:rPr>
            <w:color w:val="222222"/>
            <w:shd w:val="solid" w:color="FFFFFF" w:fill="FFFFFF"/>
            <w:rtl/>
            <w:lang w:bidi="ar-SA"/>
          </w:rPr>
          <w:t xml:space="preserve">, </w:t>
        </w:r>
        <w:r>
          <w:rPr>
            <w:color w:val="222222"/>
            <w:shd w:val="solid" w:color="FFFFFF" w:fill="FFFFFF"/>
            <w:rtl/>
          </w:rPr>
          <w:t>שהמקסימום</w:t>
        </w:r>
        <w:r>
          <w:rPr>
            <w:color w:val="222222"/>
            <w:shd w:val="solid" w:color="FFFFFF" w:fill="FFFFFF"/>
            <w:rtl/>
            <w:lang w:bidi="ar-SA"/>
          </w:rPr>
          <w:t xml:space="preserve"> </w:t>
        </w:r>
        <w:r>
          <w:rPr>
            <w:color w:val="222222"/>
            <w:shd w:val="solid" w:color="FFFFFF" w:fill="FFFFFF"/>
            <w:rtl/>
          </w:rPr>
          <w:t>שאפשר</w:t>
        </w:r>
        <w:r>
          <w:rPr>
            <w:color w:val="222222"/>
            <w:shd w:val="solid" w:color="FFFFFF" w:fill="FFFFFF"/>
            <w:rtl/>
            <w:lang w:bidi="ar-SA"/>
          </w:rPr>
          <w:t xml:space="preserve"> </w:t>
        </w:r>
        <w:r>
          <w:rPr>
            <w:color w:val="222222"/>
            <w:shd w:val="solid" w:color="FFFFFF" w:fill="FFFFFF"/>
            <w:rtl/>
          </w:rPr>
          <w:t>להבטיח</w:t>
        </w:r>
        <w:r>
          <w:rPr>
            <w:color w:val="222222"/>
            <w:shd w:val="solid" w:color="FFFFFF" w:fill="FFFFFF"/>
            <w:rtl/>
            <w:lang w:bidi="ar-SA"/>
          </w:rPr>
          <w:t xml:space="preserve"> </w:t>
        </w:r>
        <w:r>
          <w:rPr>
            <w:color w:val="222222"/>
            <w:shd w:val="solid" w:color="FFFFFF" w:fill="FFFFFF"/>
            <w:rtl/>
          </w:rPr>
          <w:t>לכל</w:t>
        </w:r>
        <w:r>
          <w:rPr>
            <w:color w:val="222222"/>
            <w:shd w:val="solid" w:color="FFFFFF" w:fill="FFFFFF"/>
            <w:rtl/>
            <w:lang w:bidi="ar-SA"/>
          </w:rPr>
          <w:t xml:space="preserve"> </w:t>
        </w:r>
        <w:r>
          <w:rPr>
            <w:color w:val="222222"/>
            <w:shd w:val="solid" w:color="FFFFFF" w:fill="FFFFFF"/>
            <w:rtl/>
          </w:rPr>
          <w:t>אזרח</w:t>
        </w:r>
        <w:r>
          <w:rPr>
            <w:color w:val="222222"/>
            <w:shd w:val="solid" w:color="FFFFFF" w:fill="FFFFFF"/>
            <w:rtl/>
            <w:lang w:bidi="ar-SA"/>
          </w:rPr>
          <w:t xml:space="preserve"> </w:t>
        </w:r>
        <w:r>
          <w:rPr>
            <w:color w:val="222222"/>
            <w:shd w:val="solid" w:color="FFFFFF" w:fill="FFFFFF"/>
            <w:rtl/>
          </w:rPr>
          <w:t xml:space="preserve">הוא </w:t>
        </w:r>
        <w:r w:rsidRPr="00FA7AB8">
          <w:rPr>
            <w:b/>
            <w:bCs/>
            <w:color w:val="222222"/>
            <w:shd w:val="solid" w:color="FFFFFF" w:fill="FFFFFF"/>
          </w:rPr>
          <w:t>1/(2n-1)</w:t>
        </w:r>
        <w:r>
          <w:rPr>
            <w:color w:val="222222"/>
            <w:shd w:val="solid" w:color="FFFFFF" w:fill="FFFFFF"/>
            <w:rtl/>
          </w:rPr>
          <w:t>, כאשר</w:t>
        </w:r>
        <w:r>
          <w:rPr>
            <w:color w:val="222222"/>
            <w:shd w:val="solid" w:color="FFFFFF" w:fill="FFFFFF"/>
            <w:rtl/>
            <w:lang w:bidi="ar-SA"/>
          </w:rPr>
          <w:t xml:space="preserve"> </w:t>
        </w:r>
        <w:r>
          <w:rPr>
            <w:color w:val="222222"/>
            <w:shd w:val="solid" w:color="FFFFFF" w:fill="FFFFFF"/>
            <w:lang w:bidi="ar-SA"/>
          </w:rPr>
          <w:t>n</w:t>
        </w:r>
        <w:r>
          <w:rPr>
            <w:color w:val="222222"/>
            <w:shd w:val="solid" w:color="FFFFFF" w:fill="FFFFFF"/>
            <w:rtl/>
            <w:lang w:bidi="ar-SA"/>
          </w:rPr>
          <w:t xml:space="preserve"> </w:t>
        </w:r>
        <w:r>
          <w:rPr>
            <w:color w:val="222222"/>
            <w:shd w:val="solid" w:color="FFFFFF" w:fill="FFFFFF"/>
            <w:rtl/>
          </w:rPr>
          <w:t>הוא</w:t>
        </w:r>
        <w:r>
          <w:rPr>
            <w:color w:val="222222"/>
            <w:shd w:val="solid" w:color="FFFFFF" w:fill="FFFFFF"/>
            <w:rtl/>
            <w:lang w:bidi="ar-SA"/>
          </w:rPr>
          <w:t xml:space="preserve"> </w:t>
        </w:r>
        <w:r>
          <w:rPr>
            <w:color w:val="222222"/>
            <w:shd w:val="solid" w:color="FFFFFF" w:fill="FFFFFF"/>
            <w:rtl/>
          </w:rPr>
          <w:t>מספר</w:t>
        </w:r>
        <w:r>
          <w:rPr>
            <w:color w:val="222222"/>
            <w:shd w:val="solid" w:color="FFFFFF" w:fill="FFFFFF"/>
            <w:rtl/>
            <w:lang w:bidi="ar-SA"/>
          </w:rPr>
          <w:t xml:space="preserve"> </w:t>
        </w:r>
        <w:r>
          <w:rPr>
            <w:color w:val="222222"/>
            <w:shd w:val="solid" w:color="FFFFFF" w:fill="FFFFFF"/>
            <w:rtl/>
          </w:rPr>
          <w:t>האזרחים</w:t>
        </w:r>
        <w:r>
          <w:rPr>
            <w:color w:val="222222"/>
            <w:shd w:val="solid" w:color="FFFFFF" w:fill="FFFFFF"/>
            <w:rtl/>
            <w:lang w:bidi="ar-SA"/>
          </w:rPr>
          <w:t xml:space="preserve">. </w:t>
        </w:r>
        <w:r>
          <w:rPr>
            <w:color w:val="222222"/>
            <w:shd w:val="solid" w:color="FFFFFF" w:fill="FFFFFF"/>
            <w:rtl/>
          </w:rPr>
          <w:t>ההוכחה</w:t>
        </w:r>
        <w:r>
          <w:rPr>
            <w:color w:val="222222"/>
            <w:shd w:val="solid" w:color="FFFFFF" w:fill="FFFFFF"/>
            <w:rtl/>
            <w:lang w:bidi="ar-SA"/>
          </w:rPr>
          <w:t xml:space="preserve"> </w:t>
        </w:r>
        <w:r>
          <w:rPr>
            <w:color w:val="222222"/>
            <w:shd w:val="solid" w:color="FFFFFF" w:fill="FFFFFF"/>
            <w:rtl/>
          </w:rPr>
          <w:t>היא</w:t>
        </w:r>
        <w:r>
          <w:rPr>
            <w:color w:val="222222"/>
            <w:shd w:val="solid" w:color="FFFFFF" w:fill="FFFFFF"/>
            <w:rtl/>
            <w:lang w:bidi="ar-SA"/>
          </w:rPr>
          <w:t xml:space="preserve"> </w:t>
        </w:r>
        <w:r>
          <w:rPr>
            <w:color w:val="222222"/>
            <w:shd w:val="solid" w:color="FFFFFF" w:fill="FFFFFF"/>
            <w:rtl/>
          </w:rPr>
          <w:t>ע</w:t>
        </w:r>
        <w:r>
          <w:rPr>
            <w:color w:val="222222"/>
            <w:shd w:val="solid" w:color="FFFFFF" w:fill="FFFFFF"/>
            <w:rtl/>
            <w:lang w:bidi="ar-SA"/>
          </w:rPr>
          <w:t>"</w:t>
        </w:r>
        <w:r>
          <w:rPr>
            <w:color w:val="222222"/>
            <w:shd w:val="solid" w:color="FFFFFF" w:fill="FFFFFF"/>
            <w:rtl/>
          </w:rPr>
          <w:t>י</w:t>
        </w:r>
        <w:r>
          <w:rPr>
            <w:color w:val="222222"/>
            <w:shd w:val="solid" w:color="FFFFFF" w:fill="FFFFFF"/>
            <w:rtl/>
            <w:lang w:bidi="ar-SA"/>
          </w:rPr>
          <w:t xml:space="preserve"> </w:t>
        </w:r>
        <w:r>
          <w:rPr>
            <w:color w:val="222222"/>
            <w:shd w:val="solid" w:color="FFFFFF" w:fill="FFFFFF"/>
            <w:rtl/>
          </w:rPr>
          <w:t>רדוקציה</w:t>
        </w:r>
        <w:r>
          <w:rPr>
            <w:color w:val="222222"/>
            <w:shd w:val="solid" w:color="FFFFFF" w:fill="FFFFFF"/>
            <w:rtl/>
            <w:lang w:bidi="ar-SA"/>
          </w:rPr>
          <w:t xml:space="preserve"> </w:t>
        </w:r>
        <w:r>
          <w:rPr>
            <w:color w:val="222222"/>
            <w:shd w:val="solid" w:color="FFFFFF" w:fill="FFFFFF"/>
            <w:rtl/>
          </w:rPr>
          <w:t>לבעיה</w:t>
        </w:r>
        <w:r>
          <w:rPr>
            <w:color w:val="222222"/>
            <w:shd w:val="solid" w:color="FFFFFF" w:fill="FFFFFF"/>
            <w:rtl/>
            <w:lang w:bidi="ar-SA"/>
          </w:rPr>
          <w:t xml:space="preserve"> </w:t>
        </w:r>
        <w:r>
          <w:rPr>
            <w:color w:val="222222"/>
            <w:shd w:val="solid" w:color="FFFFFF" w:fill="FFFFFF"/>
            <w:rtl/>
          </w:rPr>
          <w:t>אחרת</w:t>
        </w:r>
        <w:r>
          <w:rPr>
            <w:color w:val="222222"/>
            <w:shd w:val="solid" w:color="FFFFFF" w:fill="FFFFFF"/>
            <w:rtl/>
            <w:lang w:bidi="ar-SA"/>
          </w:rPr>
          <w:t xml:space="preserve"> </w:t>
        </w:r>
        <w:r>
          <w:rPr>
            <w:color w:val="222222"/>
            <w:shd w:val="solid" w:color="FFFFFF" w:fill="FFFFFF"/>
            <w:rtl/>
          </w:rPr>
          <w:t>שפיתחתי</w:t>
        </w:r>
        <w:r>
          <w:rPr>
            <w:color w:val="222222"/>
            <w:shd w:val="solid" w:color="FFFFFF" w:fill="FFFFFF"/>
            <w:rtl/>
            <w:lang w:bidi="ar-SA"/>
          </w:rPr>
          <w:t xml:space="preserve"> - </w:t>
        </w:r>
        <w:r>
          <w:rPr>
            <w:color w:val="222222"/>
            <w:shd w:val="solid" w:color="FFFFFF" w:fill="FFFFFF"/>
            <w:rtl/>
          </w:rPr>
          <w:t>בעיית</w:t>
        </w:r>
        <w:r>
          <w:rPr>
            <w:color w:val="222222"/>
            <w:shd w:val="solid" w:color="FFFFFF" w:fill="FFFFFF"/>
            <w:rtl/>
            <w:lang w:bidi="ar-SA"/>
          </w:rPr>
          <w:t xml:space="preserve"> "</w:t>
        </w:r>
        <w:r>
          <w:rPr>
            <w:color w:val="222222"/>
            <w:shd w:val="solid" w:color="FFFFFF" w:fill="FFFFFF"/>
            <w:rtl/>
          </w:rPr>
          <w:t>חיתוך</w:t>
        </w:r>
        <w:r>
          <w:rPr>
            <w:color w:val="222222"/>
            <w:shd w:val="solid" w:color="FFFFFF" w:fill="FFFFFF"/>
            <w:rtl/>
            <w:lang w:bidi="ar-SA"/>
          </w:rPr>
          <w:t xml:space="preserve"> </w:t>
        </w:r>
        <w:r>
          <w:rPr>
            <w:color w:val="222222"/>
            <w:shd w:val="solid" w:color="FFFFFF" w:fill="FFFFFF"/>
            <w:rtl/>
          </w:rPr>
          <w:t>עוגה</w:t>
        </w:r>
        <w:r>
          <w:rPr>
            <w:color w:val="222222"/>
            <w:shd w:val="solid" w:color="FFFFFF" w:fill="FFFFFF"/>
            <w:rtl/>
            <w:lang w:bidi="ar-SA"/>
          </w:rPr>
          <w:t xml:space="preserve"> </w:t>
        </w:r>
        <w:r>
          <w:rPr>
            <w:color w:val="222222"/>
            <w:shd w:val="solid" w:color="FFFFFF" w:fill="FFFFFF"/>
            <w:rtl/>
          </w:rPr>
          <w:t>עם</w:t>
        </w:r>
        <w:r>
          <w:rPr>
            <w:color w:val="222222"/>
            <w:shd w:val="solid" w:color="FFFFFF" w:fill="FFFFFF"/>
            <w:rtl/>
            <w:lang w:bidi="ar-SA"/>
          </w:rPr>
          <w:t xml:space="preserve"> </w:t>
        </w:r>
        <w:r>
          <w:rPr>
            <w:color w:val="222222"/>
            <w:shd w:val="solid" w:color="FFFFFF" w:fill="FFFFFF"/>
            <w:rtl/>
          </w:rPr>
          <w:t>צימוקים</w:t>
        </w:r>
        <w:r>
          <w:rPr>
            <w:color w:val="222222"/>
            <w:shd w:val="solid" w:color="FFFFFF" w:fill="FFFFFF"/>
            <w:rtl/>
            <w:lang w:bidi="ar-SA"/>
          </w:rPr>
          <w:t xml:space="preserve">" </w:t>
        </w:r>
        <w:r>
          <w:rPr>
            <w:rFonts w:hint="cs"/>
            <w:color w:val="222222"/>
            <w:sz w:val="16"/>
            <w:szCs w:val="16"/>
            <w:shd w:val="solid" w:color="FFFFFF" w:fill="FFFFFF"/>
            <w:rtl/>
          </w:rPr>
          <w:t>(</w:t>
        </w:r>
        <w:r>
          <w:rPr>
            <w:lang w:bidi="ar-SA"/>
          </w:rPr>
          <w:fldChar w:fldCharType="begin"/>
        </w:r>
        <w:r>
          <w:rPr>
            <w:lang w:bidi="ar-SA"/>
          </w:rPr>
          <w:instrText>HYPERLINK "http://math.stackexchange.com/questions/394620/square-cake-with-raisins"</w:instrText>
        </w:r>
        <w:r>
          <w:rPr>
            <w:lang w:bidi="ar-SA"/>
          </w:rPr>
        </w:r>
        <w:r>
          <w:rPr>
            <w:lang w:bidi="ar-SA"/>
          </w:rPr>
          <w:fldChar w:fldCharType="separate"/>
        </w:r>
        <w:r>
          <w:rPr>
            <w:color w:val="1155CC"/>
            <w:sz w:val="16"/>
            <w:szCs w:val="16"/>
            <w:u w:val="single"/>
            <w:shd w:val="solid" w:color="FFFFFF" w:fill="FFFFFF"/>
            <w:lang w:bidi="ar-SA"/>
          </w:rPr>
          <w:t>http</w:t>
        </w:r>
        <w:r>
          <w:rPr>
            <w:lang w:bidi="ar-SA"/>
          </w:rPr>
          <w:fldChar w:fldCharType="end"/>
        </w:r>
        <w:r>
          <w:rPr>
            <w:lang w:bidi="ar-SA"/>
          </w:rPr>
          <w:fldChar w:fldCharType="begin"/>
        </w:r>
        <w:r>
          <w:rPr>
            <w:lang w:bidi="ar-SA"/>
          </w:rPr>
          <w:instrText>HYPERLINK "http://math.stackexchange.com/questions/394620/square-cake-with-raisins"</w:instrText>
        </w:r>
        <w:r>
          <w:rPr>
            <w:lang w:bidi="ar-SA"/>
          </w:rPr>
        </w:r>
        <w:r>
          <w:rPr>
            <w:lang w:bidi="ar-SA"/>
          </w:rPr>
          <w:fldChar w:fldCharType="separate"/>
        </w:r>
        <w:r>
          <w:rPr>
            <w:color w:val="1155CC"/>
            <w:sz w:val="16"/>
            <w:szCs w:val="16"/>
            <w:u w:val="single"/>
            <w:shd w:val="solid" w:color="FFFFFF" w:fill="FFFFFF"/>
            <w:lang w:bidi="ar-SA"/>
          </w:rPr>
          <w:t>://</w:t>
        </w:r>
        <w:r>
          <w:rPr>
            <w:lang w:bidi="ar-SA"/>
          </w:rPr>
          <w:fldChar w:fldCharType="end"/>
        </w:r>
        <w:r>
          <w:rPr>
            <w:lang w:bidi="ar-SA"/>
          </w:rPr>
          <w:fldChar w:fldCharType="begin"/>
        </w:r>
        <w:r>
          <w:rPr>
            <w:lang w:bidi="ar-SA"/>
          </w:rPr>
          <w:instrText>HYPERLINK "http://math.stackexchange.com/questions/394620/square-cake-with-raisins"</w:instrText>
        </w:r>
        <w:r>
          <w:rPr>
            <w:lang w:bidi="ar-SA"/>
          </w:rPr>
        </w:r>
        <w:r>
          <w:rPr>
            <w:lang w:bidi="ar-SA"/>
          </w:rPr>
          <w:fldChar w:fldCharType="separate"/>
        </w:r>
        <w:r>
          <w:rPr>
            <w:color w:val="1155CC"/>
            <w:sz w:val="16"/>
            <w:szCs w:val="16"/>
            <w:u w:val="single"/>
            <w:shd w:val="solid" w:color="FFFFFF" w:fill="FFFFFF"/>
            <w:lang w:bidi="ar-SA"/>
          </w:rPr>
          <w:t>math</w:t>
        </w:r>
        <w:r>
          <w:rPr>
            <w:lang w:bidi="ar-SA"/>
          </w:rPr>
          <w:fldChar w:fldCharType="end"/>
        </w:r>
        <w:r>
          <w:rPr>
            <w:lang w:bidi="ar-SA"/>
          </w:rPr>
          <w:fldChar w:fldCharType="begin"/>
        </w:r>
        <w:r>
          <w:rPr>
            <w:lang w:bidi="ar-SA"/>
          </w:rPr>
          <w:instrText>HYPERLINK "http://math.stackexchange.com/questions/394620/square-cake-with-raisins"</w:instrText>
        </w:r>
        <w:r>
          <w:rPr>
            <w:lang w:bidi="ar-SA"/>
          </w:rPr>
        </w:r>
        <w:r>
          <w:rPr>
            <w:lang w:bidi="ar-SA"/>
          </w:rPr>
          <w:fldChar w:fldCharType="separate"/>
        </w:r>
        <w:r>
          <w:rPr>
            <w:color w:val="1155CC"/>
            <w:sz w:val="16"/>
            <w:szCs w:val="16"/>
            <w:u w:val="single"/>
            <w:shd w:val="solid" w:color="FFFFFF" w:fill="FFFFFF"/>
            <w:lang w:bidi="ar-SA"/>
          </w:rPr>
          <w:t>.</w:t>
        </w:r>
        <w:r>
          <w:rPr>
            <w:lang w:bidi="ar-SA"/>
          </w:rPr>
          <w:fldChar w:fldCharType="end"/>
        </w:r>
        <w:r>
          <w:rPr>
            <w:lang w:bidi="ar-SA"/>
          </w:rPr>
          <w:fldChar w:fldCharType="begin"/>
        </w:r>
        <w:r>
          <w:rPr>
            <w:lang w:bidi="ar-SA"/>
          </w:rPr>
          <w:instrText>HYPERLINK "http://math.stackexchange.com/questions/394620/square-cake-with-raisins"</w:instrText>
        </w:r>
        <w:r>
          <w:rPr>
            <w:lang w:bidi="ar-SA"/>
          </w:rPr>
        </w:r>
        <w:r>
          <w:rPr>
            <w:lang w:bidi="ar-SA"/>
          </w:rPr>
          <w:fldChar w:fldCharType="separate"/>
        </w:r>
        <w:r>
          <w:rPr>
            <w:color w:val="1155CC"/>
            <w:sz w:val="16"/>
            <w:szCs w:val="16"/>
            <w:u w:val="single"/>
            <w:shd w:val="solid" w:color="FFFFFF" w:fill="FFFFFF"/>
            <w:lang w:bidi="ar-SA"/>
          </w:rPr>
          <w:t>stackexchange</w:t>
        </w:r>
        <w:r>
          <w:rPr>
            <w:lang w:bidi="ar-SA"/>
          </w:rPr>
          <w:fldChar w:fldCharType="end"/>
        </w:r>
        <w:r>
          <w:rPr>
            <w:lang w:bidi="ar-SA"/>
          </w:rPr>
          <w:fldChar w:fldCharType="begin"/>
        </w:r>
        <w:r>
          <w:rPr>
            <w:lang w:bidi="ar-SA"/>
          </w:rPr>
          <w:instrText>HYPERLINK "http://math.stackexchange.com/questions/394620/square-cake-with-raisins"</w:instrText>
        </w:r>
        <w:r>
          <w:rPr>
            <w:lang w:bidi="ar-SA"/>
          </w:rPr>
        </w:r>
        <w:r>
          <w:rPr>
            <w:lang w:bidi="ar-SA"/>
          </w:rPr>
          <w:fldChar w:fldCharType="separate"/>
        </w:r>
        <w:r>
          <w:rPr>
            <w:color w:val="1155CC"/>
            <w:sz w:val="16"/>
            <w:szCs w:val="16"/>
            <w:u w:val="single"/>
            <w:shd w:val="solid" w:color="FFFFFF" w:fill="FFFFFF"/>
            <w:lang w:bidi="ar-SA"/>
          </w:rPr>
          <w:t>.</w:t>
        </w:r>
        <w:r>
          <w:rPr>
            <w:lang w:bidi="ar-SA"/>
          </w:rPr>
          <w:fldChar w:fldCharType="end"/>
        </w:r>
        <w:r>
          <w:rPr>
            <w:lang w:bidi="ar-SA"/>
          </w:rPr>
          <w:fldChar w:fldCharType="begin"/>
        </w:r>
        <w:r>
          <w:rPr>
            <w:lang w:bidi="ar-SA"/>
          </w:rPr>
          <w:instrText>HYPERLINK "http://math.stackexchange.com/questions/394620/square-cake-with-raisins"</w:instrText>
        </w:r>
        <w:r>
          <w:rPr>
            <w:lang w:bidi="ar-SA"/>
          </w:rPr>
        </w:r>
        <w:r>
          <w:rPr>
            <w:lang w:bidi="ar-SA"/>
          </w:rPr>
          <w:fldChar w:fldCharType="separate"/>
        </w:r>
        <w:r>
          <w:rPr>
            <w:color w:val="1155CC"/>
            <w:sz w:val="16"/>
            <w:szCs w:val="16"/>
            <w:u w:val="single"/>
            <w:shd w:val="solid" w:color="FFFFFF" w:fill="FFFFFF"/>
            <w:lang w:bidi="ar-SA"/>
          </w:rPr>
          <w:t>com</w:t>
        </w:r>
        <w:r>
          <w:rPr>
            <w:lang w:bidi="ar-SA"/>
          </w:rPr>
          <w:fldChar w:fldCharType="end"/>
        </w:r>
        <w:r>
          <w:rPr>
            <w:lang w:bidi="ar-SA"/>
          </w:rPr>
          <w:fldChar w:fldCharType="begin"/>
        </w:r>
        <w:r>
          <w:rPr>
            <w:lang w:bidi="ar-SA"/>
          </w:rPr>
          <w:instrText>HYPERLINK "http://math.stackexchange.com/questions/394620/square-cake-with-raisins"</w:instrText>
        </w:r>
        <w:r>
          <w:rPr>
            <w:lang w:bidi="ar-SA"/>
          </w:rPr>
        </w:r>
        <w:r>
          <w:rPr>
            <w:lang w:bidi="ar-SA"/>
          </w:rPr>
          <w:fldChar w:fldCharType="separate"/>
        </w:r>
        <w:r>
          <w:rPr>
            <w:color w:val="1155CC"/>
            <w:sz w:val="16"/>
            <w:szCs w:val="16"/>
            <w:u w:val="single"/>
            <w:shd w:val="solid" w:color="FFFFFF" w:fill="FFFFFF"/>
            <w:lang w:bidi="ar-SA"/>
          </w:rPr>
          <w:t>/</w:t>
        </w:r>
        <w:r>
          <w:rPr>
            <w:lang w:bidi="ar-SA"/>
          </w:rPr>
          <w:fldChar w:fldCharType="end"/>
        </w:r>
        <w:r>
          <w:rPr>
            <w:lang w:bidi="ar-SA"/>
          </w:rPr>
          <w:fldChar w:fldCharType="begin"/>
        </w:r>
        <w:r>
          <w:rPr>
            <w:lang w:bidi="ar-SA"/>
          </w:rPr>
          <w:instrText>HYPERLINK "http://math.stackexchange.com/questions/394620/square-cake-with-raisins"</w:instrText>
        </w:r>
        <w:r>
          <w:rPr>
            <w:lang w:bidi="ar-SA"/>
          </w:rPr>
        </w:r>
        <w:r>
          <w:rPr>
            <w:lang w:bidi="ar-SA"/>
          </w:rPr>
          <w:fldChar w:fldCharType="separate"/>
        </w:r>
        <w:r>
          <w:rPr>
            <w:color w:val="1155CC"/>
            <w:sz w:val="16"/>
            <w:szCs w:val="16"/>
            <w:u w:val="single"/>
            <w:shd w:val="solid" w:color="FFFFFF" w:fill="FFFFFF"/>
            <w:lang w:bidi="ar-SA"/>
          </w:rPr>
          <w:t>questions</w:t>
        </w:r>
        <w:r>
          <w:rPr>
            <w:lang w:bidi="ar-SA"/>
          </w:rPr>
          <w:fldChar w:fldCharType="end"/>
        </w:r>
        <w:r>
          <w:rPr>
            <w:lang w:bidi="ar-SA"/>
          </w:rPr>
          <w:fldChar w:fldCharType="begin"/>
        </w:r>
        <w:r>
          <w:rPr>
            <w:lang w:bidi="ar-SA"/>
          </w:rPr>
          <w:instrText>HYPERLINK "http://math.stackexchange.com/questions/394620/square-cake-with-raisins"</w:instrText>
        </w:r>
        <w:r>
          <w:rPr>
            <w:lang w:bidi="ar-SA"/>
          </w:rPr>
        </w:r>
        <w:r>
          <w:rPr>
            <w:lang w:bidi="ar-SA"/>
          </w:rPr>
          <w:fldChar w:fldCharType="separate"/>
        </w:r>
        <w:r>
          <w:rPr>
            <w:color w:val="1155CC"/>
            <w:sz w:val="16"/>
            <w:szCs w:val="16"/>
            <w:u w:val="single"/>
            <w:shd w:val="solid" w:color="FFFFFF" w:fill="FFFFFF"/>
            <w:lang w:bidi="ar-SA"/>
          </w:rPr>
          <w:t>/394620/</w:t>
        </w:r>
        <w:r>
          <w:rPr>
            <w:lang w:bidi="ar-SA"/>
          </w:rPr>
          <w:fldChar w:fldCharType="end"/>
        </w:r>
        <w:r>
          <w:rPr>
            <w:lang w:bidi="ar-SA"/>
          </w:rPr>
          <w:fldChar w:fldCharType="begin"/>
        </w:r>
        <w:r>
          <w:rPr>
            <w:lang w:bidi="ar-SA"/>
          </w:rPr>
          <w:instrText>HYPERLINK "http://math.stackexchange.com/questions/394620/square-cake-with-raisins"</w:instrText>
        </w:r>
        <w:r>
          <w:rPr>
            <w:lang w:bidi="ar-SA"/>
          </w:rPr>
        </w:r>
        <w:r>
          <w:rPr>
            <w:lang w:bidi="ar-SA"/>
          </w:rPr>
          <w:fldChar w:fldCharType="separate"/>
        </w:r>
        <w:r>
          <w:rPr>
            <w:color w:val="1155CC"/>
            <w:sz w:val="16"/>
            <w:szCs w:val="16"/>
            <w:u w:val="single"/>
            <w:shd w:val="solid" w:color="FFFFFF" w:fill="FFFFFF"/>
            <w:lang w:bidi="ar-SA"/>
          </w:rPr>
          <w:t>square</w:t>
        </w:r>
        <w:r>
          <w:rPr>
            <w:lang w:bidi="ar-SA"/>
          </w:rPr>
          <w:fldChar w:fldCharType="end"/>
        </w:r>
        <w:r>
          <w:rPr>
            <w:lang w:bidi="ar-SA"/>
          </w:rPr>
          <w:fldChar w:fldCharType="begin"/>
        </w:r>
        <w:r>
          <w:rPr>
            <w:lang w:bidi="ar-SA"/>
          </w:rPr>
          <w:instrText>HYPERLINK "http://math.stackexchange.com/questions/394620/square-cake-with-raisins"</w:instrText>
        </w:r>
        <w:r>
          <w:rPr>
            <w:lang w:bidi="ar-SA"/>
          </w:rPr>
        </w:r>
        <w:r>
          <w:rPr>
            <w:lang w:bidi="ar-SA"/>
          </w:rPr>
          <w:fldChar w:fldCharType="separate"/>
        </w:r>
        <w:r>
          <w:rPr>
            <w:color w:val="1155CC"/>
            <w:sz w:val="16"/>
            <w:szCs w:val="16"/>
            <w:u w:val="single"/>
            <w:shd w:val="solid" w:color="FFFFFF" w:fill="FFFFFF"/>
            <w:lang w:bidi="ar-SA"/>
          </w:rPr>
          <w:t>-</w:t>
        </w:r>
        <w:r>
          <w:rPr>
            <w:lang w:bidi="ar-SA"/>
          </w:rPr>
          <w:fldChar w:fldCharType="end"/>
        </w:r>
        <w:r>
          <w:rPr>
            <w:lang w:bidi="ar-SA"/>
          </w:rPr>
          <w:fldChar w:fldCharType="begin"/>
        </w:r>
        <w:r>
          <w:rPr>
            <w:lang w:bidi="ar-SA"/>
          </w:rPr>
          <w:instrText>HYPERLINK "http://math.stackexchange.com/questions/394620/square-cake-with-raisins"</w:instrText>
        </w:r>
        <w:r>
          <w:rPr>
            <w:lang w:bidi="ar-SA"/>
          </w:rPr>
        </w:r>
        <w:r>
          <w:rPr>
            <w:lang w:bidi="ar-SA"/>
          </w:rPr>
          <w:fldChar w:fldCharType="separate"/>
        </w:r>
        <w:r>
          <w:rPr>
            <w:color w:val="1155CC"/>
            <w:sz w:val="16"/>
            <w:szCs w:val="16"/>
            <w:u w:val="single"/>
            <w:shd w:val="solid" w:color="FFFFFF" w:fill="FFFFFF"/>
            <w:lang w:bidi="ar-SA"/>
          </w:rPr>
          <w:t>cake</w:t>
        </w:r>
        <w:r>
          <w:rPr>
            <w:lang w:bidi="ar-SA"/>
          </w:rPr>
          <w:fldChar w:fldCharType="end"/>
        </w:r>
        <w:r>
          <w:rPr>
            <w:lang w:bidi="ar-SA"/>
          </w:rPr>
          <w:fldChar w:fldCharType="begin"/>
        </w:r>
        <w:r>
          <w:rPr>
            <w:lang w:bidi="ar-SA"/>
          </w:rPr>
          <w:instrText>HYPERLINK "http://math.stackexchange.com/questions/394620/square-cake-with-raisins"</w:instrText>
        </w:r>
        <w:r>
          <w:rPr>
            <w:lang w:bidi="ar-SA"/>
          </w:rPr>
        </w:r>
        <w:r>
          <w:rPr>
            <w:lang w:bidi="ar-SA"/>
          </w:rPr>
          <w:fldChar w:fldCharType="separate"/>
        </w:r>
        <w:r>
          <w:rPr>
            <w:color w:val="1155CC"/>
            <w:sz w:val="16"/>
            <w:szCs w:val="16"/>
            <w:u w:val="single"/>
            <w:shd w:val="solid" w:color="FFFFFF" w:fill="FFFFFF"/>
            <w:lang w:bidi="ar-SA"/>
          </w:rPr>
          <w:t>-</w:t>
        </w:r>
        <w:r>
          <w:rPr>
            <w:lang w:bidi="ar-SA"/>
          </w:rPr>
          <w:fldChar w:fldCharType="end"/>
        </w:r>
        <w:r>
          <w:rPr>
            <w:lang w:bidi="ar-SA"/>
          </w:rPr>
          <w:fldChar w:fldCharType="begin"/>
        </w:r>
        <w:r>
          <w:rPr>
            <w:lang w:bidi="ar-SA"/>
          </w:rPr>
          <w:instrText>HYPERLINK "http://math.stackexchange.com/questions/394620/square-cake-with-raisins"</w:instrText>
        </w:r>
        <w:r>
          <w:rPr>
            <w:lang w:bidi="ar-SA"/>
          </w:rPr>
        </w:r>
        <w:r>
          <w:rPr>
            <w:lang w:bidi="ar-SA"/>
          </w:rPr>
          <w:fldChar w:fldCharType="separate"/>
        </w:r>
        <w:r>
          <w:rPr>
            <w:color w:val="1155CC"/>
            <w:sz w:val="16"/>
            <w:szCs w:val="16"/>
            <w:u w:val="single"/>
            <w:shd w:val="solid" w:color="FFFFFF" w:fill="FFFFFF"/>
            <w:lang w:bidi="ar-SA"/>
          </w:rPr>
          <w:t>with</w:t>
        </w:r>
        <w:r>
          <w:rPr>
            <w:lang w:bidi="ar-SA"/>
          </w:rPr>
          <w:fldChar w:fldCharType="end"/>
        </w:r>
        <w:r>
          <w:rPr>
            <w:lang w:bidi="ar-SA"/>
          </w:rPr>
          <w:fldChar w:fldCharType="begin"/>
        </w:r>
        <w:r>
          <w:rPr>
            <w:lang w:bidi="ar-SA"/>
          </w:rPr>
          <w:instrText>HYPERLINK "http://math.stackexchange.com/questions/394620/square-cake-with-raisins"</w:instrText>
        </w:r>
        <w:r>
          <w:rPr>
            <w:lang w:bidi="ar-SA"/>
          </w:rPr>
        </w:r>
        <w:r>
          <w:rPr>
            <w:lang w:bidi="ar-SA"/>
          </w:rPr>
          <w:fldChar w:fldCharType="separate"/>
        </w:r>
        <w:r>
          <w:rPr>
            <w:color w:val="1155CC"/>
            <w:sz w:val="16"/>
            <w:szCs w:val="16"/>
            <w:u w:val="single"/>
            <w:shd w:val="solid" w:color="FFFFFF" w:fill="FFFFFF"/>
            <w:lang w:bidi="ar-SA"/>
          </w:rPr>
          <w:t>-</w:t>
        </w:r>
        <w:r>
          <w:rPr>
            <w:lang w:bidi="ar-SA"/>
          </w:rPr>
          <w:fldChar w:fldCharType="end"/>
        </w:r>
        <w:r>
          <w:rPr>
            <w:lang w:bidi="ar-SA"/>
          </w:rPr>
          <w:fldChar w:fldCharType="begin"/>
        </w:r>
        <w:r>
          <w:rPr>
            <w:lang w:bidi="ar-SA"/>
          </w:rPr>
          <w:instrText>HYPERLINK "http://math.stackexchange.com/questions/394620/square-cake-with-raisins"</w:instrText>
        </w:r>
        <w:r>
          <w:rPr>
            <w:lang w:bidi="ar-SA"/>
          </w:rPr>
        </w:r>
        <w:r>
          <w:rPr>
            <w:lang w:bidi="ar-SA"/>
          </w:rPr>
          <w:fldChar w:fldCharType="separate"/>
        </w:r>
        <w:r>
          <w:rPr>
            <w:color w:val="1155CC"/>
            <w:sz w:val="16"/>
            <w:szCs w:val="16"/>
            <w:u w:val="single"/>
            <w:shd w:val="solid" w:color="FFFFFF" w:fill="FFFFFF"/>
            <w:lang w:bidi="ar-SA"/>
          </w:rPr>
          <w:t>raisins</w:t>
        </w:r>
        <w:r>
          <w:rPr>
            <w:lang w:bidi="ar-SA"/>
          </w:rPr>
          <w:fldChar w:fldCharType="end"/>
        </w:r>
        <w:r>
          <w:rPr>
            <w:color w:val="222222"/>
            <w:sz w:val="16"/>
            <w:szCs w:val="16"/>
            <w:shd w:val="solid" w:color="FFFFFF" w:fill="FFFFFF"/>
            <w:lang w:bidi="ar-SA"/>
          </w:rPr>
          <w:t xml:space="preserve"> (</w:t>
        </w:r>
        <w:r>
          <w:rPr>
            <w:color w:val="222222"/>
            <w:shd w:val="solid" w:color="FFFFFF" w:fill="FFFFFF"/>
            <w:rtl/>
            <w:lang w:bidi="ar-SA"/>
          </w:rPr>
          <w:t xml:space="preserve">. </w:t>
        </w:r>
        <w:r>
          <w:rPr>
            <w:color w:val="222222"/>
            <w:shd w:val="solid" w:color="FFFFFF" w:fill="FFFFFF"/>
            <w:rtl/>
          </w:rPr>
          <w:t>גבול</w:t>
        </w:r>
        <w:r>
          <w:rPr>
            <w:color w:val="222222"/>
            <w:shd w:val="solid" w:color="FFFFFF" w:fill="FFFFFF"/>
            <w:rtl/>
            <w:lang w:bidi="ar-SA"/>
          </w:rPr>
          <w:t xml:space="preserve"> </w:t>
        </w:r>
        <w:r>
          <w:rPr>
            <w:color w:val="222222"/>
            <w:shd w:val="solid" w:color="FFFFFF" w:fill="FFFFFF"/>
            <w:rtl/>
          </w:rPr>
          <w:t>עליון</w:t>
        </w:r>
        <w:r>
          <w:rPr>
            <w:color w:val="222222"/>
            <w:shd w:val="solid" w:color="FFFFFF" w:fill="FFFFFF"/>
            <w:rtl/>
            <w:lang w:bidi="ar-SA"/>
          </w:rPr>
          <w:t xml:space="preserve"> </w:t>
        </w:r>
        <w:r>
          <w:rPr>
            <w:color w:val="222222"/>
            <w:shd w:val="solid" w:color="FFFFFF" w:fill="FFFFFF"/>
            <w:rtl/>
          </w:rPr>
          <w:t>זה</w:t>
        </w:r>
        <w:r>
          <w:rPr>
            <w:color w:val="222222"/>
            <w:shd w:val="solid" w:color="FFFFFF" w:fill="FFFFFF"/>
            <w:rtl/>
            <w:lang w:bidi="ar-SA"/>
          </w:rPr>
          <w:t xml:space="preserve"> </w:t>
        </w:r>
        <w:r>
          <w:rPr>
            <w:color w:val="222222"/>
            <w:shd w:val="solid" w:color="FFFFFF" w:fill="FFFFFF"/>
            <w:rtl/>
          </w:rPr>
          <w:t>נכון</w:t>
        </w:r>
        <w:r>
          <w:rPr>
            <w:color w:val="222222"/>
            <w:shd w:val="solid" w:color="FFFFFF" w:fill="FFFFFF"/>
            <w:rtl/>
            <w:lang w:bidi="ar-SA"/>
          </w:rPr>
          <w:t xml:space="preserve"> </w:t>
        </w:r>
        <w:r>
          <w:rPr>
            <w:color w:val="222222"/>
            <w:shd w:val="solid" w:color="FFFFFF" w:fill="FFFFFF"/>
            <w:rtl/>
          </w:rPr>
          <w:t>לכל</w:t>
        </w:r>
        <w:r>
          <w:rPr>
            <w:color w:val="222222"/>
            <w:shd w:val="solid" w:color="FFFFFF" w:fill="FFFFFF"/>
            <w:rtl/>
            <w:lang w:bidi="ar-SA"/>
          </w:rPr>
          <w:t xml:space="preserve"> </w:t>
        </w:r>
        <w:r>
          <w:rPr>
            <w:color w:val="222222"/>
            <w:shd w:val="solid" w:color="FFFFFF" w:fill="FFFFFF"/>
            <w:lang w:bidi="ar-SA"/>
          </w:rPr>
          <w:t>R</w:t>
        </w:r>
        <w:r>
          <w:rPr>
            <w:color w:val="222222"/>
            <w:shd w:val="solid" w:color="FFFFFF" w:fill="FFFFFF"/>
            <w:rtl/>
            <w:lang w:bidi="ar-SA"/>
          </w:rPr>
          <w:t xml:space="preserve">! </w:t>
        </w:r>
        <w:r>
          <w:rPr>
            <w:color w:val="222222"/>
            <w:shd w:val="solid" w:color="FFFFFF" w:fill="FFFFFF"/>
            <w:rtl/>
          </w:rPr>
          <w:t>כלומר</w:t>
        </w:r>
        <w:r>
          <w:rPr>
            <w:color w:val="222222"/>
            <w:shd w:val="solid" w:color="FFFFFF" w:fill="FFFFFF"/>
            <w:rtl/>
            <w:lang w:bidi="ar-SA"/>
          </w:rPr>
          <w:t xml:space="preserve">, </w:t>
        </w:r>
        <w:r>
          <w:rPr>
            <w:color w:val="222222"/>
            <w:shd w:val="solid" w:color="FFFFFF" w:fill="FFFFFF"/>
            <w:rtl/>
          </w:rPr>
          <w:t>גם</w:t>
        </w:r>
        <w:r>
          <w:rPr>
            <w:color w:val="222222"/>
            <w:shd w:val="solid" w:color="FFFFFF" w:fill="FFFFFF"/>
            <w:rtl/>
            <w:lang w:bidi="ar-SA"/>
          </w:rPr>
          <w:t xml:space="preserve"> </w:t>
        </w:r>
        <w:r>
          <w:rPr>
            <w:color w:val="222222"/>
            <w:shd w:val="solid" w:color="FFFFFF" w:fill="FFFFFF"/>
            <w:rtl/>
          </w:rPr>
          <w:t>אם</w:t>
        </w:r>
        <w:r>
          <w:rPr>
            <w:color w:val="222222"/>
            <w:shd w:val="solid" w:color="FFFFFF" w:fill="FFFFFF"/>
            <w:rtl/>
            <w:lang w:bidi="ar-SA"/>
          </w:rPr>
          <w:t xml:space="preserve"> </w:t>
        </w:r>
        <w:r>
          <w:rPr>
            <w:color w:val="222222"/>
            <w:shd w:val="solid" w:color="FFFFFF" w:fill="FFFFFF"/>
            <w:rtl/>
          </w:rPr>
          <w:t>האזרחים</w:t>
        </w:r>
        <w:r>
          <w:rPr>
            <w:color w:val="222222"/>
            <w:shd w:val="solid" w:color="FFFFFF" w:fill="FFFFFF"/>
            <w:rtl/>
            <w:lang w:bidi="ar-SA"/>
          </w:rPr>
          <w:t xml:space="preserve"> </w:t>
        </w:r>
        <w:r>
          <w:rPr>
            <w:color w:val="222222"/>
            <w:shd w:val="solid" w:color="FFFFFF" w:fill="FFFFFF"/>
            <w:rtl/>
          </w:rPr>
          <w:t>מוכנים</w:t>
        </w:r>
        <w:r>
          <w:rPr>
            <w:color w:val="222222"/>
            <w:shd w:val="solid" w:color="FFFFFF" w:fill="FFFFFF"/>
            <w:rtl/>
            <w:lang w:bidi="ar-SA"/>
          </w:rPr>
          <w:t xml:space="preserve"> </w:t>
        </w:r>
        <w:r>
          <w:rPr>
            <w:color w:val="222222"/>
            <w:shd w:val="solid" w:color="FFFFFF" w:fill="FFFFFF"/>
            <w:rtl/>
          </w:rPr>
          <w:t>לקבל</w:t>
        </w:r>
        <w:r>
          <w:rPr>
            <w:color w:val="222222"/>
            <w:shd w:val="solid" w:color="FFFFFF" w:fill="FFFFFF"/>
            <w:rtl/>
            <w:lang w:bidi="ar-SA"/>
          </w:rPr>
          <w:t xml:space="preserve"> </w:t>
        </w:r>
        <w:r>
          <w:rPr>
            <w:color w:val="222222"/>
            <w:shd w:val="solid" w:color="FFFFFF" w:fill="FFFFFF"/>
            <w:rtl/>
          </w:rPr>
          <w:t>נחלה</w:t>
        </w:r>
        <w:r>
          <w:rPr>
            <w:color w:val="222222"/>
            <w:shd w:val="solid" w:color="FFFFFF" w:fill="FFFFFF"/>
            <w:rtl/>
            <w:lang w:bidi="ar-SA"/>
          </w:rPr>
          <w:t xml:space="preserve"> </w:t>
        </w:r>
        <w:r>
          <w:rPr>
            <w:color w:val="222222"/>
            <w:shd w:val="solid" w:color="FFFFFF" w:fill="FFFFFF"/>
            <w:rtl/>
          </w:rPr>
          <w:t>שיחס</w:t>
        </w:r>
        <w:r>
          <w:rPr>
            <w:color w:val="222222"/>
            <w:shd w:val="solid" w:color="FFFFFF" w:fill="FFFFFF"/>
            <w:rtl/>
            <w:lang w:bidi="ar-SA"/>
          </w:rPr>
          <w:t xml:space="preserve"> </w:t>
        </w:r>
        <w:r>
          <w:rPr>
            <w:color w:val="222222"/>
            <w:shd w:val="solid" w:color="FFFFFF" w:fill="FFFFFF"/>
            <w:rtl/>
          </w:rPr>
          <w:t>גובה</w:t>
        </w:r>
        <w:r>
          <w:rPr>
            <w:color w:val="222222"/>
            <w:shd w:val="solid" w:color="FFFFFF" w:fill="FFFFFF"/>
            <w:rtl/>
            <w:lang w:bidi="ar-SA"/>
          </w:rPr>
          <w:t>-</w:t>
        </w:r>
        <w:r>
          <w:rPr>
            <w:color w:val="222222"/>
            <w:shd w:val="solid" w:color="FFFFFF" w:fill="FFFFFF"/>
            <w:rtl/>
          </w:rPr>
          <w:t>רוחב</w:t>
        </w:r>
        <w:r>
          <w:rPr>
            <w:color w:val="222222"/>
            <w:shd w:val="solid" w:color="FFFFFF" w:fill="FFFFFF"/>
            <w:rtl/>
            <w:lang w:bidi="ar-SA"/>
          </w:rPr>
          <w:t xml:space="preserve"> </w:t>
        </w:r>
        <w:r>
          <w:rPr>
            <w:color w:val="222222"/>
            <w:shd w:val="solid" w:color="FFFFFF" w:fill="FFFFFF"/>
            <w:rtl/>
          </w:rPr>
          <w:t>שלה</w:t>
        </w:r>
        <w:r>
          <w:rPr>
            <w:color w:val="222222"/>
            <w:shd w:val="solid" w:color="FFFFFF" w:fill="FFFFFF"/>
            <w:rtl/>
            <w:lang w:bidi="ar-SA"/>
          </w:rPr>
          <w:t xml:space="preserve"> </w:t>
        </w:r>
        <w:r>
          <w:rPr>
            <w:color w:val="222222"/>
            <w:shd w:val="solid" w:color="FFFFFF" w:fill="FFFFFF"/>
            <w:rtl/>
          </w:rPr>
          <w:t>הוא</w:t>
        </w:r>
        <w:r>
          <w:rPr>
            <w:color w:val="222222"/>
            <w:shd w:val="solid" w:color="FFFFFF" w:fill="FFFFFF"/>
            <w:rtl/>
            <w:lang w:bidi="ar-SA"/>
          </w:rPr>
          <w:t xml:space="preserve"> </w:t>
        </w:r>
        <w:r>
          <w:rPr>
            <w:color w:val="222222"/>
            <w:shd w:val="solid" w:color="FFFFFF" w:fill="FFFFFF"/>
            <w:rtl/>
          </w:rPr>
          <w:t>בין</w:t>
        </w:r>
        <w:r>
          <w:rPr>
            <w:color w:val="222222"/>
            <w:shd w:val="solid" w:color="FFFFFF" w:fill="FFFFFF"/>
            <w:rtl/>
            <w:lang w:bidi="ar-SA"/>
          </w:rPr>
          <w:t xml:space="preserve"> 1</w:t>
        </w:r>
        <w:r>
          <w:rPr>
            <w:color w:val="222222"/>
            <w:shd w:val="solid" w:color="FFFFFF" w:fill="FFFFFF"/>
            <w:rtl/>
          </w:rPr>
          <w:t>0</w:t>
        </w:r>
        <w:r>
          <w:rPr>
            <w:color w:val="222222"/>
            <w:shd w:val="solid" w:color="FFFFFF" w:fill="FFFFFF"/>
            <w:rtl/>
            <w:lang w:bidi="ar-SA"/>
          </w:rPr>
          <w:t xml:space="preserve">0 </w:t>
        </w:r>
        <w:r>
          <w:rPr>
            <w:color w:val="222222"/>
            <w:shd w:val="solid" w:color="FFFFFF" w:fill="FFFFFF"/>
            <w:rtl/>
          </w:rPr>
          <w:t>לבין</w:t>
        </w:r>
        <w:r>
          <w:rPr>
            <w:color w:val="222222"/>
            <w:shd w:val="solid" w:color="FFFFFF" w:fill="FFFFFF"/>
            <w:rtl/>
            <w:lang w:bidi="ar-SA"/>
          </w:rPr>
          <w:t xml:space="preserve"> </w:t>
        </w:r>
        <w:r>
          <w:rPr>
            <w:color w:val="222222"/>
            <w:shd w:val="solid" w:color="FFFFFF" w:fill="FFFFFF"/>
            <w:lang w:bidi="ar-SA"/>
          </w:rPr>
          <w:t>1/100</w:t>
        </w:r>
        <w:r>
          <w:rPr>
            <w:color w:val="222222"/>
            <w:shd w:val="solid" w:color="FFFFFF" w:fill="FFFFFF"/>
            <w:rtl/>
            <w:lang w:bidi="ar-SA"/>
          </w:rPr>
          <w:t xml:space="preserve">, </w:t>
        </w:r>
        <w:r>
          <w:rPr>
            <w:color w:val="222222"/>
            <w:shd w:val="solid" w:color="FFFFFF" w:fill="FFFFFF"/>
            <w:rtl/>
          </w:rPr>
          <w:t>עדיין</w:t>
        </w:r>
        <w:r>
          <w:rPr>
            <w:color w:val="222222"/>
            <w:shd w:val="solid" w:color="FFFFFF" w:fill="FFFFFF"/>
            <w:rtl/>
            <w:lang w:bidi="ar-SA"/>
          </w:rPr>
          <w:t xml:space="preserve"> </w:t>
        </w:r>
        <w:r>
          <w:rPr>
            <w:color w:val="222222"/>
            <w:shd w:val="solid" w:color="FFFFFF" w:fill="FFFFFF"/>
            <w:rtl/>
          </w:rPr>
          <w:t>עלול</w:t>
        </w:r>
        <w:r>
          <w:rPr>
            <w:color w:val="222222"/>
            <w:shd w:val="solid" w:color="FFFFFF" w:fill="FFFFFF"/>
            <w:rtl/>
            <w:lang w:bidi="ar-SA"/>
          </w:rPr>
          <w:t xml:space="preserve"> </w:t>
        </w:r>
        <w:r>
          <w:rPr>
            <w:color w:val="222222"/>
            <w:shd w:val="solid" w:color="FFFFFF" w:fill="FFFFFF"/>
            <w:rtl/>
          </w:rPr>
          <w:t>להיות</w:t>
        </w:r>
        <w:r>
          <w:rPr>
            <w:color w:val="222222"/>
            <w:shd w:val="solid" w:color="FFFFFF" w:fill="FFFFFF"/>
            <w:rtl/>
            <w:lang w:bidi="ar-SA"/>
          </w:rPr>
          <w:t xml:space="preserve"> </w:t>
        </w:r>
        <w:r>
          <w:rPr>
            <w:color w:val="222222"/>
            <w:shd w:val="solid" w:color="FFFFFF" w:fill="FFFFFF"/>
            <w:rtl/>
          </w:rPr>
          <w:t>מצב</w:t>
        </w:r>
        <w:r>
          <w:rPr>
            <w:color w:val="222222"/>
            <w:shd w:val="solid" w:color="FFFFFF" w:fill="FFFFFF"/>
            <w:rtl/>
            <w:lang w:bidi="ar-SA"/>
          </w:rPr>
          <w:t xml:space="preserve"> </w:t>
        </w:r>
        <w:r>
          <w:rPr>
            <w:color w:val="222222"/>
            <w:shd w:val="solid" w:color="FFFFFF" w:fill="FFFFFF"/>
            <w:rtl/>
          </w:rPr>
          <w:t>שבו</w:t>
        </w:r>
        <w:r>
          <w:rPr>
            <w:color w:val="222222"/>
            <w:shd w:val="solid" w:color="FFFFFF" w:fill="FFFFFF"/>
            <w:rtl/>
            <w:lang w:bidi="ar-SA"/>
          </w:rPr>
          <w:t xml:space="preserve"> </w:t>
        </w:r>
        <w:r>
          <w:rPr>
            <w:color w:val="222222"/>
            <w:shd w:val="solid" w:color="FFFFFF" w:fill="FFFFFF"/>
            <w:rtl/>
          </w:rPr>
          <w:t>כל</w:t>
        </w:r>
        <w:r>
          <w:rPr>
            <w:color w:val="222222"/>
            <w:shd w:val="solid" w:color="FFFFFF" w:fill="FFFFFF"/>
            <w:rtl/>
            <w:lang w:bidi="ar-SA"/>
          </w:rPr>
          <w:t xml:space="preserve"> </w:t>
        </w:r>
        <w:r>
          <w:rPr>
            <w:color w:val="222222"/>
            <w:shd w:val="solid" w:color="FFFFFF" w:fill="FFFFFF"/>
            <w:rtl/>
          </w:rPr>
          <w:t>אזרח</w:t>
        </w:r>
        <w:r>
          <w:rPr>
            <w:color w:val="222222"/>
            <w:shd w:val="solid" w:color="FFFFFF" w:fill="FFFFFF"/>
            <w:rtl/>
            <w:lang w:bidi="ar-SA"/>
          </w:rPr>
          <w:t xml:space="preserve"> </w:t>
        </w:r>
        <w:r>
          <w:rPr>
            <w:color w:val="222222"/>
            <w:shd w:val="solid" w:color="FFFFFF" w:fill="FFFFFF"/>
            <w:rtl/>
          </w:rPr>
          <w:t>יקבל</w:t>
        </w:r>
        <w:r>
          <w:rPr>
            <w:color w:val="222222"/>
            <w:shd w:val="solid" w:color="FFFFFF" w:fill="FFFFFF"/>
            <w:rtl/>
            <w:lang w:bidi="ar-SA"/>
          </w:rPr>
          <w:t xml:space="preserve"> </w:t>
        </w:r>
        <w:r>
          <w:rPr>
            <w:color w:val="222222"/>
            <w:shd w:val="solid" w:color="FFFFFF" w:fill="FFFFFF"/>
            <w:rtl/>
          </w:rPr>
          <w:t>רק</w:t>
        </w:r>
        <w:r>
          <w:rPr>
            <w:color w:val="222222"/>
            <w:shd w:val="solid" w:color="FFFFFF" w:fill="FFFFFF"/>
            <w:rtl/>
            <w:lang w:bidi="ar-SA"/>
          </w:rPr>
          <w:t xml:space="preserve"> </w:t>
        </w:r>
        <w:r>
          <w:rPr>
            <w:color w:val="222222"/>
            <w:shd w:val="solid" w:color="FFFFFF" w:fill="FFFFFF"/>
            <w:rtl/>
          </w:rPr>
          <w:t>כחצי</w:t>
        </w:r>
        <w:r>
          <w:rPr>
            <w:color w:val="222222"/>
            <w:shd w:val="solid" w:color="FFFFFF" w:fill="FFFFFF"/>
            <w:rtl/>
            <w:lang w:bidi="ar-SA"/>
          </w:rPr>
          <w:t xml:space="preserve"> </w:t>
        </w:r>
        <w:r>
          <w:rPr>
            <w:color w:val="222222"/>
            <w:shd w:val="solid" w:color="FFFFFF" w:fill="FFFFFF"/>
            <w:rtl/>
          </w:rPr>
          <w:t>ממה</w:t>
        </w:r>
        <w:r>
          <w:rPr>
            <w:color w:val="222222"/>
            <w:shd w:val="solid" w:color="FFFFFF" w:fill="FFFFFF"/>
            <w:rtl/>
            <w:lang w:bidi="ar-SA"/>
          </w:rPr>
          <w:t xml:space="preserve"> </w:t>
        </w:r>
        <w:r>
          <w:rPr>
            <w:color w:val="222222"/>
            <w:shd w:val="solid" w:color="FFFFFF" w:fill="FFFFFF"/>
            <w:rtl/>
          </w:rPr>
          <w:t>שמבטיחים</w:t>
        </w:r>
        <w:r>
          <w:rPr>
            <w:color w:val="222222"/>
            <w:shd w:val="solid" w:color="FFFFFF" w:fill="FFFFFF"/>
            <w:rtl/>
            <w:lang w:bidi="ar-SA"/>
          </w:rPr>
          <w:t xml:space="preserve"> </w:t>
        </w:r>
        <w:r>
          <w:rPr>
            <w:color w:val="222222"/>
            <w:shd w:val="solid" w:color="FFFFFF" w:fill="FFFFFF"/>
            <w:rtl/>
          </w:rPr>
          <w:t>לו</w:t>
        </w:r>
        <w:r>
          <w:rPr>
            <w:color w:val="222222"/>
            <w:shd w:val="solid" w:color="FFFFFF" w:fill="FFFFFF"/>
            <w:rtl/>
            <w:lang w:bidi="ar-SA"/>
          </w:rPr>
          <w:t xml:space="preserve"> </w:t>
        </w:r>
        <w:r>
          <w:rPr>
            <w:color w:val="222222"/>
            <w:shd w:val="solid" w:color="FFFFFF" w:fill="FFFFFF"/>
            <w:rtl/>
          </w:rPr>
          <w:t>אלגוריתמים</w:t>
        </w:r>
        <w:r>
          <w:rPr>
            <w:color w:val="222222"/>
            <w:shd w:val="solid" w:color="FFFFFF" w:fill="FFFFFF"/>
            <w:rtl/>
            <w:lang w:bidi="ar-SA"/>
          </w:rPr>
          <w:t xml:space="preserve"> </w:t>
        </w:r>
        <w:r>
          <w:rPr>
            <w:color w:val="222222"/>
            <w:shd w:val="solid" w:color="FFFFFF" w:fill="FFFFFF"/>
            <w:rtl/>
          </w:rPr>
          <w:t>שאינם</w:t>
        </w:r>
        <w:r>
          <w:rPr>
            <w:color w:val="222222"/>
            <w:shd w:val="solid" w:color="FFFFFF" w:fill="FFFFFF"/>
            <w:rtl/>
            <w:lang w:bidi="ar-SA"/>
          </w:rPr>
          <w:t xml:space="preserve"> </w:t>
        </w:r>
        <w:r>
          <w:rPr>
            <w:color w:val="222222"/>
            <w:shd w:val="solid" w:color="FFFFFF" w:fill="FFFFFF"/>
            <w:rtl/>
          </w:rPr>
          <w:t>מתחשבים</w:t>
        </w:r>
        <w:r>
          <w:rPr>
            <w:color w:val="222222"/>
            <w:shd w:val="solid" w:color="FFFFFF" w:fill="FFFFFF"/>
            <w:rtl/>
            <w:lang w:bidi="ar-SA"/>
          </w:rPr>
          <w:t xml:space="preserve"> </w:t>
        </w:r>
        <w:r>
          <w:rPr>
            <w:color w:val="222222"/>
            <w:shd w:val="solid" w:color="FFFFFF" w:fill="FFFFFF"/>
            <w:rtl/>
          </w:rPr>
          <w:t>בצורה</w:t>
        </w:r>
        <w:r>
          <w:rPr>
            <w:color w:val="222222"/>
            <w:shd w:val="solid" w:color="FFFFFF" w:fill="FFFFFF"/>
            <w:rtl/>
            <w:lang w:bidi="ar-SA"/>
          </w:rPr>
          <w:t xml:space="preserve">. </w:t>
        </w:r>
        <w:r>
          <w:rPr>
            <w:color w:val="222222"/>
            <w:shd w:val="solid" w:color="FFFFFF" w:fill="FFFFFF"/>
            <w:rtl/>
          </w:rPr>
          <w:t>אם</w:t>
        </w:r>
        <w:r>
          <w:rPr>
            <w:color w:val="222222"/>
            <w:shd w:val="solid" w:color="FFFFFF" w:fill="FFFFFF"/>
            <w:rtl/>
            <w:lang w:bidi="ar-SA"/>
          </w:rPr>
          <w:t xml:space="preserve"> </w:t>
        </w:r>
        <w:r>
          <w:rPr>
            <w:color w:val="222222"/>
            <w:shd w:val="solid" w:color="FFFFFF" w:fill="FFFFFF"/>
            <w:lang w:bidi="ar-SA"/>
          </w:rPr>
          <w:t>R</w:t>
        </w:r>
        <w:r>
          <w:rPr>
            <w:color w:val="222222"/>
            <w:shd w:val="solid" w:color="FFFFFF" w:fill="FFFFFF"/>
            <w:rtl/>
            <w:lang w:bidi="ar-SA"/>
          </w:rPr>
          <w:t>=1</w:t>
        </w:r>
        <w:r>
          <w:rPr>
            <w:rFonts w:hint="cs"/>
            <w:color w:val="222222"/>
            <w:shd w:val="solid" w:color="FFFFFF" w:fill="FFFFFF"/>
            <w:rtl/>
          </w:rPr>
          <w:t xml:space="preserve"> (ריבוע),</w:t>
        </w:r>
        <w:r>
          <w:rPr>
            <w:color w:val="222222"/>
            <w:shd w:val="solid" w:color="FFFFFF" w:fill="FFFFFF"/>
            <w:rtl/>
            <w:lang w:bidi="ar-SA"/>
          </w:rPr>
          <w:t xml:space="preserve"> </w:t>
        </w:r>
        <w:r>
          <w:rPr>
            <w:color w:val="222222"/>
            <w:shd w:val="solid" w:color="FFFFFF" w:fill="FFFFFF"/>
            <w:rtl/>
          </w:rPr>
          <w:t>הגבול</w:t>
        </w:r>
        <w:r>
          <w:rPr>
            <w:color w:val="222222"/>
            <w:shd w:val="solid" w:color="FFFFFF" w:fill="FFFFFF"/>
            <w:rtl/>
            <w:lang w:bidi="ar-SA"/>
          </w:rPr>
          <w:t xml:space="preserve"> </w:t>
        </w:r>
        <w:r>
          <w:rPr>
            <w:color w:val="222222"/>
            <w:shd w:val="solid" w:color="FFFFFF" w:fill="FFFFFF"/>
            <w:rtl/>
          </w:rPr>
          <w:t>העליון</w:t>
        </w:r>
        <w:r>
          <w:rPr>
            <w:color w:val="222222"/>
            <w:shd w:val="solid" w:color="FFFFFF" w:fill="FFFFFF"/>
            <w:rtl/>
            <w:lang w:bidi="ar-SA"/>
          </w:rPr>
          <w:t xml:space="preserve"> </w:t>
        </w:r>
        <w:r>
          <w:rPr>
            <w:color w:val="222222"/>
            <w:shd w:val="solid" w:color="FFFFFF" w:fill="FFFFFF"/>
            <w:rtl/>
          </w:rPr>
          <w:t>אף</w:t>
        </w:r>
        <w:r>
          <w:rPr>
            <w:color w:val="222222"/>
            <w:shd w:val="solid" w:color="FFFFFF" w:fill="FFFFFF"/>
            <w:rtl/>
            <w:lang w:bidi="ar-SA"/>
          </w:rPr>
          <w:t xml:space="preserve"> </w:t>
        </w:r>
        <w:r>
          <w:rPr>
            <w:color w:val="222222"/>
            <w:shd w:val="solid" w:color="FFFFFF" w:fill="FFFFFF"/>
            <w:rtl/>
          </w:rPr>
          <w:t>נמוך</w:t>
        </w:r>
        <w:r>
          <w:rPr>
            <w:color w:val="222222"/>
            <w:shd w:val="solid" w:color="FFFFFF" w:fill="FFFFFF"/>
            <w:rtl/>
            <w:lang w:bidi="ar-SA"/>
          </w:rPr>
          <w:t xml:space="preserve"> </w:t>
        </w:r>
        <w:r>
          <w:rPr>
            <w:color w:val="222222"/>
            <w:shd w:val="solid" w:color="FFFFFF" w:fill="FFFFFF"/>
            <w:rtl/>
          </w:rPr>
          <w:t>יותר</w:t>
        </w:r>
        <w:r>
          <w:rPr>
            <w:color w:val="222222"/>
            <w:shd w:val="solid" w:color="FFFFFF" w:fill="FFFFFF"/>
            <w:rtl/>
            <w:lang w:bidi="ar-SA"/>
          </w:rPr>
          <w:t xml:space="preserve">, </w:t>
        </w:r>
        <w:r>
          <w:rPr>
            <w:color w:val="222222"/>
            <w:shd w:val="solid" w:color="FFFFFF" w:fill="FFFFFF"/>
            <w:rtl/>
          </w:rPr>
          <w:t>ועומד</w:t>
        </w:r>
        <w:r>
          <w:rPr>
            <w:color w:val="222222"/>
            <w:shd w:val="solid" w:color="FFFFFF" w:fill="FFFFFF"/>
            <w:rtl/>
            <w:lang w:bidi="ar-SA"/>
          </w:rPr>
          <w:t xml:space="preserve"> </w:t>
        </w:r>
        <w:r>
          <w:rPr>
            <w:color w:val="222222"/>
            <w:shd w:val="solid" w:color="FFFFFF" w:fill="FFFFFF"/>
            <w:rtl/>
          </w:rPr>
          <w:t>על</w:t>
        </w:r>
        <w:r>
          <w:rPr>
            <w:color w:val="222222"/>
            <w:shd w:val="solid" w:color="FFFFFF" w:fill="FFFFFF"/>
            <w:rtl/>
            <w:lang w:bidi="ar-SA"/>
          </w:rPr>
          <w:t xml:space="preserve"> </w:t>
        </w:r>
        <w:r>
          <w:rPr>
            <w:b/>
            <w:bCs/>
            <w:color w:val="222222"/>
            <w:shd w:val="solid" w:color="FFFFFF" w:fill="FFFFFF"/>
          </w:rPr>
          <w:t>1/2n</w:t>
        </w:r>
        <w:r>
          <w:rPr>
            <w:color w:val="222222"/>
            <w:shd w:val="solid" w:color="FFFFFF" w:fill="FFFFFF"/>
            <w:rtl/>
            <w:lang w:bidi="ar-SA"/>
          </w:rPr>
          <w:t>.</w:t>
        </w:r>
      </w:ins>
    </w:p>
    <w:p w:rsidR="00BB1225" w:rsidRDefault="00BB1225" w:rsidP="00BB1225">
      <w:pPr>
        <w:spacing w:line="312" w:lineRule="auto"/>
        <w:rPr>
          <w:ins w:id="1515" w:author=" " w:date="2013-11-19T16:38:00Z"/>
          <w:color w:val="222222"/>
          <w:shd w:val="solid" w:color="FFFFFF" w:fill="FFFFFF"/>
          <w:lang w:bidi="ar-SA"/>
        </w:rPr>
      </w:pPr>
    </w:p>
    <w:p w:rsidR="00BB1225" w:rsidRDefault="00BB1225" w:rsidP="00BB1225">
      <w:pPr>
        <w:spacing w:line="312" w:lineRule="auto"/>
        <w:rPr>
          <w:ins w:id="1516" w:author=" " w:date="2013-11-19T16:38:00Z"/>
          <w:color w:val="222222"/>
          <w:shd w:val="solid" w:color="FFFFFF" w:fill="FFFFFF"/>
          <w:lang w:bidi="ar-SA"/>
        </w:rPr>
      </w:pPr>
      <w:ins w:id="1517" w:author=" " w:date="2013-11-19T16:38:00Z">
        <w:r>
          <w:rPr>
            <w:color w:val="222222"/>
            <w:shd w:val="solid" w:color="FFFFFF" w:fill="FFFFFF"/>
            <w:rtl/>
          </w:rPr>
          <w:t>לאחרונה</w:t>
        </w:r>
        <w:r>
          <w:rPr>
            <w:color w:val="222222"/>
            <w:shd w:val="solid" w:color="FFFFFF" w:fill="FFFFFF"/>
            <w:rtl/>
            <w:lang w:bidi="ar-SA"/>
          </w:rPr>
          <w:t xml:space="preserve"> </w:t>
        </w:r>
        <w:r>
          <w:rPr>
            <w:color w:val="222222"/>
            <w:shd w:val="solid" w:color="FFFFFF" w:fill="FFFFFF"/>
            <w:rtl/>
          </w:rPr>
          <w:t>גם</w:t>
        </w:r>
        <w:r>
          <w:rPr>
            <w:color w:val="222222"/>
            <w:shd w:val="solid" w:color="FFFFFF" w:fill="FFFFFF"/>
            <w:rtl/>
            <w:lang w:bidi="ar-SA"/>
          </w:rPr>
          <w:t xml:space="preserve"> </w:t>
        </w:r>
        <w:r>
          <w:rPr>
            <w:color w:val="222222"/>
            <w:shd w:val="solid" w:color="FFFFFF" w:fill="FFFFFF"/>
            <w:rtl/>
          </w:rPr>
          <w:t>הוכחתי</w:t>
        </w:r>
        <w:r>
          <w:rPr>
            <w:color w:val="222222"/>
            <w:shd w:val="solid" w:color="FFFFFF" w:fill="FFFFFF"/>
            <w:rtl/>
            <w:lang w:bidi="ar-SA"/>
          </w:rPr>
          <w:t xml:space="preserve"> </w:t>
        </w:r>
        <w:r>
          <w:rPr>
            <w:color w:val="222222"/>
            <w:shd w:val="solid" w:color="FFFFFF" w:fill="FFFFFF"/>
            <w:rtl/>
          </w:rPr>
          <w:t>בע</w:t>
        </w:r>
        <w:r>
          <w:rPr>
            <w:color w:val="222222"/>
            <w:shd w:val="solid" w:color="FFFFFF" w:fill="FFFFFF"/>
            <w:rtl/>
            <w:lang w:bidi="ar-SA"/>
          </w:rPr>
          <w:t>"</w:t>
        </w:r>
        <w:r>
          <w:rPr>
            <w:color w:val="222222"/>
            <w:shd w:val="solid" w:color="FFFFFF" w:fill="FFFFFF"/>
            <w:rtl/>
          </w:rPr>
          <w:t>ה</w:t>
        </w:r>
        <w:r>
          <w:rPr>
            <w:color w:val="222222"/>
            <w:shd w:val="solid" w:color="FFFFFF" w:fill="FFFFFF"/>
            <w:rtl/>
            <w:lang w:bidi="ar-SA"/>
          </w:rPr>
          <w:t xml:space="preserve"> </w:t>
        </w:r>
        <w:r>
          <w:rPr>
            <w:b/>
            <w:bCs/>
            <w:color w:val="222222"/>
            <w:shd w:val="solid" w:color="FFFFFF" w:fill="FFFFFF"/>
            <w:rtl/>
          </w:rPr>
          <w:t>גבול</w:t>
        </w:r>
        <w:r>
          <w:rPr>
            <w:b/>
            <w:bCs/>
            <w:color w:val="222222"/>
            <w:shd w:val="solid" w:color="FFFFFF" w:fill="FFFFFF"/>
            <w:rtl/>
            <w:lang w:bidi="ar-SA"/>
          </w:rPr>
          <w:t xml:space="preserve"> </w:t>
        </w:r>
        <w:r>
          <w:rPr>
            <w:b/>
            <w:bCs/>
            <w:color w:val="222222"/>
            <w:shd w:val="solid" w:color="FFFFFF" w:fill="FFFFFF"/>
            <w:rtl/>
          </w:rPr>
          <w:t>תחתון</w:t>
        </w:r>
        <w:r>
          <w:rPr>
            <w:b/>
            <w:bCs/>
            <w:color w:val="222222"/>
            <w:shd w:val="solid" w:color="FFFFFF" w:fill="FFFFFF"/>
            <w:rtl/>
            <w:lang w:bidi="ar-SA"/>
          </w:rPr>
          <w:t xml:space="preserve"> </w:t>
        </w:r>
        <w:r>
          <w:rPr>
            <w:b/>
            <w:bCs/>
            <w:color w:val="222222"/>
            <w:shd w:val="solid" w:color="FFFFFF" w:fill="FFFFFF"/>
            <w:rtl/>
          </w:rPr>
          <w:t>קונסטרוקטיבי</w:t>
        </w:r>
        <w:r>
          <w:rPr>
            <w:b/>
            <w:bCs/>
            <w:color w:val="222222"/>
            <w:shd w:val="solid" w:color="FFFFFF" w:fill="FFFFFF"/>
            <w:rtl/>
            <w:lang w:bidi="ar-SA"/>
          </w:rPr>
          <w:t xml:space="preserve"> </w:t>
        </w:r>
        <w:r>
          <w:rPr>
            <w:b/>
            <w:bCs/>
            <w:color w:val="222222"/>
            <w:shd w:val="solid" w:color="FFFFFF" w:fill="FFFFFF"/>
            <w:rtl/>
          </w:rPr>
          <w:t>התואם</w:t>
        </w:r>
        <w:r>
          <w:rPr>
            <w:b/>
            <w:bCs/>
            <w:color w:val="222222"/>
            <w:shd w:val="solid" w:color="FFFFFF" w:fill="FFFFFF"/>
            <w:rtl/>
            <w:lang w:bidi="ar-SA"/>
          </w:rPr>
          <w:t xml:space="preserve"> </w:t>
        </w:r>
        <w:r>
          <w:rPr>
            <w:b/>
            <w:bCs/>
            <w:color w:val="222222"/>
            <w:shd w:val="solid" w:color="FFFFFF" w:fill="FFFFFF"/>
            <w:rtl/>
          </w:rPr>
          <w:t>לגבול</w:t>
        </w:r>
        <w:r>
          <w:rPr>
            <w:b/>
            <w:bCs/>
            <w:color w:val="222222"/>
            <w:shd w:val="solid" w:color="FFFFFF" w:fill="FFFFFF"/>
            <w:rtl/>
            <w:lang w:bidi="ar-SA"/>
          </w:rPr>
          <w:t xml:space="preserve"> </w:t>
        </w:r>
        <w:r>
          <w:rPr>
            <w:b/>
            <w:bCs/>
            <w:color w:val="222222"/>
            <w:shd w:val="solid" w:color="FFFFFF" w:fill="FFFFFF"/>
            <w:rtl/>
          </w:rPr>
          <w:t>העליון</w:t>
        </w:r>
        <w:r>
          <w:rPr>
            <w:b/>
            <w:bCs/>
            <w:color w:val="222222"/>
            <w:shd w:val="solid" w:color="FFFFFF" w:fill="FFFFFF"/>
            <w:rtl/>
            <w:lang w:bidi="ar-SA"/>
          </w:rPr>
          <w:t xml:space="preserve">, </w:t>
        </w:r>
        <w:r>
          <w:rPr>
            <w:b/>
            <w:bCs/>
            <w:color w:val="222222"/>
            <w:shd w:val="solid" w:color="FFFFFF" w:fill="FFFFFF"/>
            <w:rtl/>
          </w:rPr>
          <w:t>עבור</w:t>
        </w:r>
        <w:r>
          <w:rPr>
            <w:b/>
            <w:bCs/>
            <w:color w:val="222222"/>
            <w:shd w:val="solid" w:color="FFFFFF" w:fill="FFFFFF"/>
            <w:rtl/>
            <w:lang w:bidi="ar-SA"/>
          </w:rPr>
          <w:t xml:space="preserve"> </w:t>
        </w:r>
        <w:r>
          <w:rPr>
            <w:b/>
            <w:bCs/>
            <w:color w:val="222222"/>
            <w:shd w:val="solid" w:color="FFFFFF" w:fill="FFFFFF"/>
            <w:lang w:bidi="ar-SA"/>
          </w:rPr>
          <w:t>R&gt;=3</w:t>
        </w:r>
        <w:r>
          <w:rPr>
            <w:color w:val="222222"/>
            <w:shd w:val="solid" w:color="FFFFFF" w:fill="FFFFFF"/>
            <w:rtl/>
            <w:lang w:bidi="ar-SA"/>
          </w:rPr>
          <w:t xml:space="preserve">. </w:t>
        </w:r>
        <w:r>
          <w:rPr>
            <w:color w:val="222222"/>
            <w:shd w:val="solid" w:color="FFFFFF" w:fill="FFFFFF"/>
            <w:rtl/>
          </w:rPr>
          <w:t>כלומר</w:t>
        </w:r>
        <w:r>
          <w:rPr>
            <w:color w:val="222222"/>
            <w:shd w:val="solid" w:color="FFFFFF" w:fill="FFFFFF"/>
            <w:rtl/>
            <w:lang w:bidi="ar-SA"/>
          </w:rPr>
          <w:t xml:space="preserve">, </w:t>
        </w:r>
        <w:r>
          <w:rPr>
            <w:color w:val="222222"/>
            <w:shd w:val="solid" w:color="FFFFFF" w:fill="FFFFFF"/>
            <w:rtl/>
          </w:rPr>
          <w:t>אם</w:t>
        </w:r>
        <w:r>
          <w:rPr>
            <w:color w:val="222222"/>
            <w:shd w:val="solid" w:color="FFFFFF" w:fill="FFFFFF"/>
            <w:rtl/>
            <w:lang w:bidi="ar-SA"/>
          </w:rPr>
          <w:t xml:space="preserve"> </w:t>
        </w:r>
        <w:r>
          <w:rPr>
            <w:color w:val="222222"/>
            <w:shd w:val="solid" w:color="FFFFFF" w:fill="FFFFFF"/>
            <w:rtl/>
          </w:rPr>
          <w:t>האזרחים</w:t>
        </w:r>
        <w:r>
          <w:rPr>
            <w:color w:val="222222"/>
            <w:shd w:val="solid" w:color="FFFFFF" w:fill="FFFFFF"/>
            <w:rtl/>
            <w:lang w:bidi="ar-SA"/>
          </w:rPr>
          <w:t xml:space="preserve"> </w:t>
        </w:r>
        <w:r>
          <w:rPr>
            <w:color w:val="222222"/>
            <w:shd w:val="solid" w:color="FFFFFF" w:fill="FFFFFF"/>
            <w:rtl/>
          </w:rPr>
          <w:t>מוכנים</w:t>
        </w:r>
        <w:r>
          <w:rPr>
            <w:color w:val="222222"/>
            <w:shd w:val="solid" w:color="FFFFFF" w:fill="FFFFFF"/>
            <w:rtl/>
            <w:lang w:bidi="ar-SA"/>
          </w:rPr>
          <w:t xml:space="preserve"> </w:t>
        </w:r>
        <w:r>
          <w:rPr>
            <w:color w:val="222222"/>
            <w:shd w:val="solid" w:color="FFFFFF" w:fill="FFFFFF"/>
            <w:rtl/>
          </w:rPr>
          <w:t>לקבל</w:t>
        </w:r>
        <w:r>
          <w:rPr>
            <w:color w:val="222222"/>
            <w:shd w:val="solid" w:color="FFFFFF" w:fill="FFFFFF"/>
            <w:rtl/>
            <w:lang w:bidi="ar-SA"/>
          </w:rPr>
          <w:t xml:space="preserve"> </w:t>
        </w:r>
        <w:r>
          <w:rPr>
            <w:color w:val="222222"/>
            <w:shd w:val="solid" w:color="FFFFFF" w:fill="FFFFFF"/>
            <w:rtl/>
          </w:rPr>
          <w:t>נחלה</w:t>
        </w:r>
        <w:r>
          <w:rPr>
            <w:color w:val="222222"/>
            <w:shd w:val="solid" w:color="FFFFFF" w:fill="FFFFFF"/>
            <w:rtl/>
            <w:lang w:bidi="ar-SA"/>
          </w:rPr>
          <w:t xml:space="preserve"> </w:t>
        </w:r>
        <w:r>
          <w:rPr>
            <w:color w:val="222222"/>
            <w:shd w:val="solid" w:color="FFFFFF" w:fill="FFFFFF"/>
            <w:rtl/>
          </w:rPr>
          <w:t>שיחס</w:t>
        </w:r>
        <w:r>
          <w:rPr>
            <w:color w:val="222222"/>
            <w:shd w:val="solid" w:color="FFFFFF" w:fill="FFFFFF"/>
            <w:rtl/>
            <w:lang w:bidi="ar-SA"/>
          </w:rPr>
          <w:t xml:space="preserve"> </w:t>
        </w:r>
        <w:r>
          <w:rPr>
            <w:color w:val="222222"/>
            <w:shd w:val="solid" w:color="FFFFFF" w:fill="FFFFFF"/>
            <w:rtl/>
          </w:rPr>
          <w:t>גובה</w:t>
        </w:r>
        <w:r>
          <w:rPr>
            <w:color w:val="222222"/>
            <w:shd w:val="solid" w:color="FFFFFF" w:fill="FFFFFF"/>
            <w:rtl/>
            <w:lang w:bidi="ar-SA"/>
          </w:rPr>
          <w:t>-</w:t>
        </w:r>
        <w:r>
          <w:rPr>
            <w:color w:val="222222"/>
            <w:shd w:val="solid" w:color="FFFFFF" w:fill="FFFFFF"/>
            <w:rtl/>
          </w:rPr>
          <w:t>רוחב</w:t>
        </w:r>
        <w:r>
          <w:rPr>
            <w:color w:val="222222"/>
            <w:shd w:val="solid" w:color="FFFFFF" w:fill="FFFFFF"/>
            <w:rtl/>
            <w:lang w:bidi="ar-SA"/>
          </w:rPr>
          <w:t xml:space="preserve"> </w:t>
        </w:r>
        <w:r>
          <w:rPr>
            <w:color w:val="222222"/>
            <w:shd w:val="solid" w:color="FFFFFF" w:fill="FFFFFF"/>
            <w:rtl/>
          </w:rPr>
          <w:t>שלה</w:t>
        </w:r>
        <w:r>
          <w:rPr>
            <w:color w:val="222222"/>
            <w:shd w:val="solid" w:color="FFFFFF" w:fill="FFFFFF"/>
            <w:rtl/>
            <w:lang w:bidi="ar-SA"/>
          </w:rPr>
          <w:t xml:space="preserve"> </w:t>
        </w:r>
        <w:r>
          <w:rPr>
            <w:color w:val="222222"/>
            <w:shd w:val="solid" w:color="FFFFFF" w:fill="FFFFFF"/>
            <w:rtl/>
          </w:rPr>
          <w:t>הוא</w:t>
        </w:r>
        <w:r>
          <w:rPr>
            <w:color w:val="222222"/>
            <w:shd w:val="solid" w:color="FFFFFF" w:fill="FFFFFF"/>
            <w:rtl/>
            <w:lang w:bidi="ar-SA"/>
          </w:rPr>
          <w:t xml:space="preserve"> </w:t>
        </w:r>
        <w:r>
          <w:rPr>
            <w:color w:val="222222"/>
            <w:shd w:val="solid" w:color="FFFFFF" w:fill="FFFFFF"/>
            <w:rtl/>
          </w:rPr>
          <w:t>בין</w:t>
        </w:r>
        <w:r>
          <w:rPr>
            <w:color w:val="222222"/>
            <w:shd w:val="solid" w:color="FFFFFF" w:fill="FFFFFF"/>
            <w:rtl/>
            <w:lang w:bidi="ar-SA"/>
          </w:rPr>
          <w:t xml:space="preserve"> 3 </w:t>
        </w:r>
        <w:r>
          <w:rPr>
            <w:color w:val="222222"/>
            <w:shd w:val="solid" w:color="FFFFFF" w:fill="FFFFFF"/>
            <w:rtl/>
          </w:rPr>
          <w:t>לבין</w:t>
        </w:r>
        <w:r>
          <w:rPr>
            <w:color w:val="222222"/>
            <w:shd w:val="solid" w:color="FFFFFF" w:fill="FFFFFF"/>
            <w:rtl/>
            <w:lang w:bidi="ar-SA"/>
          </w:rPr>
          <w:t xml:space="preserve"> </w:t>
        </w:r>
        <w:r>
          <w:rPr>
            <w:rFonts w:ascii="Times New Roman" w:hAnsi="Times New Roman" w:cs="Times New Roman" w:hint="cs"/>
            <w:color w:val="222222"/>
            <w:shd w:val="solid" w:color="FFFFFF" w:fill="FFFFFF"/>
            <w:rtl/>
            <w:lang w:bidi="ar-SA"/>
          </w:rPr>
          <w:t>⅓</w:t>
        </w:r>
        <w:r>
          <w:rPr>
            <w:color w:val="222222"/>
            <w:shd w:val="solid" w:color="FFFFFF" w:fill="FFFFFF"/>
            <w:rtl/>
            <w:lang w:bidi="ar-SA"/>
          </w:rPr>
          <w:t xml:space="preserve"> , </w:t>
        </w:r>
        <w:r>
          <w:rPr>
            <w:color w:val="222222"/>
            <w:shd w:val="solid" w:color="FFFFFF" w:fill="FFFFFF"/>
            <w:rtl/>
          </w:rPr>
          <w:t>אז</w:t>
        </w:r>
        <w:r>
          <w:rPr>
            <w:color w:val="222222"/>
            <w:shd w:val="solid" w:color="FFFFFF" w:fill="FFFFFF"/>
            <w:rtl/>
            <w:lang w:bidi="ar-SA"/>
          </w:rPr>
          <w:t xml:space="preserve"> </w:t>
        </w:r>
        <w:r>
          <w:rPr>
            <w:color w:val="222222"/>
            <w:shd w:val="solid" w:color="FFFFFF" w:fill="FFFFFF"/>
            <w:rtl/>
          </w:rPr>
          <w:t>ישנו</w:t>
        </w:r>
        <w:r>
          <w:rPr>
            <w:color w:val="222222"/>
            <w:shd w:val="solid" w:color="FFFFFF" w:fill="FFFFFF"/>
            <w:rtl/>
            <w:lang w:bidi="ar-SA"/>
          </w:rPr>
          <w:t xml:space="preserve"> </w:t>
        </w:r>
        <w:r>
          <w:rPr>
            <w:color w:val="222222"/>
            <w:shd w:val="solid" w:color="FFFFFF" w:fill="FFFFFF"/>
            <w:rtl/>
          </w:rPr>
          <w:t>אלגוריתם</w:t>
        </w:r>
        <w:r>
          <w:rPr>
            <w:color w:val="222222"/>
            <w:shd w:val="solid" w:color="FFFFFF" w:fill="FFFFFF"/>
            <w:rtl/>
            <w:lang w:bidi="ar-SA"/>
          </w:rPr>
          <w:t xml:space="preserve"> </w:t>
        </w:r>
        <w:r>
          <w:rPr>
            <w:color w:val="222222"/>
            <w:shd w:val="solid" w:color="FFFFFF" w:fill="FFFFFF"/>
            <w:rtl/>
          </w:rPr>
          <w:t>המבטיח</w:t>
        </w:r>
        <w:r>
          <w:rPr>
            <w:color w:val="222222"/>
            <w:shd w:val="solid" w:color="FFFFFF" w:fill="FFFFFF"/>
            <w:rtl/>
            <w:lang w:bidi="ar-SA"/>
          </w:rPr>
          <w:t xml:space="preserve"> </w:t>
        </w:r>
        <w:r>
          <w:rPr>
            <w:color w:val="222222"/>
            <w:shd w:val="solid" w:color="FFFFFF" w:fill="FFFFFF"/>
            <w:rtl/>
          </w:rPr>
          <w:t>שכל</w:t>
        </w:r>
        <w:r>
          <w:rPr>
            <w:color w:val="222222"/>
            <w:shd w:val="solid" w:color="FFFFFF" w:fill="FFFFFF"/>
            <w:rtl/>
            <w:lang w:bidi="ar-SA"/>
          </w:rPr>
          <w:t xml:space="preserve"> </w:t>
        </w:r>
        <w:r>
          <w:rPr>
            <w:color w:val="222222"/>
            <w:shd w:val="solid" w:color="FFFFFF" w:fill="FFFFFF"/>
            <w:rtl/>
          </w:rPr>
          <w:t>אזרח</w:t>
        </w:r>
        <w:r>
          <w:rPr>
            <w:color w:val="222222"/>
            <w:shd w:val="solid" w:color="FFFFFF" w:fill="FFFFFF"/>
            <w:rtl/>
            <w:lang w:bidi="ar-SA"/>
          </w:rPr>
          <w:t xml:space="preserve"> </w:t>
        </w:r>
        <w:r>
          <w:rPr>
            <w:color w:val="222222"/>
            <w:shd w:val="solid" w:color="FFFFFF" w:fill="FFFFFF"/>
            <w:rtl/>
          </w:rPr>
          <w:t>יקבל</w:t>
        </w:r>
        <w:r>
          <w:rPr>
            <w:color w:val="222222"/>
            <w:shd w:val="solid" w:color="FFFFFF" w:fill="FFFFFF"/>
            <w:rtl/>
            <w:lang w:bidi="ar-SA"/>
          </w:rPr>
          <w:t xml:space="preserve"> </w:t>
        </w:r>
        <w:r>
          <w:rPr>
            <w:color w:val="222222"/>
            <w:shd w:val="solid" w:color="FFFFFF" w:fill="FFFFFF"/>
            <w:rtl/>
          </w:rPr>
          <w:t>נחלה</w:t>
        </w:r>
        <w:r>
          <w:rPr>
            <w:color w:val="222222"/>
            <w:shd w:val="solid" w:color="FFFFFF" w:fill="FFFFFF"/>
            <w:rtl/>
            <w:lang w:bidi="ar-SA"/>
          </w:rPr>
          <w:t xml:space="preserve"> </w:t>
        </w:r>
        <w:r>
          <w:rPr>
            <w:color w:val="222222"/>
            <w:shd w:val="solid" w:color="FFFFFF" w:fill="FFFFFF"/>
            <w:rtl/>
          </w:rPr>
          <w:t>הכוללת</w:t>
        </w:r>
        <w:r>
          <w:rPr>
            <w:color w:val="222222"/>
            <w:shd w:val="solid" w:color="FFFFFF" w:fill="FFFFFF"/>
            <w:rtl/>
            <w:lang w:bidi="ar-SA"/>
          </w:rPr>
          <w:t xml:space="preserve"> </w:t>
        </w:r>
        <w:r>
          <w:rPr>
            <w:color w:val="222222"/>
            <w:shd w:val="solid" w:color="FFFFFF" w:fill="FFFFFF"/>
            <w:rtl/>
          </w:rPr>
          <w:t xml:space="preserve"> </w:t>
        </w:r>
        <w:r w:rsidRPr="00FA7AB8">
          <w:rPr>
            <w:b/>
            <w:bCs/>
            <w:color w:val="222222"/>
            <w:shd w:val="solid" w:color="FFFFFF" w:fill="FFFFFF"/>
          </w:rPr>
          <w:t>1/(2n-1)</w:t>
        </w:r>
        <w:r>
          <w:rPr>
            <w:b/>
            <w:bCs/>
            <w:color w:val="222222"/>
            <w:shd w:val="solid" w:color="FFFFFF" w:fill="FFFFFF"/>
            <w:rtl/>
          </w:rPr>
          <w:t xml:space="preserve"> </w:t>
        </w:r>
        <w:r>
          <w:rPr>
            <w:color w:val="222222"/>
            <w:shd w:val="solid" w:color="FFFFFF" w:fill="FFFFFF"/>
            <w:rtl/>
            <w:lang w:bidi="ar-SA"/>
          </w:rPr>
          <w:t xml:space="preserve"> </w:t>
        </w:r>
        <w:r>
          <w:rPr>
            <w:color w:val="222222"/>
            <w:shd w:val="solid" w:color="FFFFFF" w:fill="FFFFFF"/>
            <w:rtl/>
          </w:rPr>
          <w:t>מהתועלת</w:t>
        </w:r>
        <w:r>
          <w:rPr>
            <w:color w:val="222222"/>
            <w:shd w:val="solid" w:color="FFFFFF" w:fill="FFFFFF"/>
            <w:rtl/>
            <w:lang w:bidi="ar-SA"/>
          </w:rPr>
          <w:t xml:space="preserve"> </w:t>
        </w:r>
        <w:r>
          <w:rPr>
            <w:color w:val="222222"/>
            <w:shd w:val="solid" w:color="FFFFFF" w:fill="FFFFFF"/>
            <w:rtl/>
          </w:rPr>
          <w:t>שלו</w:t>
        </w:r>
        <w:r>
          <w:rPr>
            <w:color w:val="222222"/>
            <w:shd w:val="solid" w:color="FFFFFF" w:fill="FFFFFF"/>
            <w:rtl/>
            <w:lang w:bidi="ar-SA"/>
          </w:rPr>
          <w:t xml:space="preserve"> </w:t>
        </w:r>
        <w:r>
          <w:rPr>
            <w:color w:val="222222"/>
            <w:shd w:val="solid" w:color="FFFFFF" w:fill="FFFFFF"/>
            <w:rtl/>
          </w:rPr>
          <w:t>לארץ</w:t>
        </w:r>
        <w:r>
          <w:rPr>
            <w:color w:val="222222"/>
            <w:shd w:val="solid" w:color="FFFFFF" w:fill="FFFFFF"/>
            <w:rtl/>
            <w:lang w:bidi="ar-SA"/>
          </w:rPr>
          <w:t xml:space="preserve"> </w:t>
        </w:r>
        <w:r>
          <w:rPr>
            <w:color w:val="222222"/>
            <w:shd w:val="solid" w:color="FFFFFF" w:fill="FFFFFF"/>
            <w:rtl/>
          </w:rPr>
          <w:t>כולה</w:t>
        </w:r>
        <w:r>
          <w:rPr>
            <w:color w:val="222222"/>
            <w:shd w:val="solid" w:color="FFFFFF" w:fill="FFFFFF"/>
            <w:rtl/>
            <w:lang w:bidi="ar-SA"/>
          </w:rPr>
          <w:t>.</w:t>
        </w:r>
      </w:ins>
    </w:p>
    <w:p w:rsidR="00BB1225" w:rsidRDefault="00BB1225" w:rsidP="00BB1225">
      <w:pPr>
        <w:spacing w:line="312" w:lineRule="auto"/>
        <w:rPr>
          <w:ins w:id="1518" w:author=" " w:date="2013-11-19T16:38:00Z"/>
          <w:color w:val="222222"/>
          <w:shd w:val="solid" w:color="FFFFFF" w:fill="FFFFFF"/>
          <w:lang w:bidi="ar-SA"/>
        </w:rPr>
      </w:pPr>
    </w:p>
    <w:p w:rsidR="00BB1225" w:rsidRDefault="00BB1225" w:rsidP="00BB1225">
      <w:pPr>
        <w:spacing w:line="312" w:lineRule="auto"/>
        <w:rPr>
          <w:ins w:id="1519" w:author=" " w:date="2013-11-19T16:38:00Z"/>
          <w:color w:val="222222"/>
          <w:shd w:val="solid" w:color="FFFFFF" w:fill="FFFFFF"/>
          <w:lang w:bidi="ar-SA"/>
        </w:rPr>
      </w:pPr>
      <w:ins w:id="1520" w:author=" " w:date="2013-11-19T16:38:00Z">
        <w:r>
          <w:rPr>
            <w:color w:val="222222"/>
            <w:shd w:val="solid" w:color="FFFFFF" w:fill="FFFFFF"/>
            <w:rtl/>
          </w:rPr>
          <w:t>עבור</w:t>
        </w:r>
        <w:r>
          <w:rPr>
            <w:color w:val="222222"/>
            <w:shd w:val="solid" w:color="FFFFFF" w:fill="FFFFFF"/>
            <w:rtl/>
            <w:lang w:bidi="ar-SA"/>
          </w:rPr>
          <w:t xml:space="preserve"> </w:t>
        </w:r>
        <w:r>
          <w:rPr>
            <w:color w:val="222222"/>
            <w:shd w:val="solid" w:color="FFFFFF" w:fill="FFFFFF"/>
            <w:lang w:bidi="ar-SA"/>
          </w:rPr>
          <w:t>R</w:t>
        </w:r>
        <w:r>
          <w:rPr>
            <w:color w:val="222222"/>
            <w:shd w:val="solid" w:color="FFFFFF" w:fill="FFFFFF"/>
            <w:rtl/>
            <w:lang w:bidi="ar-SA"/>
          </w:rPr>
          <w:t xml:space="preserve">&lt;3, </w:t>
        </w:r>
        <w:r>
          <w:rPr>
            <w:color w:val="222222"/>
            <w:shd w:val="solid" w:color="FFFFFF" w:fill="FFFFFF"/>
            <w:rtl/>
          </w:rPr>
          <w:t>הוכחתי</w:t>
        </w:r>
        <w:r>
          <w:rPr>
            <w:color w:val="222222"/>
            <w:shd w:val="solid" w:color="FFFFFF" w:fill="FFFFFF"/>
            <w:rtl/>
            <w:lang w:bidi="ar-SA"/>
          </w:rPr>
          <w:t xml:space="preserve"> </w:t>
        </w:r>
        <w:r>
          <w:rPr>
            <w:color w:val="222222"/>
            <w:shd w:val="solid" w:color="FFFFFF" w:fill="FFFFFF"/>
            <w:rtl/>
          </w:rPr>
          <w:t>גבול</w:t>
        </w:r>
        <w:r>
          <w:rPr>
            <w:color w:val="222222"/>
            <w:shd w:val="solid" w:color="FFFFFF" w:fill="FFFFFF"/>
            <w:rtl/>
            <w:lang w:bidi="ar-SA"/>
          </w:rPr>
          <w:t xml:space="preserve"> </w:t>
        </w:r>
        <w:r>
          <w:rPr>
            <w:color w:val="222222"/>
            <w:shd w:val="solid" w:color="FFFFFF" w:fill="FFFFFF"/>
            <w:rtl/>
          </w:rPr>
          <w:t>תחתון</w:t>
        </w:r>
        <w:r>
          <w:rPr>
            <w:color w:val="222222"/>
            <w:shd w:val="solid" w:color="FFFFFF" w:fill="FFFFFF"/>
            <w:rtl/>
            <w:lang w:bidi="ar-SA"/>
          </w:rPr>
          <w:t xml:space="preserve"> </w:t>
        </w:r>
        <w:r>
          <w:rPr>
            <w:color w:val="222222"/>
            <w:shd w:val="solid" w:color="FFFFFF" w:fill="FFFFFF"/>
            <w:rtl/>
          </w:rPr>
          <w:t>קונסטרוקטיבי</w:t>
        </w:r>
        <w:r>
          <w:rPr>
            <w:color w:val="222222"/>
            <w:shd w:val="solid" w:color="FFFFFF" w:fill="FFFFFF"/>
            <w:rtl/>
            <w:lang w:bidi="ar-SA"/>
          </w:rPr>
          <w:t xml:space="preserve"> </w:t>
        </w:r>
        <w:r>
          <w:rPr>
            <w:color w:val="222222"/>
            <w:shd w:val="solid" w:color="FFFFFF" w:fill="FFFFFF"/>
            <w:rtl/>
          </w:rPr>
          <w:t>ליניארי</w:t>
        </w:r>
        <w:r>
          <w:rPr>
            <w:color w:val="222222"/>
            <w:shd w:val="solid" w:color="FFFFFF" w:fill="FFFFFF"/>
            <w:rtl/>
            <w:lang w:bidi="ar-SA"/>
          </w:rPr>
          <w:t xml:space="preserve">, </w:t>
        </w:r>
        <w:r>
          <w:rPr>
            <w:color w:val="222222"/>
            <w:shd w:val="solid" w:color="FFFFFF" w:fill="FFFFFF"/>
            <w:rtl/>
          </w:rPr>
          <w:t>אולם</w:t>
        </w:r>
        <w:r>
          <w:rPr>
            <w:color w:val="222222"/>
            <w:shd w:val="solid" w:color="FFFFFF" w:fill="FFFFFF"/>
            <w:rtl/>
            <w:lang w:bidi="ar-SA"/>
          </w:rPr>
          <w:t xml:space="preserve"> </w:t>
        </w:r>
        <w:r>
          <w:rPr>
            <w:color w:val="222222"/>
            <w:shd w:val="solid" w:color="FFFFFF" w:fill="FFFFFF"/>
            <w:rtl/>
          </w:rPr>
          <w:t>הוא</w:t>
        </w:r>
        <w:r>
          <w:rPr>
            <w:color w:val="222222"/>
            <w:shd w:val="solid" w:color="FFFFFF" w:fill="FFFFFF"/>
            <w:rtl/>
            <w:lang w:bidi="ar-SA"/>
          </w:rPr>
          <w:t xml:space="preserve"> </w:t>
        </w:r>
        <w:r>
          <w:rPr>
            <w:color w:val="222222"/>
            <w:shd w:val="solid" w:color="FFFFFF" w:fill="FFFFFF"/>
            <w:rtl/>
          </w:rPr>
          <w:t>קטן</w:t>
        </w:r>
        <w:r>
          <w:rPr>
            <w:color w:val="222222"/>
            <w:shd w:val="solid" w:color="FFFFFF" w:fill="FFFFFF"/>
            <w:rtl/>
            <w:lang w:bidi="ar-SA"/>
          </w:rPr>
          <w:t xml:space="preserve"> </w:t>
        </w:r>
        <w:r>
          <w:rPr>
            <w:color w:val="222222"/>
            <w:shd w:val="solid" w:color="FFFFFF" w:fill="FFFFFF"/>
            <w:rtl/>
          </w:rPr>
          <w:t>בערך</w:t>
        </w:r>
        <w:r>
          <w:rPr>
            <w:color w:val="222222"/>
            <w:shd w:val="solid" w:color="FFFFFF" w:fill="FFFFFF"/>
            <w:rtl/>
            <w:lang w:bidi="ar-SA"/>
          </w:rPr>
          <w:t xml:space="preserve"> </w:t>
        </w:r>
        <w:r>
          <w:rPr>
            <w:color w:val="222222"/>
            <w:shd w:val="solid" w:color="FFFFFF" w:fill="FFFFFF"/>
            <w:rtl/>
          </w:rPr>
          <w:t>פי</w:t>
        </w:r>
        <w:r>
          <w:rPr>
            <w:color w:val="222222"/>
            <w:shd w:val="solid" w:color="FFFFFF" w:fill="FFFFFF"/>
            <w:rtl/>
            <w:lang w:bidi="ar-SA"/>
          </w:rPr>
          <w:t xml:space="preserve"> 2 </w:t>
        </w:r>
        <w:r>
          <w:rPr>
            <w:color w:val="222222"/>
            <w:shd w:val="solid" w:color="FFFFFF" w:fill="FFFFFF"/>
            <w:rtl/>
          </w:rPr>
          <w:t>מהגבול</w:t>
        </w:r>
        <w:r>
          <w:rPr>
            <w:color w:val="222222"/>
            <w:shd w:val="solid" w:color="FFFFFF" w:fill="FFFFFF"/>
            <w:rtl/>
            <w:lang w:bidi="ar-SA"/>
          </w:rPr>
          <w:t xml:space="preserve"> </w:t>
        </w:r>
        <w:r>
          <w:rPr>
            <w:color w:val="222222"/>
            <w:shd w:val="solid" w:color="FFFFFF" w:fill="FFFFFF"/>
            <w:rtl/>
          </w:rPr>
          <w:t>העליון</w:t>
        </w:r>
        <w:r>
          <w:rPr>
            <w:color w:val="222222"/>
            <w:shd w:val="solid" w:color="FFFFFF" w:fill="FFFFFF"/>
            <w:rtl/>
            <w:lang w:bidi="ar-SA"/>
          </w:rPr>
          <w:t xml:space="preserve"> (</w:t>
        </w:r>
        <w:r>
          <w:rPr>
            <w:color w:val="222222"/>
            <w:shd w:val="solid" w:color="FFFFFF" w:fill="FFFFFF"/>
            <w:rtl/>
          </w:rPr>
          <w:t>כ</w:t>
        </w:r>
        <w:r>
          <w:rPr>
            <w:color w:val="222222"/>
            <w:shd w:val="solid" w:color="FFFFFF" w:fill="FFFFFF"/>
            <w:rtl/>
            <w:lang w:bidi="ar-SA"/>
          </w:rPr>
          <w:t xml:space="preserve">- </w:t>
        </w:r>
        <w:r w:rsidRPr="00FA7AB8">
          <w:rPr>
            <w:b/>
            <w:bCs/>
            <w:color w:val="222222"/>
            <w:shd w:val="solid" w:color="FFFFFF" w:fill="FFFFFF"/>
          </w:rPr>
          <w:t>1/(</w:t>
        </w:r>
        <w:r>
          <w:rPr>
            <w:b/>
            <w:bCs/>
            <w:color w:val="222222"/>
            <w:shd w:val="solid" w:color="FFFFFF" w:fill="FFFFFF"/>
          </w:rPr>
          <w:t>4</w:t>
        </w:r>
        <w:r w:rsidRPr="00FA7AB8">
          <w:rPr>
            <w:b/>
            <w:bCs/>
            <w:color w:val="222222"/>
            <w:shd w:val="solid" w:color="FFFFFF" w:fill="FFFFFF"/>
          </w:rPr>
          <w:t>n-</w:t>
        </w:r>
        <w:r>
          <w:rPr>
            <w:b/>
            <w:bCs/>
            <w:color w:val="222222"/>
            <w:shd w:val="solid" w:color="FFFFFF" w:fill="FFFFFF"/>
          </w:rPr>
          <w:t>5</w:t>
        </w:r>
        <w:r w:rsidRPr="00FA7AB8">
          <w:rPr>
            <w:b/>
            <w:bCs/>
            <w:color w:val="222222"/>
            <w:shd w:val="solid" w:color="FFFFFF" w:fill="FFFFFF"/>
          </w:rPr>
          <w:t>)</w:t>
        </w:r>
        <w:r>
          <w:rPr>
            <w:color w:val="222222"/>
            <w:shd w:val="solid" w:color="FFFFFF" w:fill="FFFFFF"/>
            <w:rtl/>
            <w:lang w:bidi="ar-SA"/>
          </w:rPr>
          <w:t xml:space="preserve"> ). </w:t>
        </w:r>
        <w:r>
          <w:rPr>
            <w:color w:val="222222"/>
            <w:shd w:val="solid" w:color="FFFFFF" w:fill="FFFFFF"/>
            <w:rtl/>
          </w:rPr>
          <w:t>אני</w:t>
        </w:r>
        <w:r>
          <w:rPr>
            <w:color w:val="222222"/>
            <w:shd w:val="solid" w:color="FFFFFF" w:fill="FFFFFF"/>
            <w:rtl/>
            <w:lang w:bidi="ar-SA"/>
          </w:rPr>
          <w:t xml:space="preserve"> </w:t>
        </w:r>
        <w:r>
          <w:rPr>
            <w:color w:val="222222"/>
            <w:shd w:val="solid" w:color="FFFFFF" w:fill="FFFFFF"/>
            <w:rtl/>
          </w:rPr>
          <w:t>משער</w:t>
        </w:r>
        <w:r>
          <w:rPr>
            <w:color w:val="222222"/>
            <w:shd w:val="solid" w:color="FFFFFF" w:fill="FFFFFF"/>
            <w:rtl/>
            <w:lang w:bidi="ar-SA"/>
          </w:rPr>
          <w:t xml:space="preserve"> </w:t>
        </w:r>
        <w:r>
          <w:rPr>
            <w:color w:val="222222"/>
            <w:shd w:val="solid" w:color="FFFFFF" w:fill="FFFFFF"/>
            <w:rtl/>
          </w:rPr>
          <w:t>שאפשר</w:t>
        </w:r>
        <w:r>
          <w:rPr>
            <w:color w:val="222222"/>
            <w:shd w:val="solid" w:color="FFFFFF" w:fill="FFFFFF"/>
            <w:rtl/>
            <w:lang w:bidi="ar-SA"/>
          </w:rPr>
          <w:t xml:space="preserve"> </w:t>
        </w:r>
        <w:r>
          <w:rPr>
            <w:color w:val="222222"/>
            <w:shd w:val="solid" w:color="FFFFFF" w:fill="FFFFFF"/>
            <w:rtl/>
          </w:rPr>
          <w:t>להגיע</w:t>
        </w:r>
        <w:r>
          <w:rPr>
            <w:color w:val="222222"/>
            <w:shd w:val="solid" w:color="FFFFFF" w:fill="FFFFFF"/>
            <w:rtl/>
            <w:lang w:bidi="ar-SA"/>
          </w:rPr>
          <w:t xml:space="preserve"> </w:t>
        </w:r>
        <w:r>
          <w:rPr>
            <w:color w:val="222222"/>
            <w:shd w:val="solid" w:color="FFFFFF" w:fill="FFFFFF"/>
            <w:rtl/>
          </w:rPr>
          <w:t>לגבול</w:t>
        </w:r>
        <w:r>
          <w:rPr>
            <w:color w:val="222222"/>
            <w:shd w:val="solid" w:color="FFFFFF" w:fill="FFFFFF"/>
            <w:rtl/>
            <w:lang w:bidi="ar-SA"/>
          </w:rPr>
          <w:t xml:space="preserve"> </w:t>
        </w:r>
        <w:r>
          <w:rPr>
            <w:color w:val="222222"/>
            <w:shd w:val="solid" w:color="FFFFFF" w:fill="FFFFFF"/>
            <w:rtl/>
          </w:rPr>
          <w:t>העליון</w:t>
        </w:r>
        <w:r>
          <w:rPr>
            <w:color w:val="222222"/>
            <w:shd w:val="solid" w:color="FFFFFF" w:fill="FFFFFF"/>
            <w:rtl/>
            <w:lang w:bidi="ar-SA"/>
          </w:rPr>
          <w:t xml:space="preserve"> </w:t>
        </w:r>
        <w:r>
          <w:rPr>
            <w:color w:val="222222"/>
            <w:shd w:val="solid" w:color="FFFFFF" w:fill="FFFFFF"/>
            <w:rtl/>
          </w:rPr>
          <w:t>ע</w:t>
        </w:r>
        <w:r>
          <w:rPr>
            <w:color w:val="222222"/>
            <w:shd w:val="solid" w:color="FFFFFF" w:fill="FFFFFF"/>
            <w:rtl/>
            <w:lang w:bidi="ar-SA"/>
          </w:rPr>
          <w:t>"</w:t>
        </w:r>
        <w:r>
          <w:rPr>
            <w:color w:val="222222"/>
            <w:shd w:val="solid" w:color="FFFFFF" w:fill="FFFFFF"/>
            <w:rtl/>
          </w:rPr>
          <w:t>י</w:t>
        </w:r>
        <w:r>
          <w:rPr>
            <w:color w:val="222222"/>
            <w:shd w:val="solid" w:color="FFFFFF" w:fill="FFFFFF"/>
            <w:rtl/>
            <w:lang w:bidi="ar-SA"/>
          </w:rPr>
          <w:t xml:space="preserve"> </w:t>
        </w:r>
        <w:r>
          <w:rPr>
            <w:color w:val="222222"/>
            <w:shd w:val="solid" w:color="FFFFFF" w:fill="FFFFFF"/>
            <w:rtl/>
          </w:rPr>
          <w:t>הוספת</w:t>
        </w:r>
        <w:r>
          <w:rPr>
            <w:color w:val="222222"/>
            <w:shd w:val="solid" w:color="FFFFFF" w:fill="FFFFFF"/>
            <w:rtl/>
            <w:lang w:bidi="ar-SA"/>
          </w:rPr>
          <w:t xml:space="preserve"> </w:t>
        </w:r>
        <w:r>
          <w:rPr>
            <w:color w:val="222222"/>
            <w:shd w:val="solid" w:color="FFFFFF" w:fill="FFFFFF"/>
            <w:rtl/>
          </w:rPr>
          <w:t>רמות</w:t>
        </w:r>
        <w:r>
          <w:rPr>
            <w:color w:val="222222"/>
            <w:shd w:val="solid" w:color="FFFFFF" w:fill="FFFFFF"/>
            <w:rtl/>
            <w:lang w:bidi="ar-SA"/>
          </w:rPr>
          <w:t>-</w:t>
        </w:r>
        <w:r>
          <w:rPr>
            <w:color w:val="222222"/>
            <w:shd w:val="solid" w:color="FFFFFF" w:fill="FFFFFF"/>
            <w:rtl/>
          </w:rPr>
          <w:t>פירוט</w:t>
        </w:r>
        <w:r>
          <w:rPr>
            <w:color w:val="222222"/>
            <w:shd w:val="solid" w:color="FFFFFF" w:fill="FFFFFF"/>
            <w:rtl/>
            <w:lang w:bidi="ar-SA"/>
          </w:rPr>
          <w:t xml:space="preserve"> </w:t>
        </w:r>
        <w:r>
          <w:rPr>
            <w:color w:val="222222"/>
            <w:shd w:val="solid" w:color="FFFFFF" w:fill="FFFFFF"/>
            <w:rtl/>
          </w:rPr>
          <w:t>לאלגוריתם</w:t>
        </w:r>
        <w:r>
          <w:rPr>
            <w:color w:val="222222"/>
            <w:shd w:val="solid" w:color="FFFFFF" w:fill="FFFFFF"/>
            <w:rtl/>
            <w:lang w:bidi="ar-SA"/>
          </w:rPr>
          <w:t>.</w:t>
        </w:r>
      </w:ins>
    </w:p>
    <w:p w:rsidR="00BB1225" w:rsidRPr="002C0CD2" w:rsidRDefault="00BB1225" w:rsidP="00BB1225">
      <w:pPr>
        <w:spacing w:line="312" w:lineRule="auto"/>
        <w:rPr>
          <w:ins w:id="1521" w:author=" " w:date="2013-11-19T16:38:00Z"/>
          <w:rFonts w:hint="cs"/>
          <w:color w:val="222222"/>
          <w:shd w:val="solid" w:color="FFFFFF" w:fill="FFFFFF"/>
        </w:rPr>
      </w:pPr>
    </w:p>
    <w:p w:rsidR="00BB1225" w:rsidRDefault="00BB1225" w:rsidP="00BB1225">
      <w:pPr>
        <w:spacing w:line="312" w:lineRule="auto"/>
        <w:rPr>
          <w:ins w:id="1522" w:author=" " w:date="2013-11-19T16:38:00Z"/>
          <w:rFonts w:hint="cs"/>
          <w:color w:val="222222"/>
          <w:shd w:val="solid" w:color="FFFFFF" w:fill="FFFFFF"/>
        </w:rPr>
      </w:pPr>
      <w:ins w:id="1523" w:author=" " w:date="2013-11-19T16:38:00Z">
        <w:r>
          <w:rPr>
            <w:color w:val="222222"/>
            <w:shd w:val="solid" w:color="FFFFFF" w:fill="FFFFFF"/>
            <w:rtl/>
          </w:rPr>
          <w:t>כמה</w:t>
        </w:r>
        <w:r>
          <w:rPr>
            <w:color w:val="222222"/>
            <w:shd w:val="solid" w:color="FFFFFF" w:fill="FFFFFF"/>
            <w:rtl/>
            <w:lang w:bidi="ar-SA"/>
          </w:rPr>
          <w:t xml:space="preserve"> </w:t>
        </w:r>
        <w:r>
          <w:rPr>
            <w:color w:val="222222"/>
            <w:shd w:val="solid" w:color="FFFFFF" w:fill="FFFFFF"/>
            <w:rtl/>
          </w:rPr>
          <w:t>הצעות</w:t>
        </w:r>
        <w:r>
          <w:rPr>
            <w:color w:val="222222"/>
            <w:shd w:val="solid" w:color="FFFFFF" w:fill="FFFFFF"/>
            <w:rtl/>
            <w:lang w:bidi="ar-SA"/>
          </w:rPr>
          <w:t xml:space="preserve"> </w:t>
        </w:r>
        <w:r>
          <w:rPr>
            <w:color w:val="222222"/>
            <w:shd w:val="solid" w:color="FFFFFF" w:fill="FFFFFF"/>
            <w:rtl/>
          </w:rPr>
          <w:t>למחקר</w:t>
        </w:r>
        <w:r>
          <w:rPr>
            <w:color w:val="222222"/>
            <w:shd w:val="solid" w:color="FFFFFF" w:fill="FFFFFF"/>
            <w:rtl/>
            <w:lang w:bidi="ar-SA"/>
          </w:rPr>
          <w:t xml:space="preserve"> </w:t>
        </w:r>
        <w:r>
          <w:rPr>
            <w:color w:val="222222"/>
            <w:shd w:val="solid" w:color="FFFFFF" w:fill="FFFFFF"/>
            <w:rtl/>
          </w:rPr>
          <w:t>עתידי</w:t>
        </w:r>
        <w:r>
          <w:rPr>
            <w:color w:val="222222"/>
            <w:shd w:val="solid" w:color="FFFFFF" w:fill="FFFFFF"/>
            <w:rtl/>
            <w:lang w:bidi="ar-SA"/>
          </w:rPr>
          <w:t>:</w:t>
        </w:r>
      </w:ins>
    </w:p>
    <w:p w:rsidR="00BB1225" w:rsidRDefault="00BB1225" w:rsidP="00BB1225">
      <w:pPr>
        <w:numPr>
          <w:ilvl w:val="0"/>
          <w:numId w:val="41"/>
        </w:numPr>
        <w:tabs>
          <w:tab w:val="left" w:pos="360"/>
          <w:tab w:val="left" w:pos="720"/>
        </w:tabs>
        <w:spacing w:line="312" w:lineRule="auto"/>
        <w:jc w:val="left"/>
        <w:rPr>
          <w:ins w:id="1524" w:author=" " w:date="2013-11-19T16:38:00Z"/>
          <w:color w:val="222222"/>
          <w:shd w:val="solid" w:color="FFFFFF" w:fill="FFFFFF"/>
          <w:lang w:bidi="ar-SA"/>
        </w:rPr>
      </w:pPr>
      <w:ins w:id="1525" w:author=" " w:date="2013-11-19T16:38:00Z">
        <w:r>
          <w:rPr>
            <w:color w:val="222222"/>
            <w:shd w:val="solid" w:color="FFFFFF" w:fill="FFFFFF"/>
            <w:rtl/>
          </w:rPr>
          <w:t>האלגוריתם</w:t>
        </w:r>
        <w:r>
          <w:rPr>
            <w:color w:val="222222"/>
            <w:shd w:val="solid" w:color="FFFFFF" w:fill="FFFFFF"/>
            <w:rtl/>
            <w:lang w:bidi="ar-SA"/>
          </w:rPr>
          <w:t xml:space="preserve"> </w:t>
        </w:r>
        <w:r>
          <w:rPr>
            <w:color w:val="222222"/>
            <w:shd w:val="solid" w:color="FFFFFF" w:fill="FFFFFF"/>
            <w:rtl/>
          </w:rPr>
          <w:t>מתייחס</w:t>
        </w:r>
        <w:r>
          <w:rPr>
            <w:color w:val="222222"/>
            <w:shd w:val="solid" w:color="FFFFFF" w:fill="FFFFFF"/>
            <w:rtl/>
            <w:lang w:bidi="ar-SA"/>
          </w:rPr>
          <w:t xml:space="preserve"> </w:t>
        </w:r>
        <w:r>
          <w:rPr>
            <w:color w:val="222222"/>
            <w:shd w:val="solid" w:color="FFFFFF" w:fill="FFFFFF"/>
            <w:rtl/>
          </w:rPr>
          <w:t>לעוגה</w:t>
        </w:r>
        <w:r>
          <w:rPr>
            <w:color w:val="222222"/>
            <w:shd w:val="solid" w:color="FFFFFF" w:fill="FFFFFF"/>
            <w:rtl/>
            <w:lang w:bidi="ar-SA"/>
          </w:rPr>
          <w:t xml:space="preserve"> </w:t>
        </w:r>
        <w:r>
          <w:rPr>
            <w:color w:val="222222"/>
            <w:shd w:val="solid" w:color="FFFFFF" w:fill="FFFFFF"/>
            <w:rtl/>
          </w:rPr>
          <w:t>בצורת</w:t>
        </w:r>
        <w:r>
          <w:rPr>
            <w:color w:val="222222"/>
            <w:shd w:val="solid" w:color="FFFFFF" w:fill="FFFFFF"/>
            <w:rtl/>
            <w:lang w:bidi="ar-SA"/>
          </w:rPr>
          <w:t xml:space="preserve"> </w:t>
        </w:r>
        <w:r>
          <w:rPr>
            <w:color w:val="222222"/>
            <w:shd w:val="solid" w:color="FFFFFF" w:fill="FFFFFF"/>
            <w:rtl/>
          </w:rPr>
          <w:t>מלבן</w:t>
        </w:r>
        <w:r>
          <w:rPr>
            <w:color w:val="222222"/>
            <w:shd w:val="solid" w:color="FFFFFF" w:fill="FFFFFF"/>
            <w:rtl/>
            <w:lang w:bidi="ar-SA"/>
          </w:rPr>
          <w:t xml:space="preserve"> </w:t>
        </w:r>
        <w:r>
          <w:rPr>
            <w:color w:val="222222"/>
            <w:shd w:val="solid" w:color="FFFFFF" w:fill="FFFFFF"/>
            <w:rtl/>
          </w:rPr>
          <w:t>בלבד</w:t>
        </w:r>
        <w:r>
          <w:rPr>
            <w:color w:val="222222"/>
            <w:shd w:val="solid" w:color="FFFFFF" w:fill="FFFFFF"/>
            <w:rtl/>
            <w:lang w:bidi="ar-SA"/>
          </w:rPr>
          <w:t xml:space="preserve">. </w:t>
        </w:r>
        <w:r>
          <w:rPr>
            <w:color w:val="222222"/>
            <w:shd w:val="solid" w:color="FFFFFF" w:fill="FFFFFF"/>
            <w:rtl/>
          </w:rPr>
          <w:t>אבל</w:t>
        </w:r>
        <w:r>
          <w:rPr>
            <w:color w:val="222222"/>
            <w:shd w:val="solid" w:color="FFFFFF" w:fill="FFFFFF"/>
            <w:rtl/>
            <w:lang w:bidi="ar-SA"/>
          </w:rPr>
          <w:t xml:space="preserve"> </w:t>
        </w:r>
        <w:r>
          <w:rPr>
            <w:color w:val="222222"/>
            <w:shd w:val="solid" w:color="FFFFFF" w:fill="FFFFFF"/>
            <w:rtl/>
          </w:rPr>
          <w:t>ארץ</w:t>
        </w:r>
        <w:r>
          <w:rPr>
            <w:color w:val="222222"/>
            <w:shd w:val="solid" w:color="FFFFFF" w:fill="FFFFFF"/>
            <w:rtl/>
            <w:lang w:bidi="ar-SA"/>
          </w:rPr>
          <w:t xml:space="preserve"> </w:t>
        </w:r>
        <w:r>
          <w:rPr>
            <w:color w:val="222222"/>
            <w:shd w:val="solid" w:color="FFFFFF" w:fill="FFFFFF"/>
            <w:rtl/>
          </w:rPr>
          <w:t>ישראל</w:t>
        </w:r>
        <w:r>
          <w:rPr>
            <w:color w:val="222222"/>
            <w:shd w:val="solid" w:color="FFFFFF" w:fill="FFFFFF"/>
            <w:rtl/>
            <w:lang w:bidi="ar-SA"/>
          </w:rPr>
          <w:t xml:space="preserve">, </w:t>
        </w:r>
        <w:r>
          <w:rPr>
            <w:color w:val="222222"/>
            <w:shd w:val="solid" w:color="FFFFFF" w:fill="FFFFFF"/>
            <w:rtl/>
          </w:rPr>
          <w:t>כידוע</w:t>
        </w:r>
        <w:r>
          <w:rPr>
            <w:color w:val="222222"/>
            <w:shd w:val="solid" w:color="FFFFFF" w:fill="FFFFFF"/>
            <w:rtl/>
            <w:lang w:bidi="ar-SA"/>
          </w:rPr>
          <w:t xml:space="preserve">, </w:t>
        </w:r>
        <w:r>
          <w:rPr>
            <w:color w:val="222222"/>
            <w:shd w:val="solid" w:color="FFFFFF" w:fill="FFFFFF"/>
            <w:rtl/>
          </w:rPr>
          <w:t>אינה</w:t>
        </w:r>
        <w:r>
          <w:rPr>
            <w:color w:val="222222"/>
            <w:shd w:val="solid" w:color="FFFFFF" w:fill="FFFFFF"/>
            <w:rtl/>
            <w:lang w:bidi="ar-SA"/>
          </w:rPr>
          <w:t xml:space="preserve"> </w:t>
        </w:r>
        <w:r>
          <w:rPr>
            <w:color w:val="222222"/>
            <w:shd w:val="solid" w:color="FFFFFF" w:fill="FFFFFF"/>
            <w:rtl/>
          </w:rPr>
          <w:t>בצורת</w:t>
        </w:r>
        <w:r>
          <w:rPr>
            <w:color w:val="222222"/>
            <w:shd w:val="solid" w:color="FFFFFF" w:fill="FFFFFF"/>
            <w:rtl/>
            <w:lang w:bidi="ar-SA"/>
          </w:rPr>
          <w:t xml:space="preserve"> </w:t>
        </w:r>
        <w:r>
          <w:rPr>
            <w:color w:val="222222"/>
            <w:shd w:val="solid" w:color="FFFFFF" w:fill="FFFFFF"/>
            <w:rtl/>
          </w:rPr>
          <w:t>מלבן</w:t>
        </w:r>
        <w:r>
          <w:rPr>
            <w:color w:val="222222"/>
            <w:shd w:val="solid" w:color="FFFFFF" w:fill="FFFFFF"/>
            <w:rtl/>
            <w:lang w:bidi="ar-SA"/>
          </w:rPr>
          <w:t xml:space="preserve">. </w:t>
        </w:r>
        <w:r>
          <w:rPr>
            <w:color w:val="222222"/>
            <w:shd w:val="solid" w:color="FFFFFF" w:fill="FFFFFF"/>
            <w:rtl/>
          </w:rPr>
          <w:t>איך</w:t>
        </w:r>
        <w:r>
          <w:rPr>
            <w:color w:val="222222"/>
            <w:shd w:val="solid" w:color="FFFFFF" w:fill="FFFFFF"/>
            <w:rtl/>
            <w:lang w:bidi="ar-SA"/>
          </w:rPr>
          <w:t xml:space="preserve"> </w:t>
        </w:r>
        <w:r>
          <w:rPr>
            <w:color w:val="222222"/>
            <w:shd w:val="solid" w:color="FFFFFF" w:fill="FFFFFF"/>
            <w:rtl/>
          </w:rPr>
          <w:t>אפשר</w:t>
        </w:r>
        <w:r>
          <w:rPr>
            <w:color w:val="222222"/>
            <w:shd w:val="solid" w:color="FFFFFF" w:fill="FFFFFF"/>
            <w:rtl/>
            <w:lang w:bidi="ar-SA"/>
          </w:rPr>
          <w:t xml:space="preserve"> </w:t>
        </w:r>
        <w:r>
          <w:rPr>
            <w:color w:val="222222"/>
            <w:shd w:val="solid" w:color="FFFFFF" w:fill="FFFFFF"/>
            <w:rtl/>
          </w:rPr>
          <w:t>ליישם</w:t>
        </w:r>
        <w:r>
          <w:rPr>
            <w:color w:val="222222"/>
            <w:shd w:val="solid" w:color="FFFFFF" w:fill="FFFFFF"/>
            <w:rtl/>
            <w:lang w:bidi="ar-SA"/>
          </w:rPr>
          <w:t xml:space="preserve"> </w:t>
        </w:r>
        <w:r>
          <w:rPr>
            <w:color w:val="222222"/>
            <w:shd w:val="solid" w:color="FFFFFF" w:fill="FFFFFF"/>
            <w:rtl/>
          </w:rPr>
          <w:t>את</w:t>
        </w:r>
        <w:r>
          <w:rPr>
            <w:color w:val="222222"/>
            <w:shd w:val="solid" w:color="FFFFFF" w:fill="FFFFFF"/>
            <w:rtl/>
            <w:lang w:bidi="ar-SA"/>
          </w:rPr>
          <w:t xml:space="preserve"> </w:t>
        </w:r>
        <w:r>
          <w:rPr>
            <w:color w:val="222222"/>
            <w:shd w:val="solid" w:color="FFFFFF" w:fill="FFFFFF"/>
            <w:rtl/>
          </w:rPr>
          <w:t>האלגוריתם</w:t>
        </w:r>
        <w:r>
          <w:rPr>
            <w:color w:val="222222"/>
            <w:shd w:val="solid" w:color="FFFFFF" w:fill="FFFFFF"/>
            <w:rtl/>
            <w:lang w:bidi="ar-SA"/>
          </w:rPr>
          <w:t xml:space="preserve"> </w:t>
        </w:r>
        <w:r>
          <w:rPr>
            <w:color w:val="222222"/>
            <w:shd w:val="solid" w:color="FFFFFF" w:fill="FFFFFF"/>
            <w:rtl/>
          </w:rPr>
          <w:t>במקרה</w:t>
        </w:r>
        <w:r>
          <w:rPr>
            <w:color w:val="222222"/>
            <w:shd w:val="solid" w:color="FFFFFF" w:fill="FFFFFF"/>
            <w:rtl/>
            <w:lang w:bidi="ar-SA"/>
          </w:rPr>
          <w:t xml:space="preserve"> </w:t>
        </w:r>
        <w:r>
          <w:rPr>
            <w:color w:val="222222"/>
            <w:shd w:val="solid" w:color="FFFFFF" w:fill="FFFFFF"/>
            <w:rtl/>
          </w:rPr>
          <w:t>זה</w:t>
        </w:r>
        <w:r>
          <w:rPr>
            <w:color w:val="222222"/>
            <w:shd w:val="solid" w:color="FFFFFF" w:fill="FFFFFF"/>
            <w:rtl/>
            <w:lang w:bidi="ar-SA"/>
          </w:rPr>
          <w:t xml:space="preserve">? </w:t>
        </w:r>
        <w:r>
          <w:rPr>
            <w:color w:val="222222"/>
            <w:shd w:val="solid" w:color="FFFFFF" w:fill="FFFFFF"/>
            <w:rtl/>
          </w:rPr>
          <w:t>אם</w:t>
        </w:r>
        <w:r>
          <w:rPr>
            <w:color w:val="222222"/>
            <w:shd w:val="solid" w:color="FFFFFF" w:fill="FFFFFF"/>
            <w:rtl/>
            <w:lang w:bidi="ar-SA"/>
          </w:rPr>
          <w:t xml:space="preserve"> </w:t>
        </w:r>
        <w:r>
          <w:rPr>
            <w:color w:val="222222"/>
            <w:shd w:val="solid" w:color="FFFFFF" w:fill="FFFFFF"/>
            <w:rtl/>
          </w:rPr>
          <w:t>נוכל</w:t>
        </w:r>
        <w:r>
          <w:rPr>
            <w:color w:val="222222"/>
            <w:shd w:val="solid" w:color="FFFFFF" w:fill="FFFFFF"/>
            <w:rtl/>
            <w:lang w:bidi="ar-SA"/>
          </w:rPr>
          <w:t xml:space="preserve"> </w:t>
        </w:r>
        <w:r>
          <w:rPr>
            <w:color w:val="222222"/>
            <w:shd w:val="solid" w:color="FFFFFF" w:fill="FFFFFF"/>
            <w:rtl/>
          </w:rPr>
          <w:t>למצוא</w:t>
        </w:r>
        <w:r>
          <w:rPr>
            <w:color w:val="222222"/>
            <w:shd w:val="solid" w:color="FFFFFF" w:fill="FFFFFF"/>
            <w:rtl/>
            <w:lang w:bidi="ar-SA"/>
          </w:rPr>
          <w:t xml:space="preserve"> </w:t>
        </w:r>
        <w:r>
          <w:rPr>
            <w:color w:val="222222"/>
            <w:shd w:val="solid" w:color="FFFFFF" w:fill="FFFFFF"/>
            <w:rtl/>
          </w:rPr>
          <w:t>מיפוי</w:t>
        </w:r>
        <w:r>
          <w:rPr>
            <w:color w:val="222222"/>
            <w:shd w:val="solid" w:color="FFFFFF" w:fill="FFFFFF"/>
            <w:rtl/>
            <w:lang w:bidi="ar-SA"/>
          </w:rPr>
          <w:t xml:space="preserve"> </w:t>
        </w:r>
        <w:r>
          <w:rPr>
            <w:color w:val="222222"/>
            <w:shd w:val="solid" w:color="FFFFFF" w:fill="FFFFFF"/>
            <w:rtl/>
          </w:rPr>
          <w:t>דו</w:t>
        </w:r>
        <w:r>
          <w:rPr>
            <w:color w:val="222222"/>
            <w:shd w:val="solid" w:color="FFFFFF" w:fill="FFFFFF"/>
            <w:rtl/>
            <w:lang w:bidi="ar-SA"/>
          </w:rPr>
          <w:t>-</w:t>
        </w:r>
        <w:r>
          <w:rPr>
            <w:color w:val="222222"/>
            <w:shd w:val="solid" w:color="FFFFFF" w:fill="FFFFFF"/>
            <w:rtl/>
          </w:rPr>
          <w:t>כיווני</w:t>
        </w:r>
        <w:r>
          <w:rPr>
            <w:color w:val="222222"/>
            <w:shd w:val="solid" w:color="FFFFFF" w:fill="FFFFFF"/>
            <w:rtl/>
            <w:lang w:bidi="ar-SA"/>
          </w:rPr>
          <w:t xml:space="preserve"> </w:t>
        </w:r>
        <w:r>
          <w:rPr>
            <w:color w:val="222222"/>
            <w:shd w:val="solid" w:color="FFFFFF" w:fill="FFFFFF"/>
            <w:rtl/>
          </w:rPr>
          <w:t>בין</w:t>
        </w:r>
        <w:r>
          <w:rPr>
            <w:color w:val="222222"/>
            <w:shd w:val="solid" w:color="FFFFFF" w:fill="FFFFFF"/>
            <w:rtl/>
            <w:lang w:bidi="ar-SA"/>
          </w:rPr>
          <w:t xml:space="preserve"> </w:t>
        </w:r>
        <w:r>
          <w:rPr>
            <w:color w:val="222222"/>
            <w:shd w:val="solid" w:color="FFFFFF" w:fill="FFFFFF"/>
            <w:rtl/>
          </w:rPr>
          <w:t>ארץ</w:t>
        </w:r>
        <w:r>
          <w:rPr>
            <w:color w:val="222222"/>
            <w:shd w:val="solid" w:color="FFFFFF" w:fill="FFFFFF"/>
            <w:rtl/>
            <w:lang w:bidi="ar-SA"/>
          </w:rPr>
          <w:t xml:space="preserve"> </w:t>
        </w:r>
        <w:r>
          <w:rPr>
            <w:color w:val="222222"/>
            <w:shd w:val="solid" w:color="FFFFFF" w:fill="FFFFFF"/>
            <w:rtl/>
          </w:rPr>
          <w:t>ישראל</w:t>
        </w:r>
        <w:r>
          <w:rPr>
            <w:color w:val="222222"/>
            <w:shd w:val="solid" w:color="FFFFFF" w:fill="FFFFFF"/>
            <w:rtl/>
            <w:lang w:bidi="ar-SA"/>
          </w:rPr>
          <w:t xml:space="preserve"> </w:t>
        </w:r>
        <w:r>
          <w:rPr>
            <w:color w:val="222222"/>
            <w:shd w:val="solid" w:color="FFFFFF" w:fill="FFFFFF"/>
            <w:rtl/>
          </w:rPr>
          <w:t>לבין</w:t>
        </w:r>
        <w:r>
          <w:rPr>
            <w:color w:val="222222"/>
            <w:shd w:val="solid" w:color="FFFFFF" w:fill="FFFFFF"/>
            <w:rtl/>
            <w:lang w:bidi="ar-SA"/>
          </w:rPr>
          <w:t xml:space="preserve"> </w:t>
        </w:r>
        <w:r>
          <w:rPr>
            <w:color w:val="222222"/>
            <w:shd w:val="solid" w:color="FFFFFF" w:fill="FFFFFF"/>
            <w:rtl/>
          </w:rPr>
          <w:t>מלבן</w:t>
        </w:r>
        <w:r>
          <w:rPr>
            <w:color w:val="222222"/>
            <w:shd w:val="solid" w:color="FFFFFF" w:fill="FFFFFF"/>
            <w:rtl/>
            <w:lang w:bidi="ar-SA"/>
          </w:rPr>
          <w:t xml:space="preserve">, </w:t>
        </w:r>
        <w:r>
          <w:rPr>
            <w:color w:val="222222"/>
            <w:shd w:val="solid" w:color="FFFFFF" w:fill="FFFFFF"/>
            <w:rtl/>
          </w:rPr>
          <w:t>כך</w:t>
        </w:r>
        <w:r>
          <w:rPr>
            <w:color w:val="222222"/>
            <w:shd w:val="solid" w:color="FFFFFF" w:fill="FFFFFF"/>
            <w:rtl/>
            <w:lang w:bidi="ar-SA"/>
          </w:rPr>
          <w:t xml:space="preserve"> </w:t>
        </w:r>
        <w:r>
          <w:rPr>
            <w:color w:val="222222"/>
            <w:shd w:val="solid" w:color="FFFFFF" w:fill="FFFFFF"/>
            <w:rtl/>
          </w:rPr>
          <w:t>שמלבנים</w:t>
        </w:r>
        <w:r>
          <w:rPr>
            <w:color w:val="222222"/>
            <w:shd w:val="solid" w:color="FFFFFF" w:fill="FFFFFF"/>
            <w:rtl/>
            <w:lang w:bidi="ar-SA"/>
          </w:rPr>
          <w:t xml:space="preserve"> </w:t>
        </w:r>
        <w:r>
          <w:rPr>
            <w:color w:val="222222"/>
            <w:shd w:val="solid" w:color="FFFFFF" w:fill="FFFFFF"/>
            <w:rtl/>
          </w:rPr>
          <w:t>קטנים</w:t>
        </w:r>
        <w:r>
          <w:rPr>
            <w:color w:val="222222"/>
            <w:shd w:val="solid" w:color="FFFFFF" w:fill="FFFFFF"/>
            <w:rtl/>
            <w:lang w:bidi="ar-SA"/>
          </w:rPr>
          <w:t xml:space="preserve"> </w:t>
        </w:r>
        <w:r>
          <w:rPr>
            <w:color w:val="222222"/>
            <w:shd w:val="solid" w:color="FFFFFF" w:fill="FFFFFF"/>
            <w:rtl/>
          </w:rPr>
          <w:t>ישמרו</w:t>
        </w:r>
        <w:r>
          <w:rPr>
            <w:color w:val="222222"/>
            <w:shd w:val="solid" w:color="FFFFFF" w:fill="FFFFFF"/>
            <w:rtl/>
            <w:lang w:bidi="ar-SA"/>
          </w:rPr>
          <w:t xml:space="preserve">, </w:t>
        </w:r>
        <w:r>
          <w:rPr>
            <w:color w:val="222222"/>
            <w:shd w:val="solid" w:color="FFFFFF" w:fill="FFFFFF"/>
            <w:rtl/>
          </w:rPr>
          <w:t>בקירוב</w:t>
        </w:r>
        <w:r>
          <w:rPr>
            <w:color w:val="222222"/>
            <w:shd w:val="solid" w:color="FFFFFF" w:fill="FFFFFF"/>
            <w:rtl/>
            <w:lang w:bidi="ar-SA"/>
          </w:rPr>
          <w:t xml:space="preserve"> </w:t>
        </w:r>
        <w:r>
          <w:rPr>
            <w:color w:val="222222"/>
            <w:shd w:val="solid" w:color="FFFFFF" w:fill="FFFFFF"/>
            <w:rtl/>
          </w:rPr>
          <w:t>מספיק</w:t>
        </w:r>
        <w:r>
          <w:rPr>
            <w:color w:val="222222"/>
            <w:shd w:val="solid" w:color="FFFFFF" w:fill="FFFFFF"/>
            <w:rtl/>
            <w:lang w:bidi="ar-SA"/>
          </w:rPr>
          <w:t xml:space="preserve"> </w:t>
        </w:r>
        <w:r>
          <w:rPr>
            <w:color w:val="222222"/>
            <w:shd w:val="solid" w:color="FFFFFF" w:fill="FFFFFF"/>
            <w:rtl/>
          </w:rPr>
          <w:t>טוב</w:t>
        </w:r>
        <w:r>
          <w:rPr>
            <w:color w:val="222222"/>
            <w:shd w:val="solid" w:color="FFFFFF" w:fill="FFFFFF"/>
            <w:rtl/>
            <w:lang w:bidi="ar-SA"/>
          </w:rPr>
          <w:t xml:space="preserve">, </w:t>
        </w:r>
        <w:r>
          <w:rPr>
            <w:color w:val="222222"/>
            <w:shd w:val="solid" w:color="FFFFFF" w:fill="FFFFFF"/>
            <w:rtl/>
          </w:rPr>
          <w:t>על</w:t>
        </w:r>
        <w:r>
          <w:rPr>
            <w:color w:val="222222"/>
            <w:shd w:val="solid" w:color="FFFFFF" w:fill="FFFFFF"/>
            <w:rtl/>
            <w:lang w:bidi="ar-SA"/>
          </w:rPr>
          <w:t xml:space="preserve"> </w:t>
        </w:r>
        <w:r>
          <w:rPr>
            <w:color w:val="222222"/>
            <w:shd w:val="solid" w:color="FFFFFF" w:fill="FFFFFF"/>
            <w:rtl/>
          </w:rPr>
          <w:t>צורתם</w:t>
        </w:r>
        <w:r>
          <w:rPr>
            <w:color w:val="222222"/>
            <w:shd w:val="solid" w:color="FFFFFF" w:fill="FFFFFF"/>
            <w:rtl/>
            <w:lang w:bidi="ar-SA"/>
          </w:rPr>
          <w:t xml:space="preserve"> </w:t>
        </w:r>
        <w:r>
          <w:rPr>
            <w:color w:val="222222"/>
            <w:shd w:val="solid" w:color="FFFFFF" w:fill="FFFFFF"/>
            <w:rtl/>
          </w:rPr>
          <w:t>ועל</w:t>
        </w:r>
        <w:r>
          <w:rPr>
            <w:color w:val="222222"/>
            <w:shd w:val="solid" w:color="FFFFFF" w:fill="FFFFFF"/>
            <w:rtl/>
            <w:lang w:bidi="ar-SA"/>
          </w:rPr>
          <w:t xml:space="preserve"> </w:t>
        </w:r>
        <w:r>
          <w:rPr>
            <w:color w:val="222222"/>
            <w:shd w:val="solid" w:color="FFFFFF" w:fill="FFFFFF"/>
            <w:rtl/>
          </w:rPr>
          <w:t>מידותיהם</w:t>
        </w:r>
        <w:r>
          <w:rPr>
            <w:color w:val="222222"/>
            <w:shd w:val="solid" w:color="FFFFFF" w:fill="FFFFFF"/>
            <w:rtl/>
            <w:lang w:bidi="ar-SA"/>
          </w:rPr>
          <w:t xml:space="preserve">, </w:t>
        </w:r>
        <w:r>
          <w:rPr>
            <w:color w:val="222222"/>
            <w:shd w:val="solid" w:color="FFFFFF" w:fill="FFFFFF"/>
            <w:rtl/>
          </w:rPr>
          <w:t>נוכל</w:t>
        </w:r>
        <w:r>
          <w:rPr>
            <w:color w:val="222222"/>
            <w:shd w:val="solid" w:color="FFFFFF" w:fill="FFFFFF"/>
            <w:rtl/>
            <w:lang w:bidi="ar-SA"/>
          </w:rPr>
          <w:t xml:space="preserve"> </w:t>
        </w:r>
        <w:r>
          <w:rPr>
            <w:color w:val="222222"/>
            <w:shd w:val="solid" w:color="FFFFFF" w:fill="FFFFFF"/>
            <w:rtl/>
          </w:rPr>
          <w:t>למפות</w:t>
        </w:r>
        <w:r>
          <w:rPr>
            <w:color w:val="222222"/>
            <w:shd w:val="solid" w:color="FFFFFF" w:fill="FFFFFF"/>
            <w:rtl/>
            <w:lang w:bidi="ar-SA"/>
          </w:rPr>
          <w:t xml:space="preserve"> </w:t>
        </w:r>
        <w:r>
          <w:rPr>
            <w:color w:val="222222"/>
            <w:shd w:val="solid" w:color="FFFFFF" w:fill="FFFFFF"/>
            <w:rtl/>
          </w:rPr>
          <w:t>את</w:t>
        </w:r>
        <w:r>
          <w:rPr>
            <w:color w:val="222222"/>
            <w:shd w:val="solid" w:color="FFFFFF" w:fill="FFFFFF"/>
            <w:rtl/>
            <w:lang w:bidi="ar-SA"/>
          </w:rPr>
          <w:t xml:space="preserve"> </w:t>
        </w:r>
        <w:r>
          <w:rPr>
            <w:color w:val="222222"/>
            <w:shd w:val="solid" w:color="FFFFFF" w:fill="FFFFFF"/>
            <w:rtl/>
          </w:rPr>
          <w:t>ארץ</w:t>
        </w:r>
        <w:r>
          <w:rPr>
            <w:color w:val="222222"/>
            <w:shd w:val="solid" w:color="FFFFFF" w:fill="FFFFFF"/>
            <w:rtl/>
            <w:lang w:bidi="ar-SA"/>
          </w:rPr>
          <w:t xml:space="preserve"> </w:t>
        </w:r>
        <w:r>
          <w:rPr>
            <w:color w:val="222222"/>
            <w:shd w:val="solid" w:color="FFFFFF" w:fill="FFFFFF"/>
            <w:rtl/>
          </w:rPr>
          <w:t>ישראל</w:t>
        </w:r>
        <w:r>
          <w:rPr>
            <w:color w:val="222222"/>
            <w:shd w:val="solid" w:color="FFFFFF" w:fill="FFFFFF"/>
            <w:rtl/>
            <w:lang w:bidi="ar-SA"/>
          </w:rPr>
          <w:t xml:space="preserve"> </w:t>
        </w:r>
        <w:r>
          <w:rPr>
            <w:color w:val="222222"/>
            <w:shd w:val="solid" w:color="FFFFFF" w:fill="FFFFFF"/>
            <w:rtl/>
          </w:rPr>
          <w:t>למלבן</w:t>
        </w:r>
        <w:r>
          <w:rPr>
            <w:color w:val="222222"/>
            <w:shd w:val="solid" w:color="FFFFFF" w:fill="FFFFFF"/>
            <w:rtl/>
            <w:lang w:bidi="ar-SA"/>
          </w:rPr>
          <w:t xml:space="preserve">, </w:t>
        </w:r>
        <w:r>
          <w:rPr>
            <w:color w:val="222222"/>
            <w:shd w:val="solid" w:color="FFFFFF" w:fill="FFFFFF"/>
            <w:rtl/>
          </w:rPr>
          <w:t>להריץ</w:t>
        </w:r>
        <w:r>
          <w:rPr>
            <w:color w:val="222222"/>
            <w:shd w:val="solid" w:color="FFFFFF" w:fill="FFFFFF"/>
            <w:rtl/>
            <w:lang w:bidi="ar-SA"/>
          </w:rPr>
          <w:t xml:space="preserve"> </w:t>
        </w:r>
        <w:r>
          <w:rPr>
            <w:color w:val="222222"/>
            <w:shd w:val="solid" w:color="FFFFFF" w:fill="FFFFFF"/>
            <w:rtl/>
          </w:rPr>
          <w:t>את</w:t>
        </w:r>
        <w:r>
          <w:rPr>
            <w:color w:val="222222"/>
            <w:shd w:val="solid" w:color="FFFFFF" w:fill="FFFFFF"/>
            <w:rtl/>
            <w:lang w:bidi="ar-SA"/>
          </w:rPr>
          <w:t xml:space="preserve"> </w:t>
        </w:r>
        <w:r>
          <w:rPr>
            <w:color w:val="222222"/>
            <w:shd w:val="solid" w:color="FFFFFF" w:fill="FFFFFF"/>
            <w:rtl/>
          </w:rPr>
          <w:t>האלגוריתם</w:t>
        </w:r>
        <w:r>
          <w:rPr>
            <w:color w:val="222222"/>
            <w:shd w:val="solid" w:color="FFFFFF" w:fill="FFFFFF"/>
            <w:rtl/>
            <w:lang w:bidi="ar-SA"/>
          </w:rPr>
          <w:t xml:space="preserve"> </w:t>
        </w:r>
        <w:r>
          <w:rPr>
            <w:color w:val="222222"/>
            <w:shd w:val="solid" w:color="FFFFFF" w:fill="FFFFFF"/>
            <w:rtl/>
          </w:rPr>
          <w:t>על</w:t>
        </w:r>
        <w:r>
          <w:rPr>
            <w:color w:val="222222"/>
            <w:shd w:val="solid" w:color="FFFFFF" w:fill="FFFFFF"/>
            <w:rtl/>
            <w:lang w:bidi="ar-SA"/>
          </w:rPr>
          <w:t xml:space="preserve"> </w:t>
        </w:r>
        <w:r>
          <w:rPr>
            <w:color w:val="222222"/>
            <w:shd w:val="solid" w:color="FFFFFF" w:fill="FFFFFF"/>
            <w:rtl/>
          </w:rPr>
          <w:t>המלבן</w:t>
        </w:r>
        <w:r>
          <w:rPr>
            <w:color w:val="222222"/>
            <w:shd w:val="solid" w:color="FFFFFF" w:fill="FFFFFF"/>
            <w:rtl/>
            <w:lang w:bidi="ar-SA"/>
          </w:rPr>
          <w:t xml:space="preserve">, </w:t>
        </w:r>
        <w:r>
          <w:rPr>
            <w:color w:val="222222"/>
            <w:shd w:val="solid" w:color="FFFFFF" w:fill="FFFFFF"/>
            <w:rtl/>
          </w:rPr>
          <w:t>ואז</w:t>
        </w:r>
        <w:r>
          <w:rPr>
            <w:color w:val="222222"/>
            <w:shd w:val="solid" w:color="FFFFFF" w:fill="FFFFFF"/>
            <w:rtl/>
            <w:lang w:bidi="ar-SA"/>
          </w:rPr>
          <w:t xml:space="preserve"> </w:t>
        </w:r>
        <w:r>
          <w:rPr>
            <w:color w:val="222222"/>
            <w:shd w:val="solid" w:color="FFFFFF" w:fill="FFFFFF"/>
            <w:rtl/>
          </w:rPr>
          <w:t>למפות</w:t>
        </w:r>
        <w:r>
          <w:rPr>
            <w:color w:val="222222"/>
            <w:shd w:val="solid" w:color="FFFFFF" w:fill="FFFFFF"/>
            <w:rtl/>
            <w:lang w:bidi="ar-SA"/>
          </w:rPr>
          <w:t xml:space="preserve"> </w:t>
        </w:r>
        <w:r>
          <w:rPr>
            <w:color w:val="222222"/>
            <w:shd w:val="solid" w:color="FFFFFF" w:fill="FFFFFF"/>
            <w:rtl/>
          </w:rPr>
          <w:t>את</w:t>
        </w:r>
        <w:r>
          <w:rPr>
            <w:color w:val="222222"/>
            <w:shd w:val="solid" w:color="FFFFFF" w:fill="FFFFFF"/>
            <w:rtl/>
            <w:lang w:bidi="ar-SA"/>
          </w:rPr>
          <w:t xml:space="preserve"> </w:t>
        </w:r>
        <w:r>
          <w:rPr>
            <w:color w:val="222222"/>
            <w:shd w:val="solid" w:color="FFFFFF" w:fill="FFFFFF"/>
            <w:rtl/>
          </w:rPr>
          <w:t>תוצאות</w:t>
        </w:r>
        <w:r>
          <w:rPr>
            <w:color w:val="222222"/>
            <w:shd w:val="solid" w:color="FFFFFF" w:fill="FFFFFF"/>
            <w:rtl/>
            <w:lang w:bidi="ar-SA"/>
          </w:rPr>
          <w:t xml:space="preserve"> </w:t>
        </w:r>
        <w:r>
          <w:rPr>
            <w:color w:val="222222"/>
            <w:shd w:val="solid" w:color="FFFFFF" w:fill="FFFFFF"/>
            <w:rtl/>
          </w:rPr>
          <w:t>האלגוריתם</w:t>
        </w:r>
        <w:r>
          <w:rPr>
            <w:color w:val="222222"/>
            <w:shd w:val="solid" w:color="FFFFFF" w:fill="FFFFFF"/>
            <w:rtl/>
            <w:lang w:bidi="ar-SA"/>
          </w:rPr>
          <w:t xml:space="preserve"> </w:t>
        </w:r>
        <w:r>
          <w:rPr>
            <w:color w:val="222222"/>
            <w:shd w:val="solid" w:color="FFFFFF" w:fill="FFFFFF"/>
            <w:rtl/>
          </w:rPr>
          <w:t>בחזרה</w:t>
        </w:r>
        <w:r>
          <w:rPr>
            <w:color w:val="222222"/>
            <w:shd w:val="solid" w:color="FFFFFF" w:fill="FFFFFF"/>
            <w:rtl/>
            <w:lang w:bidi="ar-SA"/>
          </w:rPr>
          <w:t xml:space="preserve"> </w:t>
        </w:r>
        <w:r>
          <w:rPr>
            <w:color w:val="222222"/>
            <w:shd w:val="solid" w:color="FFFFFF" w:fill="FFFFFF"/>
            <w:rtl/>
          </w:rPr>
          <w:t>לארץ</w:t>
        </w:r>
        <w:r>
          <w:rPr>
            <w:color w:val="222222"/>
            <w:shd w:val="solid" w:color="FFFFFF" w:fill="FFFFFF"/>
            <w:rtl/>
            <w:lang w:bidi="ar-SA"/>
          </w:rPr>
          <w:t xml:space="preserve"> </w:t>
        </w:r>
        <w:r>
          <w:rPr>
            <w:color w:val="222222"/>
            <w:shd w:val="solid" w:color="FFFFFF" w:fill="FFFFFF"/>
            <w:rtl/>
          </w:rPr>
          <w:t>ישראל</w:t>
        </w:r>
        <w:r>
          <w:rPr>
            <w:color w:val="222222"/>
            <w:shd w:val="solid" w:color="FFFFFF" w:fill="FFFFFF"/>
            <w:rtl/>
            <w:lang w:bidi="ar-SA"/>
          </w:rPr>
          <w:t xml:space="preserve">. </w:t>
        </w:r>
        <w:r>
          <w:rPr>
            <w:color w:val="222222"/>
            <w:shd w:val="solid" w:color="FFFFFF" w:fill="FFFFFF"/>
            <w:rtl/>
          </w:rPr>
          <w:t>מועמד</w:t>
        </w:r>
        <w:r>
          <w:rPr>
            <w:color w:val="222222"/>
            <w:shd w:val="solid" w:color="FFFFFF" w:fill="FFFFFF"/>
            <w:rtl/>
            <w:lang w:bidi="ar-SA"/>
          </w:rPr>
          <w:t xml:space="preserve"> </w:t>
        </w:r>
        <w:r>
          <w:rPr>
            <w:color w:val="222222"/>
            <w:shd w:val="solid" w:color="FFFFFF" w:fill="FFFFFF"/>
            <w:rtl/>
          </w:rPr>
          <w:t>טוב</w:t>
        </w:r>
        <w:r>
          <w:rPr>
            <w:color w:val="222222"/>
            <w:shd w:val="solid" w:color="FFFFFF" w:fill="FFFFFF"/>
            <w:rtl/>
            <w:lang w:bidi="ar-SA"/>
          </w:rPr>
          <w:t xml:space="preserve"> </w:t>
        </w:r>
        <w:r>
          <w:rPr>
            <w:color w:val="222222"/>
            <w:shd w:val="solid" w:color="FFFFFF" w:fill="FFFFFF"/>
            <w:rtl/>
          </w:rPr>
          <w:t>למיפוי</w:t>
        </w:r>
        <w:r>
          <w:rPr>
            <w:color w:val="222222"/>
            <w:shd w:val="solid" w:color="FFFFFF" w:fill="FFFFFF"/>
            <w:rtl/>
            <w:lang w:bidi="ar-SA"/>
          </w:rPr>
          <w:t xml:space="preserve"> </w:t>
        </w:r>
        <w:r>
          <w:rPr>
            <w:color w:val="222222"/>
            <w:shd w:val="solid" w:color="FFFFFF" w:fill="FFFFFF"/>
            <w:rtl/>
          </w:rPr>
          <w:t>כזה</w:t>
        </w:r>
        <w:r>
          <w:rPr>
            <w:color w:val="222222"/>
            <w:shd w:val="solid" w:color="FFFFFF" w:fill="FFFFFF"/>
            <w:rtl/>
            <w:lang w:bidi="ar-SA"/>
          </w:rPr>
          <w:t xml:space="preserve"> </w:t>
        </w:r>
        <w:r>
          <w:rPr>
            <w:color w:val="222222"/>
            <w:shd w:val="solid" w:color="FFFFFF" w:fill="FFFFFF"/>
            <w:rtl/>
          </w:rPr>
          <w:t>הוא</w:t>
        </w:r>
        <w:r>
          <w:rPr>
            <w:color w:val="222222"/>
            <w:shd w:val="solid" w:color="FFFFFF" w:fill="FFFFFF"/>
            <w:rtl/>
            <w:lang w:bidi="ar-SA"/>
          </w:rPr>
          <w:t xml:space="preserve"> </w:t>
        </w:r>
        <w:r>
          <w:rPr>
            <w:b/>
            <w:bCs/>
            <w:color w:val="222222"/>
            <w:shd w:val="solid" w:color="FFFFFF" w:fill="FFFFFF"/>
            <w:rtl/>
          </w:rPr>
          <w:t>מיפוי</w:t>
        </w:r>
        <w:r>
          <w:rPr>
            <w:b/>
            <w:bCs/>
            <w:color w:val="222222"/>
            <w:shd w:val="solid" w:color="FFFFFF" w:fill="FFFFFF"/>
            <w:rtl/>
            <w:lang w:bidi="ar-SA"/>
          </w:rPr>
          <w:t xml:space="preserve"> </w:t>
        </w:r>
        <w:r>
          <w:rPr>
            <w:b/>
            <w:bCs/>
            <w:color w:val="222222"/>
            <w:shd w:val="solid" w:color="FFFFFF" w:fill="FFFFFF"/>
            <w:rtl/>
          </w:rPr>
          <w:t>קונפורמי</w:t>
        </w:r>
        <w:r>
          <w:rPr>
            <w:b/>
            <w:bCs/>
            <w:color w:val="222222"/>
            <w:shd w:val="solid" w:color="FFFFFF" w:fill="FFFFFF"/>
            <w:rtl/>
            <w:lang w:bidi="ar-SA"/>
          </w:rPr>
          <w:t xml:space="preserve"> </w:t>
        </w:r>
        <w:r>
          <w:rPr>
            <w:color w:val="222222"/>
            <w:shd w:val="solid" w:color="FFFFFF" w:fill="FFFFFF"/>
            <w:rtl/>
            <w:lang w:bidi="ar-SA"/>
          </w:rPr>
          <w:t>(=</w:t>
        </w:r>
        <w:r>
          <w:rPr>
            <w:color w:val="222222"/>
            <w:shd w:val="solid" w:color="FFFFFF" w:fill="FFFFFF"/>
            <w:rtl/>
          </w:rPr>
          <w:t>שומר</w:t>
        </w:r>
        <w:r>
          <w:rPr>
            <w:color w:val="222222"/>
            <w:shd w:val="solid" w:color="FFFFFF" w:fill="FFFFFF"/>
            <w:rtl/>
            <w:lang w:bidi="ar-SA"/>
          </w:rPr>
          <w:t xml:space="preserve"> </w:t>
        </w:r>
        <w:r>
          <w:rPr>
            <w:color w:val="222222"/>
            <w:shd w:val="solid" w:color="FFFFFF" w:fill="FFFFFF"/>
            <w:rtl/>
          </w:rPr>
          <w:t>זויות</w:t>
        </w:r>
        <w:r>
          <w:rPr>
            <w:color w:val="222222"/>
            <w:shd w:val="solid" w:color="FFFFFF" w:fill="FFFFFF"/>
            <w:rtl/>
            <w:lang w:bidi="ar-SA"/>
          </w:rPr>
          <w:t xml:space="preserve">). </w:t>
        </w:r>
        <w:r>
          <w:rPr>
            <w:color w:val="222222"/>
            <w:shd w:val="solid" w:color="FFFFFF" w:fill="FFFFFF"/>
            <w:rtl/>
          </w:rPr>
          <w:t>ע</w:t>
        </w:r>
        <w:r>
          <w:rPr>
            <w:color w:val="222222"/>
            <w:shd w:val="solid" w:color="FFFFFF" w:fill="FFFFFF"/>
            <w:rtl/>
            <w:lang w:bidi="ar-SA"/>
          </w:rPr>
          <w:t>"</w:t>
        </w:r>
        <w:r>
          <w:rPr>
            <w:color w:val="222222"/>
            <w:shd w:val="solid" w:color="FFFFFF" w:fill="FFFFFF"/>
            <w:rtl/>
          </w:rPr>
          <w:t>פ</w:t>
        </w:r>
        <w:r>
          <w:rPr>
            <w:color w:val="222222"/>
            <w:shd w:val="solid" w:color="FFFFFF" w:fill="FFFFFF"/>
            <w:rtl/>
            <w:lang w:bidi="ar-SA"/>
          </w:rPr>
          <w:t xml:space="preserve"> </w:t>
        </w:r>
        <w:r>
          <w:rPr>
            <w:color w:val="222222"/>
            <w:shd w:val="solid" w:color="FFFFFF" w:fill="FFFFFF"/>
            <w:rtl/>
          </w:rPr>
          <w:t>משפט</w:t>
        </w:r>
        <w:r>
          <w:rPr>
            <w:color w:val="222222"/>
            <w:shd w:val="solid" w:color="FFFFFF" w:fill="FFFFFF"/>
            <w:rtl/>
            <w:lang w:bidi="ar-SA"/>
          </w:rPr>
          <w:t xml:space="preserve"> </w:t>
        </w:r>
        <w:r>
          <w:rPr>
            <w:color w:val="222222"/>
            <w:shd w:val="solid" w:color="FFFFFF" w:fill="FFFFFF"/>
            <w:rtl/>
          </w:rPr>
          <w:t>המיפוי</w:t>
        </w:r>
        <w:r>
          <w:rPr>
            <w:color w:val="222222"/>
            <w:shd w:val="solid" w:color="FFFFFF" w:fill="FFFFFF"/>
            <w:rtl/>
            <w:lang w:bidi="ar-SA"/>
          </w:rPr>
          <w:t xml:space="preserve"> </w:t>
        </w:r>
        <w:r>
          <w:rPr>
            <w:color w:val="222222"/>
            <w:shd w:val="solid" w:color="FFFFFF" w:fill="FFFFFF"/>
            <w:rtl/>
          </w:rPr>
          <w:t>של</w:t>
        </w:r>
        <w:r>
          <w:rPr>
            <w:color w:val="222222"/>
            <w:shd w:val="solid" w:color="FFFFFF" w:fill="FFFFFF"/>
            <w:rtl/>
            <w:lang w:bidi="ar-SA"/>
          </w:rPr>
          <w:t xml:space="preserve"> </w:t>
        </w:r>
        <w:r>
          <w:rPr>
            <w:color w:val="222222"/>
            <w:shd w:val="solid" w:color="FFFFFF" w:fill="FFFFFF"/>
            <w:rtl/>
          </w:rPr>
          <w:t>רימן</w:t>
        </w:r>
        <w:r>
          <w:rPr>
            <w:color w:val="222222"/>
            <w:shd w:val="solid" w:color="FFFFFF" w:fill="FFFFFF"/>
            <w:rtl/>
            <w:lang w:bidi="ar-SA"/>
          </w:rPr>
          <w:t xml:space="preserve"> </w:t>
        </w:r>
        <w:r>
          <w:rPr>
            <w:color w:val="222222"/>
            <w:sz w:val="16"/>
            <w:szCs w:val="16"/>
            <w:shd w:val="solid" w:color="FFFFFF" w:fill="FFFFFF"/>
            <w:rtl/>
            <w:lang w:bidi="ar-SA"/>
          </w:rPr>
          <w:t>(</w:t>
        </w:r>
        <w:r>
          <w:rPr>
            <w:color w:val="222222"/>
            <w:sz w:val="16"/>
            <w:szCs w:val="16"/>
            <w:shd w:val="solid" w:color="FFFFFF" w:fill="FFFFFF"/>
            <w:rtl/>
          </w:rPr>
          <w:t xml:space="preserve">ויקיפדיה, </w:t>
        </w:r>
        <w:r>
          <w:rPr>
            <w:color w:val="222222"/>
            <w:sz w:val="16"/>
            <w:szCs w:val="16"/>
            <w:shd w:val="solid" w:color="FFFFFF" w:fill="FFFFFF"/>
          </w:rPr>
          <w:t>Riemann mapping theorem</w:t>
        </w:r>
        <w:r>
          <w:rPr>
            <w:color w:val="222222"/>
            <w:sz w:val="16"/>
            <w:szCs w:val="16"/>
            <w:shd w:val="solid" w:color="FFFFFF" w:fill="FFFFFF"/>
            <w:rtl/>
          </w:rPr>
          <w:t xml:space="preserve">), </w:t>
        </w:r>
        <w:r>
          <w:rPr>
            <w:color w:val="222222"/>
            <w:shd w:val="solid" w:color="FFFFFF" w:fill="FFFFFF"/>
            <w:rtl/>
          </w:rPr>
          <w:t>לכל</w:t>
        </w:r>
        <w:r>
          <w:rPr>
            <w:color w:val="222222"/>
            <w:shd w:val="solid" w:color="FFFFFF" w:fill="FFFFFF"/>
            <w:rtl/>
            <w:lang w:bidi="ar-SA"/>
          </w:rPr>
          <w:t xml:space="preserve"> </w:t>
        </w:r>
        <w:r>
          <w:rPr>
            <w:color w:val="222222"/>
            <w:shd w:val="solid" w:color="FFFFFF" w:fill="FFFFFF"/>
            <w:rtl/>
          </w:rPr>
          <w:t>צורה</w:t>
        </w:r>
        <w:r>
          <w:rPr>
            <w:color w:val="222222"/>
            <w:shd w:val="solid" w:color="FFFFFF" w:fill="FFFFFF"/>
            <w:rtl/>
            <w:lang w:bidi="ar-SA"/>
          </w:rPr>
          <w:t xml:space="preserve"> </w:t>
        </w:r>
        <w:r>
          <w:rPr>
            <w:color w:val="222222"/>
            <w:shd w:val="solid" w:color="FFFFFF" w:fill="FFFFFF"/>
            <w:rtl/>
          </w:rPr>
          <w:t>פשוטת</w:t>
        </w:r>
        <w:r>
          <w:rPr>
            <w:color w:val="222222"/>
            <w:shd w:val="solid" w:color="FFFFFF" w:fill="FFFFFF"/>
            <w:rtl/>
            <w:lang w:bidi="ar-SA"/>
          </w:rPr>
          <w:t>-</w:t>
        </w:r>
        <w:r>
          <w:rPr>
            <w:color w:val="222222"/>
            <w:shd w:val="solid" w:color="FFFFFF" w:fill="FFFFFF"/>
            <w:rtl/>
          </w:rPr>
          <w:t>קשר</w:t>
        </w:r>
        <w:r>
          <w:rPr>
            <w:color w:val="222222"/>
            <w:shd w:val="solid" w:color="FFFFFF" w:fill="FFFFFF"/>
            <w:rtl/>
            <w:lang w:bidi="ar-SA"/>
          </w:rPr>
          <w:t xml:space="preserve"> </w:t>
        </w:r>
        <w:r>
          <w:rPr>
            <w:color w:val="222222"/>
            <w:shd w:val="solid" w:color="FFFFFF" w:fill="FFFFFF"/>
            <w:rtl/>
          </w:rPr>
          <w:t>במישור</w:t>
        </w:r>
        <w:r>
          <w:rPr>
            <w:color w:val="222222"/>
            <w:shd w:val="solid" w:color="FFFFFF" w:fill="FFFFFF"/>
            <w:rtl/>
            <w:lang w:bidi="ar-SA"/>
          </w:rPr>
          <w:t xml:space="preserve"> </w:t>
        </w:r>
        <w:r>
          <w:rPr>
            <w:color w:val="222222"/>
            <w:shd w:val="solid" w:color="FFFFFF" w:fill="FFFFFF"/>
            <w:rtl/>
          </w:rPr>
          <w:t>קיים</w:t>
        </w:r>
        <w:r>
          <w:rPr>
            <w:color w:val="222222"/>
            <w:shd w:val="solid" w:color="FFFFFF" w:fill="FFFFFF"/>
            <w:rtl/>
            <w:lang w:bidi="ar-SA"/>
          </w:rPr>
          <w:t xml:space="preserve"> </w:t>
        </w:r>
        <w:r>
          <w:rPr>
            <w:color w:val="222222"/>
            <w:shd w:val="solid" w:color="FFFFFF" w:fill="FFFFFF"/>
            <w:rtl/>
          </w:rPr>
          <w:t>מיפוי</w:t>
        </w:r>
        <w:r>
          <w:rPr>
            <w:color w:val="222222"/>
            <w:shd w:val="solid" w:color="FFFFFF" w:fill="FFFFFF"/>
            <w:rtl/>
            <w:lang w:bidi="ar-SA"/>
          </w:rPr>
          <w:t xml:space="preserve"> </w:t>
        </w:r>
        <w:r>
          <w:rPr>
            <w:color w:val="222222"/>
            <w:shd w:val="solid" w:color="FFFFFF" w:fill="FFFFFF"/>
            <w:rtl/>
          </w:rPr>
          <w:t>קונפורמי</w:t>
        </w:r>
        <w:r>
          <w:rPr>
            <w:color w:val="222222"/>
            <w:shd w:val="solid" w:color="FFFFFF" w:fill="FFFFFF"/>
            <w:rtl/>
            <w:lang w:bidi="ar-SA"/>
          </w:rPr>
          <w:t xml:space="preserve"> </w:t>
        </w:r>
        <w:r>
          <w:rPr>
            <w:color w:val="222222"/>
            <w:shd w:val="solid" w:color="FFFFFF" w:fill="FFFFFF"/>
            <w:rtl/>
          </w:rPr>
          <w:t>אל</w:t>
        </w:r>
        <w:r>
          <w:rPr>
            <w:color w:val="222222"/>
            <w:shd w:val="solid" w:color="FFFFFF" w:fill="FFFFFF"/>
            <w:rtl/>
            <w:lang w:bidi="ar-SA"/>
          </w:rPr>
          <w:t xml:space="preserve"> </w:t>
        </w:r>
        <w:r>
          <w:rPr>
            <w:color w:val="222222"/>
            <w:shd w:val="solid" w:color="FFFFFF" w:fill="FFFFFF"/>
            <w:rtl/>
          </w:rPr>
          <w:t>עיגול</w:t>
        </w:r>
        <w:r>
          <w:rPr>
            <w:color w:val="222222"/>
            <w:shd w:val="solid" w:color="FFFFFF" w:fill="FFFFFF"/>
            <w:rtl/>
            <w:lang w:bidi="ar-SA"/>
          </w:rPr>
          <w:t xml:space="preserve"> </w:t>
        </w:r>
        <w:r>
          <w:rPr>
            <w:color w:val="222222"/>
            <w:shd w:val="solid" w:color="FFFFFF" w:fill="FFFFFF"/>
            <w:rtl/>
          </w:rPr>
          <w:t>היחידה</w:t>
        </w:r>
        <w:r>
          <w:rPr>
            <w:color w:val="222222"/>
            <w:shd w:val="solid" w:color="FFFFFF" w:fill="FFFFFF"/>
            <w:rtl/>
            <w:lang w:bidi="ar-SA"/>
          </w:rPr>
          <w:t xml:space="preserve">,  </w:t>
        </w:r>
        <w:r>
          <w:rPr>
            <w:color w:val="222222"/>
            <w:shd w:val="solid" w:color="FFFFFF" w:fill="FFFFFF"/>
            <w:rtl/>
          </w:rPr>
          <w:t>ומכאן</w:t>
        </w:r>
        <w:r>
          <w:rPr>
            <w:color w:val="222222"/>
            <w:shd w:val="solid" w:color="FFFFFF" w:fill="FFFFFF"/>
            <w:rtl/>
            <w:lang w:bidi="ar-SA"/>
          </w:rPr>
          <w:t xml:space="preserve"> </w:t>
        </w:r>
        <w:r>
          <w:rPr>
            <w:color w:val="222222"/>
            <w:shd w:val="solid" w:color="FFFFFF" w:fill="FFFFFF"/>
            <w:rtl/>
          </w:rPr>
          <w:t>שגם</w:t>
        </w:r>
        <w:r>
          <w:rPr>
            <w:color w:val="222222"/>
            <w:shd w:val="solid" w:color="FFFFFF" w:fill="FFFFFF"/>
            <w:rtl/>
            <w:lang w:bidi="ar-SA"/>
          </w:rPr>
          <w:t xml:space="preserve"> </w:t>
        </w:r>
        <w:r>
          <w:rPr>
            <w:color w:val="222222"/>
            <w:shd w:val="solid" w:color="FFFFFF" w:fill="FFFFFF"/>
            <w:rtl/>
          </w:rPr>
          <w:t>למפת</w:t>
        </w:r>
        <w:r>
          <w:rPr>
            <w:color w:val="222222"/>
            <w:shd w:val="solid" w:color="FFFFFF" w:fill="FFFFFF"/>
            <w:rtl/>
            <w:lang w:bidi="ar-SA"/>
          </w:rPr>
          <w:t xml:space="preserve"> </w:t>
        </w:r>
        <w:r>
          <w:rPr>
            <w:color w:val="222222"/>
            <w:shd w:val="solid" w:color="FFFFFF" w:fill="FFFFFF"/>
            <w:rtl/>
          </w:rPr>
          <w:t>ארץ</w:t>
        </w:r>
        <w:r>
          <w:rPr>
            <w:color w:val="222222"/>
            <w:shd w:val="solid" w:color="FFFFFF" w:fill="FFFFFF"/>
            <w:rtl/>
            <w:lang w:bidi="ar-SA"/>
          </w:rPr>
          <w:t xml:space="preserve"> </w:t>
        </w:r>
        <w:r>
          <w:rPr>
            <w:color w:val="222222"/>
            <w:shd w:val="solid" w:color="FFFFFF" w:fill="FFFFFF"/>
            <w:rtl/>
          </w:rPr>
          <w:t>ישראל</w:t>
        </w:r>
        <w:r>
          <w:rPr>
            <w:color w:val="222222"/>
            <w:shd w:val="solid" w:color="FFFFFF" w:fill="FFFFFF"/>
            <w:rtl/>
            <w:lang w:bidi="ar-SA"/>
          </w:rPr>
          <w:t xml:space="preserve"> </w:t>
        </w:r>
        <w:r>
          <w:rPr>
            <w:color w:val="222222"/>
            <w:shd w:val="solid" w:color="FFFFFF" w:fill="FFFFFF"/>
            <w:rtl/>
          </w:rPr>
          <w:t>קיים</w:t>
        </w:r>
        <w:r>
          <w:rPr>
            <w:color w:val="222222"/>
            <w:shd w:val="solid" w:color="FFFFFF" w:fill="FFFFFF"/>
            <w:rtl/>
            <w:lang w:bidi="ar-SA"/>
          </w:rPr>
          <w:t xml:space="preserve"> </w:t>
        </w:r>
        <w:r>
          <w:rPr>
            <w:color w:val="222222"/>
            <w:shd w:val="solid" w:color="FFFFFF" w:fill="FFFFFF"/>
            <w:rtl/>
          </w:rPr>
          <w:t>מיפוי</w:t>
        </w:r>
        <w:r>
          <w:rPr>
            <w:color w:val="222222"/>
            <w:shd w:val="solid" w:color="FFFFFF" w:fill="FFFFFF"/>
            <w:rtl/>
            <w:lang w:bidi="ar-SA"/>
          </w:rPr>
          <w:t xml:space="preserve"> </w:t>
        </w:r>
        <w:r>
          <w:rPr>
            <w:color w:val="222222"/>
            <w:shd w:val="solid" w:color="FFFFFF" w:fill="FFFFFF"/>
            <w:rtl/>
          </w:rPr>
          <w:t>קונפורמי</w:t>
        </w:r>
        <w:r>
          <w:rPr>
            <w:color w:val="222222"/>
            <w:shd w:val="solid" w:color="FFFFFF" w:fill="FFFFFF"/>
            <w:rtl/>
            <w:lang w:bidi="ar-SA"/>
          </w:rPr>
          <w:t xml:space="preserve"> </w:t>
        </w:r>
        <w:r>
          <w:rPr>
            <w:color w:val="222222"/>
            <w:shd w:val="solid" w:color="FFFFFF" w:fill="FFFFFF"/>
            <w:rtl/>
          </w:rPr>
          <w:t>למלבן</w:t>
        </w:r>
        <w:r>
          <w:rPr>
            <w:color w:val="222222"/>
            <w:shd w:val="solid" w:color="FFFFFF" w:fill="FFFFFF"/>
            <w:rtl/>
            <w:lang w:bidi="ar-SA"/>
          </w:rPr>
          <w:t xml:space="preserve">. </w:t>
        </w:r>
        <w:r>
          <w:rPr>
            <w:color w:val="222222"/>
            <w:shd w:val="solid" w:color="FFFFFF" w:fill="FFFFFF"/>
            <w:rtl/>
          </w:rPr>
          <w:t>אולם</w:t>
        </w:r>
        <w:r>
          <w:rPr>
            <w:color w:val="222222"/>
            <w:shd w:val="solid" w:color="FFFFFF" w:fill="FFFFFF"/>
            <w:rtl/>
            <w:lang w:bidi="ar-SA"/>
          </w:rPr>
          <w:t xml:space="preserve">, </w:t>
        </w:r>
        <w:r>
          <w:rPr>
            <w:color w:val="222222"/>
            <w:shd w:val="solid" w:color="FFFFFF" w:fill="FFFFFF"/>
            <w:rtl/>
          </w:rPr>
          <w:t>אינני</w:t>
        </w:r>
        <w:r>
          <w:rPr>
            <w:color w:val="222222"/>
            <w:shd w:val="solid" w:color="FFFFFF" w:fill="FFFFFF"/>
            <w:rtl/>
            <w:lang w:bidi="ar-SA"/>
          </w:rPr>
          <w:t xml:space="preserve"> </w:t>
        </w:r>
        <w:r>
          <w:rPr>
            <w:color w:val="222222"/>
            <w:shd w:val="solid" w:color="FFFFFF" w:fill="FFFFFF"/>
            <w:rtl/>
          </w:rPr>
          <w:t>יודע</w:t>
        </w:r>
        <w:r>
          <w:rPr>
            <w:color w:val="222222"/>
            <w:shd w:val="solid" w:color="FFFFFF" w:fill="FFFFFF"/>
            <w:rtl/>
            <w:lang w:bidi="ar-SA"/>
          </w:rPr>
          <w:t xml:space="preserve"> </w:t>
        </w:r>
        <w:r>
          <w:rPr>
            <w:color w:val="222222"/>
            <w:shd w:val="solid" w:color="FFFFFF" w:fill="FFFFFF"/>
            <w:rtl/>
          </w:rPr>
          <w:t>מה</w:t>
        </w:r>
        <w:r>
          <w:rPr>
            <w:color w:val="222222"/>
            <w:shd w:val="solid" w:color="FFFFFF" w:fill="FFFFFF"/>
            <w:rtl/>
            <w:lang w:bidi="ar-SA"/>
          </w:rPr>
          <w:t xml:space="preserve"> </w:t>
        </w:r>
        <w:r>
          <w:rPr>
            <w:color w:val="222222"/>
            <w:shd w:val="solid" w:color="FFFFFF" w:fill="FFFFFF"/>
            <w:rtl/>
          </w:rPr>
          <w:t>עושים</w:t>
        </w:r>
        <w:r>
          <w:rPr>
            <w:color w:val="222222"/>
            <w:shd w:val="solid" w:color="FFFFFF" w:fill="FFFFFF"/>
            <w:rtl/>
            <w:lang w:bidi="ar-SA"/>
          </w:rPr>
          <w:t xml:space="preserve"> </w:t>
        </w:r>
        <w:r>
          <w:rPr>
            <w:color w:val="222222"/>
            <w:shd w:val="solid" w:color="FFFFFF" w:fill="FFFFFF"/>
            <w:rtl/>
          </w:rPr>
          <w:t>מיפויים</w:t>
        </w:r>
        <w:r>
          <w:rPr>
            <w:color w:val="222222"/>
            <w:shd w:val="solid" w:color="FFFFFF" w:fill="FFFFFF"/>
            <w:rtl/>
            <w:lang w:bidi="ar-SA"/>
          </w:rPr>
          <w:t xml:space="preserve"> </w:t>
        </w:r>
        <w:r>
          <w:rPr>
            <w:color w:val="222222"/>
            <w:shd w:val="solid" w:color="FFFFFF" w:fill="FFFFFF"/>
            <w:rtl/>
          </w:rPr>
          <w:t>קונפורמיים</w:t>
        </w:r>
        <w:r>
          <w:rPr>
            <w:color w:val="222222"/>
            <w:shd w:val="solid" w:color="FFFFFF" w:fill="FFFFFF"/>
            <w:rtl/>
            <w:lang w:bidi="ar-SA"/>
          </w:rPr>
          <w:t xml:space="preserve"> </w:t>
        </w:r>
        <w:r>
          <w:rPr>
            <w:color w:val="222222"/>
            <w:shd w:val="solid" w:color="FFFFFF" w:fill="FFFFFF"/>
            <w:rtl/>
          </w:rPr>
          <w:t>למלבנים</w:t>
        </w:r>
        <w:r>
          <w:rPr>
            <w:color w:val="222222"/>
            <w:shd w:val="solid" w:color="FFFFFF" w:fill="FFFFFF"/>
            <w:rtl/>
            <w:lang w:bidi="ar-SA"/>
          </w:rPr>
          <w:t xml:space="preserve"> </w:t>
        </w:r>
        <w:r>
          <w:rPr>
            <w:color w:val="222222"/>
            <w:shd w:val="solid" w:color="FFFFFF" w:fill="FFFFFF"/>
            <w:rtl/>
          </w:rPr>
          <w:t>קטנים</w:t>
        </w:r>
        <w:r>
          <w:rPr>
            <w:color w:val="222222"/>
            <w:shd w:val="solid" w:color="FFFFFF" w:fill="FFFFFF"/>
            <w:rtl/>
            <w:lang w:bidi="ar-SA"/>
          </w:rPr>
          <w:t xml:space="preserve"> - </w:t>
        </w:r>
        <w:r>
          <w:rPr>
            <w:color w:val="222222"/>
            <w:shd w:val="solid" w:color="FFFFFF" w:fill="FFFFFF"/>
            <w:rtl/>
          </w:rPr>
          <w:t>עד</w:t>
        </w:r>
        <w:r>
          <w:rPr>
            <w:color w:val="222222"/>
            <w:shd w:val="solid" w:color="FFFFFF" w:fill="FFFFFF"/>
            <w:rtl/>
            <w:lang w:bidi="ar-SA"/>
          </w:rPr>
          <w:t xml:space="preserve"> </w:t>
        </w:r>
        <w:r>
          <w:rPr>
            <w:color w:val="222222"/>
            <w:shd w:val="solid" w:color="FFFFFF" w:fill="FFFFFF"/>
            <w:rtl/>
          </w:rPr>
          <w:t>כמה</w:t>
        </w:r>
        <w:r>
          <w:rPr>
            <w:color w:val="222222"/>
            <w:shd w:val="solid" w:color="FFFFFF" w:fill="FFFFFF"/>
            <w:rtl/>
            <w:lang w:bidi="ar-SA"/>
          </w:rPr>
          <w:t xml:space="preserve"> </w:t>
        </w:r>
        <w:r>
          <w:rPr>
            <w:color w:val="222222"/>
            <w:shd w:val="solid" w:color="FFFFFF" w:fill="FFFFFF"/>
            <w:rtl/>
          </w:rPr>
          <w:t>הם</w:t>
        </w:r>
        <w:r>
          <w:rPr>
            <w:color w:val="222222"/>
            <w:shd w:val="solid" w:color="FFFFFF" w:fill="FFFFFF"/>
            <w:rtl/>
            <w:lang w:bidi="ar-SA"/>
          </w:rPr>
          <w:t xml:space="preserve"> </w:t>
        </w:r>
        <w:r>
          <w:rPr>
            <w:color w:val="222222"/>
            <w:shd w:val="solid" w:color="FFFFFF" w:fill="FFFFFF"/>
            <w:rtl/>
          </w:rPr>
          <w:t>מעוותים</w:t>
        </w:r>
        <w:r>
          <w:rPr>
            <w:color w:val="222222"/>
            <w:shd w:val="solid" w:color="FFFFFF" w:fill="FFFFFF"/>
            <w:rtl/>
            <w:lang w:bidi="ar-SA"/>
          </w:rPr>
          <w:t xml:space="preserve"> </w:t>
        </w:r>
        <w:r>
          <w:rPr>
            <w:color w:val="222222"/>
            <w:shd w:val="solid" w:color="FFFFFF" w:fill="FFFFFF"/>
            <w:rtl/>
          </w:rPr>
          <w:t>אותם</w:t>
        </w:r>
        <w:r>
          <w:rPr>
            <w:color w:val="222222"/>
            <w:shd w:val="solid" w:color="FFFFFF" w:fill="FFFFFF"/>
            <w:rtl/>
            <w:lang w:bidi="ar-SA"/>
          </w:rPr>
          <w:t>?</w:t>
        </w:r>
      </w:ins>
    </w:p>
    <w:p w:rsidR="00BB1225" w:rsidRDefault="00BB1225" w:rsidP="00BB1225">
      <w:pPr>
        <w:numPr>
          <w:ilvl w:val="0"/>
          <w:numId w:val="41"/>
        </w:numPr>
        <w:tabs>
          <w:tab w:val="left" w:pos="360"/>
          <w:tab w:val="left" w:pos="720"/>
        </w:tabs>
        <w:spacing w:line="312" w:lineRule="auto"/>
        <w:jc w:val="left"/>
        <w:rPr>
          <w:ins w:id="1526" w:author=" " w:date="2013-11-19T16:38:00Z"/>
          <w:color w:val="222222"/>
          <w:shd w:val="solid" w:color="FFFFFF" w:fill="FFFFFF"/>
          <w:lang w:bidi="ar-SA"/>
        </w:rPr>
      </w:pPr>
      <w:ins w:id="1527" w:author=" " w:date="2013-11-19T16:38:00Z">
        <w:r>
          <w:rPr>
            <w:color w:val="222222"/>
            <w:shd w:val="solid" w:color="FFFFFF" w:fill="FFFFFF"/>
            <w:rtl/>
          </w:rPr>
          <w:t>האלגוריתם</w:t>
        </w:r>
        <w:r>
          <w:rPr>
            <w:color w:val="222222"/>
            <w:shd w:val="solid" w:color="FFFFFF" w:fill="FFFFFF"/>
            <w:rtl/>
            <w:lang w:bidi="ar-SA"/>
          </w:rPr>
          <w:t xml:space="preserve"> </w:t>
        </w:r>
        <w:r>
          <w:rPr>
            <w:color w:val="222222"/>
            <w:shd w:val="solid" w:color="FFFFFF" w:fill="FFFFFF"/>
            <w:rtl/>
          </w:rPr>
          <w:t>נראה</w:t>
        </w:r>
        <w:r>
          <w:rPr>
            <w:color w:val="222222"/>
            <w:shd w:val="solid" w:color="FFFFFF" w:fill="FFFFFF"/>
            <w:rtl/>
            <w:lang w:bidi="ar-SA"/>
          </w:rPr>
          <w:t xml:space="preserve"> </w:t>
        </w:r>
        <w:r>
          <w:rPr>
            <w:color w:val="222222"/>
            <w:shd w:val="solid" w:color="FFFFFF" w:fill="FFFFFF"/>
            <w:rtl/>
          </w:rPr>
          <w:t>בזבזני</w:t>
        </w:r>
        <w:r>
          <w:rPr>
            <w:color w:val="222222"/>
            <w:shd w:val="solid" w:color="FFFFFF" w:fill="FFFFFF"/>
            <w:rtl/>
            <w:lang w:bidi="ar-SA"/>
          </w:rPr>
          <w:t xml:space="preserve"> - </w:t>
        </w:r>
        <w:r>
          <w:rPr>
            <w:color w:val="222222"/>
            <w:shd w:val="solid" w:color="FFFFFF" w:fill="FFFFFF"/>
            <w:rtl/>
          </w:rPr>
          <w:t>אם</w:t>
        </w:r>
        <w:r>
          <w:rPr>
            <w:color w:val="222222"/>
            <w:shd w:val="solid" w:color="FFFFFF" w:fill="FFFFFF"/>
            <w:rtl/>
            <w:lang w:bidi="ar-SA"/>
          </w:rPr>
          <w:t xml:space="preserve"> </w:t>
        </w:r>
        <w:r>
          <w:rPr>
            <w:color w:val="222222"/>
            <w:shd w:val="solid" w:color="FFFFFF" w:fill="FFFFFF"/>
            <w:rtl/>
          </w:rPr>
          <w:t>כל</w:t>
        </w:r>
        <w:r>
          <w:rPr>
            <w:color w:val="222222"/>
            <w:shd w:val="solid" w:color="FFFFFF" w:fill="FFFFFF"/>
            <w:rtl/>
            <w:lang w:bidi="ar-SA"/>
          </w:rPr>
          <w:t xml:space="preserve"> </w:t>
        </w:r>
        <w:r>
          <w:rPr>
            <w:color w:val="222222"/>
            <w:shd w:val="solid" w:color="FFFFFF" w:fill="FFFFFF"/>
            <w:rtl/>
          </w:rPr>
          <w:t>אזרח</w:t>
        </w:r>
        <w:r>
          <w:rPr>
            <w:color w:val="222222"/>
            <w:shd w:val="solid" w:color="FFFFFF" w:fill="FFFFFF"/>
            <w:rtl/>
            <w:lang w:bidi="ar-SA"/>
          </w:rPr>
          <w:t xml:space="preserve"> </w:t>
        </w:r>
        <w:r>
          <w:rPr>
            <w:color w:val="222222"/>
            <w:shd w:val="solid" w:color="FFFFFF" w:fill="FFFFFF"/>
            <w:rtl/>
          </w:rPr>
          <w:t>מקבל</w:t>
        </w:r>
        <w:r>
          <w:rPr>
            <w:color w:val="222222"/>
            <w:shd w:val="solid" w:color="FFFFFF" w:fill="FFFFFF"/>
            <w:rtl/>
            <w:lang w:bidi="ar-SA"/>
          </w:rPr>
          <w:t xml:space="preserve"> </w:t>
        </w:r>
        <w:r>
          <w:rPr>
            <w:color w:val="222222"/>
            <w:shd w:val="solid" w:color="FFFFFF" w:fill="FFFFFF"/>
            <w:rtl/>
          </w:rPr>
          <w:t>כחצי</w:t>
        </w:r>
        <w:r>
          <w:rPr>
            <w:color w:val="222222"/>
            <w:shd w:val="solid" w:color="FFFFFF" w:fill="FFFFFF"/>
            <w:rtl/>
            <w:lang w:bidi="ar-SA"/>
          </w:rPr>
          <w:t xml:space="preserve"> </w:t>
        </w:r>
        <w:r>
          <w:rPr>
            <w:color w:val="222222"/>
            <w:shd w:val="solid" w:color="FFFFFF" w:fill="FFFFFF"/>
            <w:rtl/>
          </w:rPr>
          <w:t>מהערך</w:t>
        </w:r>
        <w:r>
          <w:rPr>
            <w:color w:val="222222"/>
            <w:shd w:val="solid" w:color="FFFFFF" w:fill="FFFFFF"/>
            <w:rtl/>
            <w:lang w:bidi="ar-SA"/>
          </w:rPr>
          <w:t xml:space="preserve"> </w:t>
        </w:r>
        <w:r>
          <w:rPr>
            <w:color w:val="222222"/>
            <w:shd w:val="solid" w:color="FFFFFF" w:fill="FFFFFF"/>
            <w:rtl/>
          </w:rPr>
          <w:t>היחסי</w:t>
        </w:r>
        <w:r>
          <w:rPr>
            <w:color w:val="222222"/>
            <w:shd w:val="solid" w:color="FFFFFF" w:fill="FFFFFF"/>
            <w:rtl/>
            <w:lang w:bidi="ar-SA"/>
          </w:rPr>
          <w:t xml:space="preserve"> </w:t>
        </w:r>
        <w:r>
          <w:rPr>
            <w:color w:val="222222"/>
            <w:shd w:val="solid" w:color="FFFFFF" w:fill="FFFFFF"/>
            <w:rtl/>
          </w:rPr>
          <w:t>שלו</w:t>
        </w:r>
        <w:r>
          <w:rPr>
            <w:color w:val="222222"/>
            <w:shd w:val="solid" w:color="FFFFFF" w:fill="FFFFFF"/>
            <w:rtl/>
            <w:lang w:bidi="ar-SA"/>
          </w:rPr>
          <w:t xml:space="preserve">, </w:t>
        </w:r>
        <w:r>
          <w:rPr>
            <w:color w:val="222222"/>
            <w:shd w:val="solid" w:color="FFFFFF" w:fill="FFFFFF"/>
            <w:rtl/>
          </w:rPr>
          <w:t>הרי</w:t>
        </w:r>
        <w:r>
          <w:rPr>
            <w:color w:val="222222"/>
            <w:shd w:val="solid" w:color="FFFFFF" w:fill="FFFFFF"/>
            <w:rtl/>
            <w:lang w:bidi="ar-SA"/>
          </w:rPr>
          <w:t xml:space="preserve"> </w:t>
        </w:r>
        <w:r>
          <w:rPr>
            <w:color w:val="222222"/>
            <w:shd w:val="solid" w:color="FFFFFF" w:fill="FFFFFF"/>
            <w:rtl/>
          </w:rPr>
          <w:t>שכמעט</w:t>
        </w:r>
        <w:r>
          <w:rPr>
            <w:color w:val="222222"/>
            <w:shd w:val="solid" w:color="FFFFFF" w:fill="FFFFFF"/>
            <w:rtl/>
            <w:lang w:bidi="ar-SA"/>
          </w:rPr>
          <w:t xml:space="preserve"> </w:t>
        </w:r>
        <w:r>
          <w:rPr>
            <w:color w:val="222222"/>
            <w:shd w:val="solid" w:color="FFFFFF" w:fill="FFFFFF"/>
            <w:rtl/>
          </w:rPr>
          <w:t>חצי</w:t>
        </w:r>
        <w:r>
          <w:rPr>
            <w:color w:val="222222"/>
            <w:shd w:val="solid" w:color="FFFFFF" w:fill="FFFFFF"/>
            <w:rtl/>
            <w:lang w:bidi="ar-SA"/>
          </w:rPr>
          <w:t xml:space="preserve"> </w:t>
        </w:r>
        <w:r>
          <w:rPr>
            <w:color w:val="222222"/>
            <w:shd w:val="solid" w:color="FFFFFF" w:fill="FFFFFF"/>
            <w:rtl/>
          </w:rPr>
          <w:t>מהקרקע</w:t>
        </w:r>
        <w:r>
          <w:rPr>
            <w:color w:val="222222"/>
            <w:shd w:val="solid" w:color="FFFFFF" w:fill="FFFFFF"/>
            <w:rtl/>
            <w:lang w:bidi="ar-SA"/>
          </w:rPr>
          <w:t xml:space="preserve"> "</w:t>
        </w:r>
        <w:r>
          <w:rPr>
            <w:color w:val="222222"/>
            <w:shd w:val="solid" w:color="FFFFFF" w:fill="FFFFFF"/>
            <w:rtl/>
          </w:rPr>
          <w:t>מבוזבז</w:t>
        </w:r>
        <w:r>
          <w:rPr>
            <w:color w:val="222222"/>
            <w:shd w:val="solid" w:color="FFFFFF" w:fill="FFFFFF"/>
            <w:rtl/>
            <w:lang w:bidi="ar-SA"/>
          </w:rPr>
          <w:t xml:space="preserve">". </w:t>
        </w:r>
        <w:r>
          <w:rPr>
            <w:color w:val="222222"/>
            <w:shd w:val="solid" w:color="FFFFFF" w:fill="FFFFFF"/>
            <w:rtl/>
          </w:rPr>
          <w:t>אחד</w:t>
        </w:r>
        <w:r>
          <w:rPr>
            <w:color w:val="222222"/>
            <w:shd w:val="solid" w:color="FFFFFF" w:fill="FFFFFF"/>
            <w:rtl/>
            <w:lang w:bidi="ar-SA"/>
          </w:rPr>
          <w:t xml:space="preserve"> </w:t>
        </w:r>
        <w:r>
          <w:rPr>
            <w:color w:val="222222"/>
            <w:shd w:val="solid" w:color="FFFFFF" w:fill="FFFFFF"/>
            <w:rtl/>
          </w:rPr>
          <w:t>הנושאים</w:t>
        </w:r>
        <w:r>
          <w:rPr>
            <w:color w:val="222222"/>
            <w:shd w:val="solid" w:color="FFFFFF" w:fill="FFFFFF"/>
            <w:rtl/>
            <w:lang w:bidi="ar-SA"/>
          </w:rPr>
          <w:t xml:space="preserve"> </w:t>
        </w:r>
        <w:r>
          <w:rPr>
            <w:color w:val="222222"/>
            <w:shd w:val="solid" w:color="FFFFFF" w:fill="FFFFFF"/>
            <w:rtl/>
          </w:rPr>
          <w:t>למחקר</w:t>
        </w:r>
        <w:r>
          <w:rPr>
            <w:color w:val="222222"/>
            <w:shd w:val="solid" w:color="FFFFFF" w:fill="FFFFFF"/>
            <w:rtl/>
            <w:lang w:bidi="ar-SA"/>
          </w:rPr>
          <w:t xml:space="preserve"> </w:t>
        </w:r>
        <w:r>
          <w:rPr>
            <w:color w:val="222222"/>
            <w:shd w:val="solid" w:color="FFFFFF" w:fill="FFFFFF"/>
            <w:rtl/>
          </w:rPr>
          <w:t>עתידי</w:t>
        </w:r>
        <w:r>
          <w:rPr>
            <w:color w:val="222222"/>
            <w:shd w:val="solid" w:color="FFFFFF" w:fill="FFFFFF"/>
            <w:rtl/>
            <w:lang w:bidi="ar-SA"/>
          </w:rPr>
          <w:t xml:space="preserve"> </w:t>
        </w:r>
        <w:r>
          <w:rPr>
            <w:color w:val="222222"/>
            <w:shd w:val="solid" w:color="FFFFFF" w:fill="FFFFFF"/>
            <w:rtl/>
          </w:rPr>
          <w:t>הוא</w:t>
        </w:r>
        <w:r>
          <w:rPr>
            <w:color w:val="222222"/>
            <w:shd w:val="solid" w:color="FFFFFF" w:fill="FFFFFF"/>
            <w:rtl/>
            <w:lang w:bidi="ar-SA"/>
          </w:rPr>
          <w:t xml:space="preserve">, </w:t>
        </w:r>
        <w:r>
          <w:rPr>
            <w:color w:val="222222"/>
            <w:shd w:val="solid" w:color="FFFFFF" w:fill="FFFFFF"/>
            <w:rtl/>
          </w:rPr>
          <w:t>לחקור</w:t>
        </w:r>
        <w:r>
          <w:rPr>
            <w:color w:val="222222"/>
            <w:shd w:val="solid" w:color="FFFFFF" w:fill="FFFFFF"/>
            <w:rtl/>
            <w:lang w:bidi="ar-SA"/>
          </w:rPr>
          <w:t xml:space="preserve"> </w:t>
        </w:r>
        <w:r>
          <w:rPr>
            <w:color w:val="222222"/>
            <w:shd w:val="solid" w:color="FFFFFF" w:fill="FFFFFF"/>
            <w:rtl/>
          </w:rPr>
          <w:t>את</w:t>
        </w:r>
        <w:r>
          <w:rPr>
            <w:color w:val="222222"/>
            <w:shd w:val="solid" w:color="FFFFFF" w:fill="FFFFFF"/>
            <w:rtl/>
            <w:lang w:bidi="ar-SA"/>
          </w:rPr>
          <w:t xml:space="preserve"> </w:t>
        </w:r>
        <w:r>
          <w:rPr>
            <w:color w:val="222222"/>
            <w:shd w:val="solid" w:color="FFFFFF" w:fill="FFFFFF"/>
            <w:rtl/>
          </w:rPr>
          <w:t>אופי</w:t>
        </w:r>
        <w:r>
          <w:rPr>
            <w:color w:val="222222"/>
            <w:shd w:val="solid" w:color="FFFFFF" w:fill="FFFFFF"/>
            <w:rtl/>
            <w:lang w:bidi="ar-SA"/>
          </w:rPr>
          <w:t xml:space="preserve"> </w:t>
        </w:r>
        <w:r>
          <w:rPr>
            <w:color w:val="222222"/>
            <w:shd w:val="solid" w:color="FFFFFF" w:fill="FFFFFF"/>
            <w:rtl/>
          </w:rPr>
          <w:t>הקרקע</w:t>
        </w:r>
        <w:r>
          <w:rPr>
            <w:color w:val="222222"/>
            <w:shd w:val="solid" w:color="FFFFFF" w:fill="FFFFFF"/>
            <w:rtl/>
            <w:lang w:bidi="ar-SA"/>
          </w:rPr>
          <w:t xml:space="preserve"> </w:t>
        </w:r>
        <w:r>
          <w:rPr>
            <w:color w:val="222222"/>
            <w:shd w:val="solid" w:color="FFFFFF" w:fill="FFFFFF"/>
            <w:rtl/>
          </w:rPr>
          <w:t>ה</w:t>
        </w:r>
        <w:r>
          <w:rPr>
            <w:color w:val="222222"/>
            <w:shd w:val="solid" w:color="FFFFFF" w:fill="FFFFFF"/>
            <w:rtl/>
            <w:lang w:bidi="ar-SA"/>
          </w:rPr>
          <w:t>"</w:t>
        </w:r>
        <w:r>
          <w:rPr>
            <w:color w:val="222222"/>
            <w:shd w:val="solid" w:color="FFFFFF" w:fill="FFFFFF"/>
            <w:rtl/>
          </w:rPr>
          <w:t>מבוזבזת</w:t>
        </w:r>
        <w:r>
          <w:rPr>
            <w:color w:val="222222"/>
            <w:shd w:val="solid" w:color="FFFFFF" w:fill="FFFFFF"/>
            <w:rtl/>
            <w:lang w:bidi="ar-SA"/>
          </w:rPr>
          <w:t xml:space="preserve">", </w:t>
        </w:r>
        <w:r>
          <w:rPr>
            <w:color w:val="222222"/>
            <w:shd w:val="solid" w:color="FFFFFF" w:fill="FFFFFF"/>
            <w:rtl/>
          </w:rPr>
          <w:t>ולראות</w:t>
        </w:r>
        <w:r>
          <w:rPr>
            <w:color w:val="222222"/>
            <w:shd w:val="solid" w:color="FFFFFF" w:fill="FFFFFF"/>
            <w:rtl/>
            <w:lang w:bidi="ar-SA"/>
          </w:rPr>
          <w:t xml:space="preserve"> </w:t>
        </w:r>
        <w:r>
          <w:rPr>
            <w:color w:val="222222"/>
            <w:shd w:val="solid" w:color="FFFFFF" w:fill="FFFFFF"/>
            <w:rtl/>
          </w:rPr>
          <w:t>האם</w:t>
        </w:r>
        <w:r>
          <w:rPr>
            <w:color w:val="222222"/>
            <w:shd w:val="solid" w:color="FFFFFF" w:fill="FFFFFF"/>
            <w:rtl/>
            <w:lang w:bidi="ar-SA"/>
          </w:rPr>
          <w:t xml:space="preserve"> </w:t>
        </w:r>
        <w:r>
          <w:rPr>
            <w:color w:val="222222"/>
            <w:shd w:val="solid" w:color="FFFFFF" w:fill="FFFFFF"/>
            <w:rtl/>
          </w:rPr>
          <w:t>אפשר</w:t>
        </w:r>
        <w:r>
          <w:rPr>
            <w:color w:val="222222"/>
            <w:shd w:val="solid" w:color="FFFFFF" w:fill="FFFFFF"/>
            <w:rtl/>
            <w:lang w:bidi="ar-SA"/>
          </w:rPr>
          <w:t xml:space="preserve"> </w:t>
        </w:r>
        <w:r>
          <w:rPr>
            <w:color w:val="222222"/>
            <w:shd w:val="solid" w:color="FFFFFF" w:fill="FFFFFF"/>
            <w:rtl/>
          </w:rPr>
          <w:t>להציע</w:t>
        </w:r>
        <w:r>
          <w:rPr>
            <w:color w:val="222222"/>
            <w:shd w:val="solid" w:color="FFFFFF" w:fill="FFFFFF"/>
            <w:rtl/>
            <w:lang w:bidi="ar-SA"/>
          </w:rPr>
          <w:t xml:space="preserve"> </w:t>
        </w:r>
        <w:r>
          <w:rPr>
            <w:color w:val="222222"/>
            <w:shd w:val="solid" w:color="FFFFFF" w:fill="FFFFFF"/>
            <w:rtl/>
          </w:rPr>
          <w:t>שימושים</w:t>
        </w:r>
        <w:r>
          <w:rPr>
            <w:color w:val="222222"/>
            <w:shd w:val="solid" w:color="FFFFFF" w:fill="FFFFFF"/>
            <w:rtl/>
            <w:lang w:bidi="ar-SA"/>
          </w:rPr>
          <w:t xml:space="preserve"> </w:t>
        </w:r>
        <w:r>
          <w:rPr>
            <w:color w:val="222222"/>
            <w:shd w:val="solid" w:color="FFFFFF" w:fill="FFFFFF"/>
            <w:rtl/>
          </w:rPr>
          <w:t>בקרקע</w:t>
        </w:r>
        <w:r>
          <w:rPr>
            <w:color w:val="222222"/>
            <w:shd w:val="solid" w:color="FFFFFF" w:fill="FFFFFF"/>
            <w:rtl/>
            <w:lang w:bidi="ar-SA"/>
          </w:rPr>
          <w:t xml:space="preserve"> </w:t>
        </w:r>
        <w:r>
          <w:rPr>
            <w:color w:val="222222"/>
            <w:shd w:val="solid" w:color="FFFFFF" w:fill="FFFFFF"/>
            <w:rtl/>
          </w:rPr>
          <w:t>זו</w:t>
        </w:r>
        <w:r>
          <w:rPr>
            <w:color w:val="222222"/>
            <w:shd w:val="solid" w:color="FFFFFF" w:fill="FFFFFF"/>
            <w:rtl/>
            <w:lang w:bidi="ar-SA"/>
          </w:rPr>
          <w:t xml:space="preserve">. </w:t>
        </w:r>
        <w:r>
          <w:rPr>
            <w:color w:val="222222"/>
            <w:shd w:val="solid" w:color="FFFFFF" w:fill="FFFFFF"/>
            <w:rtl/>
          </w:rPr>
          <w:t>לדוגמה</w:t>
        </w:r>
        <w:r>
          <w:rPr>
            <w:color w:val="222222"/>
            <w:shd w:val="solid" w:color="FFFFFF" w:fill="FFFFFF"/>
            <w:rtl/>
            <w:lang w:bidi="ar-SA"/>
          </w:rPr>
          <w:t xml:space="preserve">, </w:t>
        </w:r>
        <w:r>
          <w:rPr>
            <w:color w:val="222222"/>
            <w:shd w:val="solid" w:color="FFFFFF" w:fill="FFFFFF"/>
            <w:rtl/>
          </w:rPr>
          <w:t>ייתכן</w:t>
        </w:r>
        <w:r>
          <w:rPr>
            <w:color w:val="222222"/>
            <w:shd w:val="solid" w:color="FFFFFF" w:fill="FFFFFF"/>
            <w:rtl/>
            <w:lang w:bidi="ar-SA"/>
          </w:rPr>
          <w:t xml:space="preserve"> </w:t>
        </w:r>
        <w:r>
          <w:rPr>
            <w:color w:val="222222"/>
            <w:shd w:val="solid" w:color="FFFFFF" w:fill="FFFFFF"/>
            <w:rtl/>
          </w:rPr>
          <w:t>שנשארות</w:t>
        </w:r>
        <w:r>
          <w:rPr>
            <w:color w:val="222222"/>
            <w:shd w:val="solid" w:color="FFFFFF" w:fill="FFFFFF"/>
            <w:rtl/>
            <w:lang w:bidi="ar-SA"/>
          </w:rPr>
          <w:t xml:space="preserve"> </w:t>
        </w:r>
        <w:r>
          <w:rPr>
            <w:color w:val="222222"/>
            <w:shd w:val="solid" w:color="FFFFFF" w:fill="FFFFFF"/>
            <w:rtl/>
          </w:rPr>
          <w:t>רצועות</w:t>
        </w:r>
        <w:r>
          <w:rPr>
            <w:color w:val="222222"/>
            <w:shd w:val="solid" w:color="FFFFFF" w:fill="FFFFFF"/>
            <w:rtl/>
            <w:lang w:bidi="ar-SA"/>
          </w:rPr>
          <w:t>-</w:t>
        </w:r>
        <w:r>
          <w:rPr>
            <w:color w:val="222222"/>
            <w:shd w:val="solid" w:color="FFFFFF" w:fill="FFFFFF"/>
            <w:rtl/>
          </w:rPr>
          <w:t>קרקע</w:t>
        </w:r>
        <w:r>
          <w:rPr>
            <w:color w:val="222222"/>
            <w:shd w:val="solid" w:color="FFFFFF" w:fill="FFFFFF"/>
            <w:rtl/>
            <w:lang w:bidi="ar-SA"/>
          </w:rPr>
          <w:t xml:space="preserve"> </w:t>
        </w:r>
        <w:r>
          <w:rPr>
            <w:color w:val="222222"/>
            <w:shd w:val="solid" w:color="FFFFFF" w:fill="FFFFFF"/>
            <w:rtl/>
          </w:rPr>
          <w:t>צרות</w:t>
        </w:r>
        <w:r>
          <w:rPr>
            <w:color w:val="222222"/>
            <w:shd w:val="solid" w:color="FFFFFF" w:fill="FFFFFF"/>
            <w:rtl/>
            <w:lang w:bidi="ar-SA"/>
          </w:rPr>
          <w:t xml:space="preserve"> </w:t>
        </w:r>
        <w:r>
          <w:rPr>
            <w:color w:val="222222"/>
            <w:shd w:val="solid" w:color="FFFFFF" w:fill="FFFFFF"/>
            <w:rtl/>
          </w:rPr>
          <w:t>וארוכות</w:t>
        </w:r>
        <w:r>
          <w:rPr>
            <w:color w:val="222222"/>
            <w:shd w:val="solid" w:color="FFFFFF" w:fill="FFFFFF"/>
            <w:rtl/>
            <w:lang w:bidi="ar-SA"/>
          </w:rPr>
          <w:t xml:space="preserve">, </w:t>
        </w:r>
        <w:r>
          <w:rPr>
            <w:color w:val="222222"/>
            <w:shd w:val="solid" w:color="FFFFFF" w:fill="FFFFFF"/>
            <w:rtl/>
          </w:rPr>
          <w:t>שניתן</w:t>
        </w:r>
        <w:r>
          <w:rPr>
            <w:color w:val="222222"/>
            <w:shd w:val="solid" w:color="FFFFFF" w:fill="FFFFFF"/>
            <w:rtl/>
            <w:lang w:bidi="ar-SA"/>
          </w:rPr>
          <w:t xml:space="preserve"> </w:t>
        </w:r>
        <w:r>
          <w:rPr>
            <w:color w:val="222222"/>
            <w:shd w:val="solid" w:color="FFFFFF" w:fill="FFFFFF"/>
            <w:rtl/>
          </w:rPr>
          <w:t>להשתמש</w:t>
        </w:r>
        <w:r>
          <w:rPr>
            <w:color w:val="222222"/>
            <w:shd w:val="solid" w:color="FFFFFF" w:fill="FFFFFF"/>
            <w:rtl/>
            <w:lang w:bidi="ar-SA"/>
          </w:rPr>
          <w:t xml:space="preserve"> </w:t>
        </w:r>
        <w:r>
          <w:rPr>
            <w:color w:val="222222"/>
            <w:shd w:val="solid" w:color="FFFFFF" w:fill="FFFFFF"/>
            <w:rtl/>
          </w:rPr>
          <w:t>בהן</w:t>
        </w:r>
        <w:r>
          <w:rPr>
            <w:color w:val="222222"/>
            <w:shd w:val="solid" w:color="FFFFFF" w:fill="FFFFFF"/>
            <w:rtl/>
            <w:lang w:bidi="ar-SA"/>
          </w:rPr>
          <w:t xml:space="preserve"> </w:t>
        </w:r>
        <w:r>
          <w:rPr>
            <w:color w:val="222222"/>
            <w:shd w:val="solid" w:color="FFFFFF" w:fill="FFFFFF"/>
            <w:rtl/>
          </w:rPr>
          <w:t>לכבישים</w:t>
        </w:r>
        <w:r>
          <w:rPr>
            <w:color w:val="222222"/>
            <w:shd w:val="solid" w:color="FFFFFF" w:fill="FFFFFF"/>
            <w:rtl/>
            <w:lang w:bidi="ar-SA"/>
          </w:rPr>
          <w:t xml:space="preserve"> </w:t>
        </w:r>
        <w:r>
          <w:rPr>
            <w:color w:val="222222"/>
            <w:shd w:val="solid" w:color="FFFFFF" w:fill="FFFFFF"/>
            <w:rtl/>
          </w:rPr>
          <w:t>ציבוריים</w:t>
        </w:r>
        <w:r>
          <w:rPr>
            <w:color w:val="222222"/>
            <w:shd w:val="solid" w:color="FFFFFF" w:fill="FFFFFF"/>
            <w:rtl/>
            <w:lang w:bidi="ar-SA"/>
          </w:rPr>
          <w:t xml:space="preserve">. </w:t>
        </w:r>
        <w:r>
          <w:rPr>
            <w:color w:val="222222"/>
            <w:shd w:val="solid" w:color="FFFFFF" w:fill="FFFFFF"/>
            <w:rtl/>
          </w:rPr>
          <w:t>זה</w:t>
        </w:r>
        <w:r>
          <w:rPr>
            <w:color w:val="222222"/>
            <w:shd w:val="solid" w:color="FFFFFF" w:fill="FFFFFF"/>
            <w:rtl/>
            <w:lang w:bidi="ar-SA"/>
          </w:rPr>
          <w:t xml:space="preserve"> </w:t>
        </w:r>
        <w:r>
          <w:rPr>
            <w:color w:val="222222"/>
            <w:shd w:val="solid" w:color="FFFFFF" w:fill="FFFFFF"/>
            <w:rtl/>
          </w:rPr>
          <w:t>מקשר</w:t>
        </w:r>
        <w:r>
          <w:rPr>
            <w:color w:val="222222"/>
            <w:shd w:val="solid" w:color="FFFFFF" w:fill="FFFFFF"/>
            <w:rtl/>
            <w:lang w:bidi="ar-SA"/>
          </w:rPr>
          <w:t xml:space="preserve"> </w:t>
        </w:r>
        <w:r>
          <w:rPr>
            <w:color w:val="222222"/>
            <w:shd w:val="solid" w:color="FFFFFF" w:fill="FFFFFF"/>
            <w:rtl/>
          </w:rPr>
          <w:t>את</w:t>
        </w:r>
        <w:r>
          <w:rPr>
            <w:color w:val="222222"/>
            <w:shd w:val="solid" w:color="FFFFFF" w:fill="FFFFFF"/>
            <w:rtl/>
            <w:lang w:bidi="ar-SA"/>
          </w:rPr>
          <w:t xml:space="preserve"> </w:t>
        </w:r>
        <w:r>
          <w:rPr>
            <w:color w:val="222222"/>
            <w:shd w:val="solid" w:color="FFFFFF" w:fill="FFFFFF"/>
            <w:rtl/>
          </w:rPr>
          <w:t>המחקר</w:t>
        </w:r>
        <w:r>
          <w:rPr>
            <w:color w:val="222222"/>
            <w:shd w:val="solid" w:color="FFFFFF" w:fill="FFFFFF"/>
            <w:rtl/>
            <w:lang w:bidi="ar-SA"/>
          </w:rPr>
          <w:t xml:space="preserve"> </w:t>
        </w:r>
        <w:r>
          <w:rPr>
            <w:color w:val="222222"/>
            <w:shd w:val="solid" w:color="FFFFFF" w:fill="FFFFFF"/>
            <w:rtl/>
          </w:rPr>
          <w:t>לנושא</w:t>
        </w:r>
        <w:r>
          <w:rPr>
            <w:color w:val="222222"/>
            <w:shd w:val="solid" w:color="FFFFFF" w:fill="FFFFFF"/>
            <w:rtl/>
            <w:lang w:bidi="ar-SA"/>
          </w:rPr>
          <w:t xml:space="preserve"> </w:t>
        </w:r>
        <w:r>
          <w:rPr>
            <w:color w:val="222222"/>
            <w:shd w:val="solid" w:color="FFFFFF" w:fill="FFFFFF"/>
            <w:rtl/>
          </w:rPr>
          <w:t>נוסף</w:t>
        </w:r>
        <w:r>
          <w:rPr>
            <w:color w:val="222222"/>
            <w:shd w:val="solid" w:color="FFFFFF" w:fill="FFFFFF"/>
            <w:rtl/>
            <w:lang w:bidi="ar-SA"/>
          </w:rPr>
          <w:t xml:space="preserve"> - </w:t>
        </w:r>
        <w:r>
          <w:rPr>
            <w:color w:val="222222"/>
            <w:shd w:val="solid" w:color="FFFFFF" w:fill="FFFFFF"/>
            <w:rtl/>
          </w:rPr>
          <w:t>תיכנון</w:t>
        </w:r>
        <w:r>
          <w:rPr>
            <w:color w:val="222222"/>
            <w:shd w:val="solid" w:color="FFFFFF" w:fill="FFFFFF"/>
            <w:rtl/>
            <w:lang w:bidi="ar-SA"/>
          </w:rPr>
          <w:t xml:space="preserve"> </w:t>
        </w:r>
        <w:r>
          <w:rPr>
            <w:color w:val="222222"/>
            <w:shd w:val="solid" w:color="FFFFFF" w:fill="FFFFFF"/>
            <w:rtl/>
          </w:rPr>
          <w:t>עירוני</w:t>
        </w:r>
        <w:r>
          <w:rPr>
            <w:color w:val="222222"/>
            <w:shd w:val="solid" w:color="FFFFFF" w:fill="FFFFFF"/>
            <w:rtl/>
            <w:lang w:bidi="ar-SA"/>
          </w:rPr>
          <w:t>.</w:t>
        </w:r>
      </w:ins>
    </w:p>
    <w:p w:rsidR="00BB1225" w:rsidRDefault="00BB1225" w:rsidP="00BB1225">
      <w:pPr>
        <w:numPr>
          <w:ilvl w:val="0"/>
          <w:numId w:val="41"/>
        </w:numPr>
        <w:tabs>
          <w:tab w:val="left" w:pos="360"/>
          <w:tab w:val="left" w:pos="720"/>
        </w:tabs>
        <w:spacing w:line="312" w:lineRule="auto"/>
        <w:jc w:val="left"/>
        <w:rPr>
          <w:ins w:id="1528" w:author=" " w:date="2013-11-19T16:38:00Z"/>
          <w:rFonts w:hint="cs"/>
          <w:color w:val="222222"/>
          <w:shd w:val="solid" w:color="FFFFFF" w:fill="FFFFFF"/>
        </w:rPr>
      </w:pPr>
      <w:ins w:id="1529" w:author=" " w:date="2013-11-19T16:38:00Z">
        <w:r w:rsidRPr="00D20AE3">
          <w:rPr>
            <w:rFonts w:hint="cs"/>
            <w:b/>
            <w:bCs/>
            <w:color w:val="222222"/>
            <w:shd w:val="solid" w:color="FFFFFF" w:fill="FFFFFF"/>
            <w:rtl/>
          </w:rPr>
          <w:t>יעילות כלכלית</w:t>
        </w:r>
        <w:r>
          <w:rPr>
            <w:rFonts w:hint="cs"/>
            <w:color w:val="222222"/>
            <w:shd w:val="solid" w:color="FFFFFF" w:fill="FFFFFF"/>
            <w:rtl/>
          </w:rPr>
          <w:t>:</w:t>
        </w:r>
        <w:r>
          <w:rPr>
            <w:rFonts w:hint="cs"/>
            <w:color w:val="222222"/>
            <w:shd w:val="solid" w:color="FFFFFF" w:fill="FFFFFF"/>
          </w:rPr>
          <w:t xml:space="preserve"> </w:t>
        </w:r>
        <w:r>
          <w:rPr>
            <w:rFonts w:hint="cs"/>
            <w:color w:val="222222"/>
            <w:shd w:val="solid" w:color="FFFFFF" w:fill="FFFFFF"/>
            <w:rtl/>
          </w:rPr>
          <w:t xml:space="preserve">באופן כללי, </w:t>
        </w:r>
        <w:r>
          <w:rPr>
            <w:color w:val="222222"/>
            <w:shd w:val="solid" w:color="FFFFFF" w:fill="FFFFFF"/>
            <w:rtl/>
          </w:rPr>
          <w:t>חלוקה</w:t>
        </w:r>
        <w:r>
          <w:rPr>
            <w:color w:val="222222"/>
            <w:shd w:val="solid" w:color="FFFFFF" w:fill="FFFFFF"/>
            <w:rtl/>
            <w:lang w:bidi="ar-SA"/>
          </w:rPr>
          <w:t xml:space="preserve"> </w:t>
        </w:r>
        <w:r>
          <w:rPr>
            <w:color w:val="222222"/>
            <w:shd w:val="solid" w:color="FFFFFF" w:fill="FFFFFF"/>
            <w:rtl/>
          </w:rPr>
          <w:t>הוגנת</w:t>
        </w:r>
        <w:r>
          <w:rPr>
            <w:color w:val="222222"/>
            <w:shd w:val="solid" w:color="FFFFFF" w:fill="FFFFFF"/>
            <w:rtl/>
            <w:lang w:bidi="ar-SA"/>
          </w:rPr>
          <w:t xml:space="preserve"> </w:t>
        </w:r>
        <w:r>
          <w:rPr>
            <w:color w:val="222222"/>
            <w:shd w:val="solid" w:color="FFFFFF" w:fill="FFFFFF"/>
            <w:rtl/>
          </w:rPr>
          <w:t>עלולה</w:t>
        </w:r>
        <w:r>
          <w:rPr>
            <w:color w:val="222222"/>
            <w:shd w:val="solid" w:color="FFFFFF" w:fill="FFFFFF"/>
            <w:rtl/>
            <w:lang w:bidi="ar-SA"/>
          </w:rPr>
          <w:t xml:space="preserve"> </w:t>
        </w:r>
        <w:r>
          <w:rPr>
            <w:color w:val="222222"/>
            <w:shd w:val="solid" w:color="FFFFFF" w:fill="FFFFFF"/>
            <w:rtl/>
          </w:rPr>
          <w:t>להיות</w:t>
        </w:r>
        <w:r>
          <w:rPr>
            <w:color w:val="222222"/>
            <w:shd w:val="solid" w:color="FFFFFF" w:fill="FFFFFF"/>
            <w:rtl/>
            <w:lang w:bidi="ar-SA"/>
          </w:rPr>
          <w:t xml:space="preserve"> </w:t>
        </w:r>
        <w:r>
          <w:rPr>
            <w:color w:val="222222"/>
            <w:shd w:val="solid" w:color="FFFFFF" w:fill="FFFFFF"/>
            <w:rtl/>
          </w:rPr>
          <w:t>בלתי</w:t>
        </w:r>
        <w:r>
          <w:rPr>
            <w:color w:val="222222"/>
            <w:shd w:val="solid" w:color="FFFFFF" w:fill="FFFFFF"/>
            <w:rtl/>
            <w:lang w:bidi="ar-SA"/>
          </w:rPr>
          <w:t>-</w:t>
        </w:r>
        <w:r>
          <w:rPr>
            <w:color w:val="222222"/>
            <w:shd w:val="solid" w:color="FFFFFF" w:fill="FFFFFF"/>
            <w:rtl/>
          </w:rPr>
          <w:t>יעילה</w:t>
        </w:r>
        <w:r>
          <w:rPr>
            <w:color w:val="222222"/>
            <w:shd w:val="solid" w:color="FFFFFF" w:fill="FFFFFF"/>
            <w:rtl/>
            <w:lang w:bidi="ar-SA"/>
          </w:rPr>
          <w:t xml:space="preserve"> </w:t>
        </w:r>
        <w:r>
          <w:rPr>
            <w:color w:val="222222"/>
            <w:shd w:val="solid" w:color="FFFFFF" w:fill="FFFFFF"/>
            <w:rtl/>
          </w:rPr>
          <w:t>מבחינה</w:t>
        </w:r>
        <w:r>
          <w:rPr>
            <w:color w:val="222222"/>
            <w:shd w:val="solid" w:color="FFFFFF" w:fill="FFFFFF"/>
            <w:rtl/>
            <w:lang w:bidi="ar-SA"/>
          </w:rPr>
          <w:t xml:space="preserve"> </w:t>
        </w:r>
        <w:r>
          <w:rPr>
            <w:color w:val="222222"/>
            <w:shd w:val="solid" w:color="FFFFFF" w:fill="FFFFFF"/>
            <w:rtl/>
          </w:rPr>
          <w:t>כלכלית</w:t>
        </w:r>
        <w:r>
          <w:rPr>
            <w:color w:val="222222"/>
            <w:shd w:val="solid" w:color="FFFFFF" w:fill="FFFFFF"/>
            <w:rtl/>
            <w:lang w:bidi="ar-SA"/>
          </w:rPr>
          <w:t xml:space="preserve">. </w:t>
        </w:r>
        <w:r>
          <w:rPr>
            <w:color w:val="222222"/>
            <w:shd w:val="solid" w:color="FFFFFF" w:fill="FFFFFF"/>
            <w:rtl/>
          </w:rPr>
          <w:t>לדוגמה</w:t>
        </w:r>
        <w:r>
          <w:rPr>
            <w:color w:val="222222"/>
            <w:shd w:val="solid" w:color="FFFFFF" w:fill="FFFFFF"/>
            <w:rtl/>
            <w:lang w:bidi="ar-SA"/>
          </w:rPr>
          <w:t xml:space="preserve">, </w:t>
        </w:r>
        <w:r>
          <w:rPr>
            <w:color w:val="222222"/>
            <w:shd w:val="solid" w:color="FFFFFF" w:fill="FFFFFF"/>
            <w:rtl/>
          </w:rPr>
          <w:t>אם</w:t>
        </w:r>
        <w:r>
          <w:rPr>
            <w:color w:val="222222"/>
            <w:shd w:val="solid" w:color="FFFFFF" w:fill="FFFFFF"/>
            <w:rtl/>
            <w:lang w:bidi="ar-SA"/>
          </w:rPr>
          <w:t xml:space="preserve"> </w:t>
        </w:r>
        <w:r>
          <w:rPr>
            <w:color w:val="222222"/>
            <w:shd w:val="solid" w:color="FFFFFF" w:fill="FFFFFF"/>
            <w:rtl/>
          </w:rPr>
          <w:t>שני</w:t>
        </w:r>
        <w:r>
          <w:rPr>
            <w:color w:val="222222"/>
            <w:shd w:val="solid" w:color="FFFFFF" w:fill="FFFFFF"/>
            <w:rtl/>
            <w:lang w:bidi="ar-SA"/>
          </w:rPr>
          <w:t xml:space="preserve"> </w:t>
        </w:r>
        <w:r>
          <w:rPr>
            <w:color w:val="222222"/>
            <w:shd w:val="solid" w:color="FFFFFF" w:fill="FFFFFF"/>
            <w:rtl/>
          </w:rPr>
          <w:t>אנשים</w:t>
        </w:r>
        <w:r>
          <w:rPr>
            <w:color w:val="222222"/>
            <w:shd w:val="solid" w:color="FFFFFF" w:fill="FFFFFF"/>
            <w:rtl/>
            <w:lang w:bidi="ar-SA"/>
          </w:rPr>
          <w:t xml:space="preserve"> </w:t>
        </w:r>
        <w:r>
          <w:rPr>
            <w:color w:val="222222"/>
            <w:shd w:val="solid" w:color="FFFFFF" w:fill="FFFFFF"/>
            <w:rtl/>
          </w:rPr>
          <w:t>רוצים</w:t>
        </w:r>
        <w:r>
          <w:rPr>
            <w:color w:val="222222"/>
            <w:shd w:val="solid" w:color="FFFFFF" w:fill="FFFFFF"/>
            <w:rtl/>
            <w:lang w:bidi="ar-SA"/>
          </w:rPr>
          <w:t xml:space="preserve"> </w:t>
        </w:r>
        <w:r>
          <w:rPr>
            <w:color w:val="222222"/>
            <w:shd w:val="solid" w:color="FFFFFF" w:fill="FFFFFF"/>
            <w:rtl/>
          </w:rPr>
          <w:t>לחלק</w:t>
        </w:r>
        <w:r>
          <w:rPr>
            <w:color w:val="222222"/>
            <w:shd w:val="solid" w:color="FFFFFF" w:fill="FFFFFF"/>
            <w:rtl/>
            <w:lang w:bidi="ar-SA"/>
          </w:rPr>
          <w:t xml:space="preserve"> </w:t>
        </w:r>
        <w:r>
          <w:rPr>
            <w:color w:val="222222"/>
            <w:shd w:val="solid" w:color="FFFFFF" w:fill="FFFFFF"/>
            <w:rtl/>
          </w:rPr>
          <w:t>ביניהם</w:t>
        </w:r>
        <w:r>
          <w:rPr>
            <w:color w:val="222222"/>
            <w:shd w:val="solid" w:color="FFFFFF" w:fill="FFFFFF"/>
            <w:rtl/>
            <w:lang w:bidi="ar-SA"/>
          </w:rPr>
          <w:t xml:space="preserve"> </w:t>
        </w:r>
        <w:r>
          <w:rPr>
            <w:color w:val="222222"/>
            <w:shd w:val="solid" w:color="FFFFFF" w:fill="FFFFFF"/>
            <w:rtl/>
          </w:rPr>
          <w:t>עוגה</w:t>
        </w:r>
        <w:r>
          <w:rPr>
            <w:color w:val="222222"/>
            <w:shd w:val="solid" w:color="FFFFFF" w:fill="FFFFFF"/>
            <w:rtl/>
            <w:lang w:bidi="ar-SA"/>
          </w:rPr>
          <w:t xml:space="preserve">, </w:t>
        </w:r>
        <w:r>
          <w:rPr>
            <w:color w:val="222222"/>
            <w:shd w:val="solid" w:color="FFFFFF" w:fill="FFFFFF"/>
            <w:rtl/>
          </w:rPr>
          <w:t>כך</w:t>
        </w:r>
        <w:r>
          <w:rPr>
            <w:color w:val="222222"/>
            <w:shd w:val="solid" w:color="FFFFFF" w:fill="FFFFFF"/>
            <w:rtl/>
            <w:lang w:bidi="ar-SA"/>
          </w:rPr>
          <w:t xml:space="preserve"> </w:t>
        </w:r>
        <w:r>
          <w:rPr>
            <w:color w:val="222222"/>
            <w:shd w:val="solid" w:color="FFFFFF" w:fill="FFFFFF"/>
            <w:rtl/>
          </w:rPr>
          <w:t>שכל</w:t>
        </w:r>
        <w:r>
          <w:rPr>
            <w:color w:val="222222"/>
            <w:shd w:val="solid" w:color="FFFFFF" w:fill="FFFFFF"/>
            <w:rtl/>
            <w:lang w:bidi="ar-SA"/>
          </w:rPr>
          <w:t xml:space="preserve"> </w:t>
        </w:r>
        <w:r>
          <w:rPr>
            <w:color w:val="222222"/>
            <w:shd w:val="solid" w:color="FFFFFF" w:fill="FFFFFF"/>
            <w:rtl/>
          </w:rPr>
          <w:t>אחד</w:t>
        </w:r>
        <w:r>
          <w:rPr>
            <w:color w:val="222222"/>
            <w:shd w:val="solid" w:color="FFFFFF" w:fill="FFFFFF"/>
            <w:rtl/>
            <w:lang w:bidi="ar-SA"/>
          </w:rPr>
          <w:t xml:space="preserve"> </w:t>
        </w:r>
        <w:r>
          <w:rPr>
            <w:color w:val="222222"/>
            <w:shd w:val="solid" w:color="FFFFFF" w:fill="FFFFFF"/>
            <w:rtl/>
          </w:rPr>
          <w:t>מהם</w:t>
        </w:r>
        <w:r>
          <w:rPr>
            <w:color w:val="222222"/>
            <w:shd w:val="solid" w:color="FFFFFF" w:fill="FFFFFF"/>
            <w:rtl/>
            <w:lang w:bidi="ar-SA"/>
          </w:rPr>
          <w:t xml:space="preserve"> </w:t>
        </w:r>
        <w:r>
          <w:rPr>
            <w:color w:val="222222"/>
            <w:shd w:val="solid" w:color="FFFFFF" w:fill="FFFFFF"/>
            <w:rtl/>
          </w:rPr>
          <w:t>יקבל</w:t>
        </w:r>
        <w:r>
          <w:rPr>
            <w:color w:val="222222"/>
            <w:shd w:val="solid" w:color="FFFFFF" w:fill="FFFFFF"/>
            <w:rtl/>
            <w:lang w:bidi="ar-SA"/>
          </w:rPr>
          <w:t xml:space="preserve"> </w:t>
        </w:r>
        <w:r>
          <w:rPr>
            <w:color w:val="222222"/>
            <w:shd w:val="solid" w:color="FFFFFF" w:fill="FFFFFF"/>
            <w:rtl/>
          </w:rPr>
          <w:t>פרוסה</w:t>
        </w:r>
        <w:r>
          <w:rPr>
            <w:color w:val="222222"/>
            <w:shd w:val="solid" w:color="FFFFFF" w:fill="FFFFFF"/>
            <w:rtl/>
            <w:lang w:bidi="ar-SA"/>
          </w:rPr>
          <w:t xml:space="preserve"> </w:t>
        </w:r>
        <w:r>
          <w:rPr>
            <w:color w:val="222222"/>
            <w:shd w:val="solid" w:color="FFFFFF" w:fill="FFFFFF"/>
            <w:rtl/>
          </w:rPr>
          <w:t>אחת</w:t>
        </w:r>
        <w:r>
          <w:rPr>
            <w:color w:val="222222"/>
            <w:shd w:val="solid" w:color="FFFFFF" w:fill="FFFFFF"/>
            <w:rtl/>
            <w:lang w:bidi="ar-SA"/>
          </w:rPr>
          <w:t xml:space="preserve"> </w:t>
        </w:r>
        <w:r>
          <w:rPr>
            <w:color w:val="222222"/>
            <w:shd w:val="solid" w:color="FFFFFF" w:fill="FFFFFF"/>
            <w:rtl/>
          </w:rPr>
          <w:t>רציפה</w:t>
        </w:r>
        <w:r>
          <w:rPr>
            <w:color w:val="222222"/>
            <w:shd w:val="solid" w:color="FFFFFF" w:fill="FFFFFF"/>
            <w:rtl/>
            <w:lang w:bidi="ar-SA"/>
          </w:rPr>
          <w:t xml:space="preserve">, </w:t>
        </w:r>
        <w:r>
          <w:rPr>
            <w:color w:val="222222"/>
            <w:shd w:val="solid" w:color="FFFFFF" w:fill="FFFFFF"/>
            <w:rtl/>
          </w:rPr>
          <w:t>אבל</w:t>
        </w:r>
        <w:r>
          <w:rPr>
            <w:color w:val="222222"/>
            <w:shd w:val="solid" w:color="FFFFFF" w:fill="FFFFFF"/>
            <w:rtl/>
            <w:lang w:bidi="ar-SA"/>
          </w:rPr>
          <w:t xml:space="preserve"> </w:t>
        </w:r>
        <w:r>
          <w:rPr>
            <w:color w:val="222222"/>
            <w:shd w:val="solid" w:color="FFFFFF" w:fill="FFFFFF"/>
            <w:rtl/>
          </w:rPr>
          <w:t>אחד</w:t>
        </w:r>
        <w:r>
          <w:rPr>
            <w:color w:val="222222"/>
            <w:shd w:val="solid" w:color="FFFFFF" w:fill="FFFFFF"/>
            <w:rtl/>
            <w:lang w:bidi="ar-SA"/>
          </w:rPr>
          <w:t xml:space="preserve"> </w:t>
        </w:r>
        <w:r>
          <w:rPr>
            <w:color w:val="222222"/>
            <w:shd w:val="solid" w:color="FFFFFF" w:fill="FFFFFF"/>
            <w:rtl/>
          </w:rPr>
          <w:t>מהם</w:t>
        </w:r>
        <w:r>
          <w:rPr>
            <w:color w:val="222222"/>
            <w:shd w:val="solid" w:color="FFFFFF" w:fill="FFFFFF"/>
            <w:rtl/>
            <w:lang w:bidi="ar-SA"/>
          </w:rPr>
          <w:t xml:space="preserve"> </w:t>
        </w:r>
        <w:r>
          <w:rPr>
            <w:color w:val="222222"/>
            <w:shd w:val="solid" w:color="FFFFFF" w:fill="FFFFFF"/>
            <w:rtl/>
          </w:rPr>
          <w:lastRenderedPageBreak/>
          <w:t>רוצה</w:t>
        </w:r>
        <w:r>
          <w:rPr>
            <w:color w:val="222222"/>
            <w:shd w:val="solid" w:color="FFFFFF" w:fill="FFFFFF"/>
            <w:rtl/>
            <w:lang w:bidi="ar-SA"/>
          </w:rPr>
          <w:t xml:space="preserve"> </w:t>
        </w:r>
        <w:r>
          <w:rPr>
            <w:color w:val="222222"/>
            <w:shd w:val="solid" w:color="FFFFFF" w:fill="FFFFFF"/>
            <w:rtl/>
          </w:rPr>
          <w:t>את</w:t>
        </w:r>
        <w:r>
          <w:rPr>
            <w:color w:val="222222"/>
            <w:shd w:val="solid" w:color="FFFFFF" w:fill="FFFFFF"/>
            <w:rtl/>
            <w:lang w:bidi="ar-SA"/>
          </w:rPr>
          <w:t xml:space="preserve"> </w:t>
        </w:r>
        <w:r>
          <w:rPr>
            <w:color w:val="222222"/>
            <w:shd w:val="solid" w:color="FFFFFF" w:fill="FFFFFF"/>
            <w:rtl/>
          </w:rPr>
          <w:t>הקצפת</w:t>
        </w:r>
        <w:r>
          <w:rPr>
            <w:color w:val="222222"/>
            <w:shd w:val="solid" w:color="FFFFFF" w:fill="FFFFFF"/>
            <w:rtl/>
            <w:lang w:bidi="ar-SA"/>
          </w:rPr>
          <w:t xml:space="preserve"> </w:t>
        </w:r>
        <w:r>
          <w:rPr>
            <w:color w:val="222222"/>
            <w:shd w:val="solid" w:color="FFFFFF" w:fill="FFFFFF"/>
            <w:rtl/>
          </w:rPr>
          <w:t>שבמרכז</w:t>
        </w:r>
        <w:r>
          <w:rPr>
            <w:color w:val="222222"/>
            <w:shd w:val="solid" w:color="FFFFFF" w:fill="FFFFFF"/>
            <w:rtl/>
            <w:lang w:bidi="ar-SA"/>
          </w:rPr>
          <w:t xml:space="preserve"> </w:t>
        </w:r>
        <w:r>
          <w:rPr>
            <w:color w:val="222222"/>
            <w:shd w:val="solid" w:color="FFFFFF" w:fill="FFFFFF"/>
            <w:rtl/>
          </w:rPr>
          <w:t>העוגה</w:t>
        </w:r>
        <w:r>
          <w:rPr>
            <w:color w:val="222222"/>
            <w:shd w:val="solid" w:color="FFFFFF" w:fill="FFFFFF"/>
            <w:rtl/>
            <w:lang w:bidi="ar-SA"/>
          </w:rPr>
          <w:t xml:space="preserve">, </w:t>
        </w:r>
        <w:r>
          <w:rPr>
            <w:color w:val="222222"/>
            <w:shd w:val="solid" w:color="FFFFFF" w:fill="FFFFFF"/>
            <w:rtl/>
          </w:rPr>
          <w:t>והשני</w:t>
        </w:r>
        <w:r>
          <w:rPr>
            <w:color w:val="222222"/>
            <w:shd w:val="solid" w:color="FFFFFF" w:fill="FFFFFF"/>
            <w:rtl/>
            <w:lang w:bidi="ar-SA"/>
          </w:rPr>
          <w:t xml:space="preserve"> </w:t>
        </w:r>
        <w:r>
          <w:rPr>
            <w:color w:val="222222"/>
            <w:shd w:val="solid" w:color="FFFFFF" w:fill="FFFFFF"/>
            <w:rtl/>
          </w:rPr>
          <w:t>רוצה</w:t>
        </w:r>
        <w:r>
          <w:rPr>
            <w:color w:val="222222"/>
            <w:shd w:val="solid" w:color="FFFFFF" w:fill="FFFFFF"/>
            <w:rtl/>
            <w:lang w:bidi="ar-SA"/>
          </w:rPr>
          <w:t xml:space="preserve"> </w:t>
        </w:r>
        <w:r>
          <w:rPr>
            <w:color w:val="222222"/>
            <w:shd w:val="solid" w:color="FFFFFF" w:fill="FFFFFF"/>
            <w:rtl/>
          </w:rPr>
          <w:t>את</w:t>
        </w:r>
        <w:r>
          <w:rPr>
            <w:color w:val="222222"/>
            <w:shd w:val="solid" w:color="FFFFFF" w:fill="FFFFFF"/>
            <w:rtl/>
            <w:lang w:bidi="ar-SA"/>
          </w:rPr>
          <w:t xml:space="preserve"> </w:t>
        </w:r>
        <w:r>
          <w:rPr>
            <w:color w:val="222222"/>
            <w:shd w:val="solid" w:color="FFFFFF" w:fill="FFFFFF"/>
            <w:rtl/>
          </w:rPr>
          <w:t>הדובדבנים</w:t>
        </w:r>
        <w:r>
          <w:rPr>
            <w:color w:val="222222"/>
            <w:shd w:val="solid" w:color="FFFFFF" w:fill="FFFFFF"/>
            <w:rtl/>
            <w:lang w:bidi="ar-SA"/>
          </w:rPr>
          <w:t xml:space="preserve"> </w:t>
        </w:r>
        <w:r>
          <w:rPr>
            <w:color w:val="222222"/>
            <w:shd w:val="solid" w:color="FFFFFF" w:fill="FFFFFF"/>
            <w:rtl/>
          </w:rPr>
          <w:t>שבקצות</w:t>
        </w:r>
        <w:r>
          <w:rPr>
            <w:color w:val="222222"/>
            <w:shd w:val="solid" w:color="FFFFFF" w:fill="FFFFFF"/>
            <w:rtl/>
            <w:lang w:bidi="ar-SA"/>
          </w:rPr>
          <w:t xml:space="preserve"> </w:t>
        </w:r>
        <w:r>
          <w:rPr>
            <w:color w:val="222222"/>
            <w:shd w:val="solid" w:color="FFFFFF" w:fill="FFFFFF"/>
            <w:rtl/>
          </w:rPr>
          <w:t>העוגה</w:t>
        </w:r>
        <w:r>
          <w:rPr>
            <w:color w:val="222222"/>
            <w:shd w:val="solid" w:color="FFFFFF" w:fill="FFFFFF"/>
            <w:rtl/>
            <w:lang w:bidi="ar-SA"/>
          </w:rPr>
          <w:t xml:space="preserve"> - </w:t>
        </w:r>
        <w:r>
          <w:rPr>
            <w:color w:val="222222"/>
            <w:shd w:val="solid" w:color="FFFFFF" w:fill="FFFFFF"/>
            <w:rtl/>
          </w:rPr>
          <w:t>אזי</w:t>
        </w:r>
        <w:r>
          <w:rPr>
            <w:color w:val="222222"/>
            <w:shd w:val="solid" w:color="FFFFFF" w:fill="FFFFFF"/>
            <w:rtl/>
            <w:lang w:bidi="ar-SA"/>
          </w:rPr>
          <w:t xml:space="preserve"> </w:t>
        </w:r>
        <w:r>
          <w:rPr>
            <w:color w:val="222222"/>
            <w:shd w:val="solid" w:color="FFFFFF" w:fill="FFFFFF"/>
            <w:rtl/>
          </w:rPr>
          <w:t>החלוקה</w:t>
        </w:r>
        <w:r>
          <w:rPr>
            <w:color w:val="222222"/>
            <w:shd w:val="solid" w:color="FFFFFF" w:fill="FFFFFF"/>
            <w:rtl/>
            <w:lang w:bidi="ar-SA"/>
          </w:rPr>
          <w:t xml:space="preserve"> </w:t>
        </w:r>
        <w:r>
          <w:rPr>
            <w:color w:val="222222"/>
            <w:shd w:val="solid" w:color="FFFFFF" w:fill="FFFFFF"/>
            <w:rtl/>
          </w:rPr>
          <w:t>ההוגנת</w:t>
        </w:r>
        <w:r>
          <w:rPr>
            <w:color w:val="222222"/>
            <w:shd w:val="solid" w:color="FFFFFF" w:fill="FFFFFF"/>
            <w:rtl/>
            <w:lang w:bidi="ar-SA"/>
          </w:rPr>
          <w:t xml:space="preserve"> </w:t>
        </w:r>
        <w:r>
          <w:rPr>
            <w:color w:val="222222"/>
            <w:shd w:val="solid" w:color="FFFFFF" w:fill="FFFFFF"/>
            <w:rtl/>
          </w:rPr>
          <w:t>היחידה</w:t>
        </w:r>
        <w:r>
          <w:rPr>
            <w:color w:val="222222"/>
            <w:shd w:val="solid" w:color="FFFFFF" w:fill="FFFFFF"/>
            <w:rtl/>
            <w:lang w:bidi="ar-SA"/>
          </w:rPr>
          <w:t xml:space="preserve"> </w:t>
        </w:r>
        <w:r>
          <w:rPr>
            <w:color w:val="222222"/>
            <w:shd w:val="solid" w:color="FFFFFF" w:fill="FFFFFF"/>
            <w:rtl/>
          </w:rPr>
          <w:t>היא</w:t>
        </w:r>
        <w:r>
          <w:rPr>
            <w:color w:val="222222"/>
            <w:shd w:val="solid" w:color="FFFFFF" w:fill="FFFFFF"/>
            <w:rtl/>
            <w:lang w:bidi="ar-SA"/>
          </w:rPr>
          <w:t xml:space="preserve"> </w:t>
        </w:r>
        <w:r>
          <w:rPr>
            <w:color w:val="222222"/>
            <w:shd w:val="solid" w:color="FFFFFF" w:fill="FFFFFF"/>
            <w:rtl/>
          </w:rPr>
          <w:t>לחלק</w:t>
        </w:r>
        <w:r>
          <w:rPr>
            <w:color w:val="222222"/>
            <w:shd w:val="solid" w:color="FFFFFF" w:fill="FFFFFF"/>
            <w:rtl/>
            <w:lang w:bidi="ar-SA"/>
          </w:rPr>
          <w:t xml:space="preserve"> </w:t>
        </w:r>
        <w:r>
          <w:rPr>
            <w:color w:val="222222"/>
            <w:shd w:val="solid" w:color="FFFFFF" w:fill="FFFFFF"/>
            <w:rtl/>
          </w:rPr>
          <w:t>את</w:t>
        </w:r>
        <w:r>
          <w:rPr>
            <w:color w:val="222222"/>
            <w:shd w:val="solid" w:color="FFFFFF" w:fill="FFFFFF"/>
            <w:rtl/>
            <w:lang w:bidi="ar-SA"/>
          </w:rPr>
          <w:t xml:space="preserve"> </w:t>
        </w:r>
        <w:r>
          <w:rPr>
            <w:color w:val="222222"/>
            <w:shd w:val="solid" w:color="FFFFFF" w:fill="FFFFFF"/>
            <w:rtl/>
          </w:rPr>
          <w:t>העוגה</w:t>
        </w:r>
        <w:r>
          <w:rPr>
            <w:color w:val="222222"/>
            <w:shd w:val="solid" w:color="FFFFFF" w:fill="FFFFFF"/>
            <w:rtl/>
            <w:lang w:bidi="ar-SA"/>
          </w:rPr>
          <w:t xml:space="preserve"> </w:t>
        </w:r>
        <w:r>
          <w:rPr>
            <w:color w:val="222222"/>
            <w:shd w:val="solid" w:color="FFFFFF" w:fill="FFFFFF"/>
            <w:rtl/>
          </w:rPr>
          <w:t>באמצע</w:t>
        </w:r>
        <w:r>
          <w:rPr>
            <w:color w:val="222222"/>
            <w:shd w:val="solid" w:color="FFFFFF" w:fill="FFFFFF"/>
            <w:rtl/>
            <w:lang w:bidi="ar-SA"/>
          </w:rPr>
          <w:t xml:space="preserve"> </w:t>
        </w:r>
        <w:r>
          <w:rPr>
            <w:color w:val="222222"/>
            <w:shd w:val="solid" w:color="FFFFFF" w:fill="FFFFFF"/>
            <w:rtl/>
          </w:rPr>
          <w:t>ולתת</w:t>
        </w:r>
        <w:r>
          <w:rPr>
            <w:color w:val="222222"/>
            <w:shd w:val="solid" w:color="FFFFFF" w:fill="FFFFFF"/>
            <w:rtl/>
            <w:lang w:bidi="ar-SA"/>
          </w:rPr>
          <w:t xml:space="preserve"> </w:t>
        </w:r>
        <w:r>
          <w:rPr>
            <w:color w:val="222222"/>
            <w:shd w:val="solid" w:color="FFFFFF" w:fill="FFFFFF"/>
            <w:rtl/>
          </w:rPr>
          <w:t>חצי</w:t>
        </w:r>
        <w:r>
          <w:rPr>
            <w:color w:val="222222"/>
            <w:shd w:val="solid" w:color="FFFFFF" w:fill="FFFFFF"/>
            <w:rtl/>
            <w:lang w:bidi="ar-SA"/>
          </w:rPr>
          <w:t xml:space="preserve"> </w:t>
        </w:r>
        <w:r>
          <w:rPr>
            <w:color w:val="222222"/>
            <w:shd w:val="solid" w:color="FFFFFF" w:fill="FFFFFF"/>
            <w:rtl/>
          </w:rPr>
          <w:t>לכל</w:t>
        </w:r>
        <w:r>
          <w:rPr>
            <w:color w:val="222222"/>
            <w:shd w:val="solid" w:color="FFFFFF" w:fill="FFFFFF"/>
            <w:rtl/>
            <w:lang w:bidi="ar-SA"/>
          </w:rPr>
          <w:t xml:space="preserve"> </w:t>
        </w:r>
        <w:r>
          <w:rPr>
            <w:color w:val="222222"/>
            <w:shd w:val="solid" w:color="FFFFFF" w:fill="FFFFFF"/>
            <w:rtl/>
          </w:rPr>
          <w:t>אזרח</w:t>
        </w:r>
        <w:r>
          <w:rPr>
            <w:color w:val="222222"/>
            <w:shd w:val="solid" w:color="FFFFFF" w:fill="FFFFFF"/>
            <w:rtl/>
            <w:lang w:bidi="ar-SA"/>
          </w:rPr>
          <w:t xml:space="preserve">, </w:t>
        </w:r>
        <w:r>
          <w:rPr>
            <w:color w:val="222222"/>
            <w:shd w:val="solid" w:color="FFFFFF" w:fill="FFFFFF"/>
            <w:rtl/>
          </w:rPr>
          <w:t>אבל</w:t>
        </w:r>
        <w:r>
          <w:rPr>
            <w:color w:val="222222"/>
            <w:shd w:val="solid" w:color="FFFFFF" w:fill="FFFFFF"/>
            <w:rtl/>
            <w:lang w:bidi="ar-SA"/>
          </w:rPr>
          <w:t xml:space="preserve"> </w:t>
        </w:r>
        <w:r>
          <w:rPr>
            <w:color w:val="222222"/>
            <w:shd w:val="solid" w:color="FFFFFF" w:fill="FFFFFF"/>
            <w:rtl/>
          </w:rPr>
          <w:t>זו</w:t>
        </w:r>
        <w:r>
          <w:rPr>
            <w:color w:val="222222"/>
            <w:shd w:val="solid" w:color="FFFFFF" w:fill="FFFFFF"/>
            <w:rtl/>
            <w:lang w:bidi="ar-SA"/>
          </w:rPr>
          <w:t xml:space="preserve"> </w:t>
        </w:r>
        <w:r>
          <w:rPr>
            <w:color w:val="222222"/>
            <w:shd w:val="solid" w:color="FFFFFF" w:fill="FFFFFF"/>
            <w:rtl/>
          </w:rPr>
          <w:t>חלוקה</w:t>
        </w:r>
        <w:r>
          <w:rPr>
            <w:color w:val="222222"/>
            <w:shd w:val="solid" w:color="FFFFFF" w:fill="FFFFFF"/>
            <w:rtl/>
            <w:lang w:bidi="ar-SA"/>
          </w:rPr>
          <w:t xml:space="preserve"> </w:t>
        </w:r>
        <w:r>
          <w:rPr>
            <w:color w:val="222222"/>
            <w:shd w:val="solid" w:color="FFFFFF" w:fill="FFFFFF"/>
            <w:rtl/>
          </w:rPr>
          <w:t>לא</w:t>
        </w:r>
        <w:r>
          <w:rPr>
            <w:color w:val="222222"/>
            <w:shd w:val="solid" w:color="FFFFFF" w:fill="FFFFFF"/>
            <w:rtl/>
            <w:lang w:bidi="ar-SA"/>
          </w:rPr>
          <w:t xml:space="preserve"> </w:t>
        </w:r>
        <w:r>
          <w:rPr>
            <w:color w:val="222222"/>
            <w:shd w:val="solid" w:color="FFFFFF" w:fill="FFFFFF"/>
            <w:rtl/>
          </w:rPr>
          <w:t>יעילה</w:t>
        </w:r>
        <w:r>
          <w:rPr>
            <w:color w:val="222222"/>
            <w:shd w:val="solid" w:color="FFFFFF" w:fill="FFFFFF"/>
            <w:rtl/>
            <w:lang w:bidi="ar-SA"/>
          </w:rPr>
          <w:t xml:space="preserve"> - </w:t>
        </w:r>
        <w:r>
          <w:rPr>
            <w:color w:val="222222"/>
            <w:shd w:val="solid" w:color="FFFFFF" w:fill="FFFFFF"/>
            <w:rtl/>
          </w:rPr>
          <w:t>כל</w:t>
        </w:r>
        <w:r>
          <w:rPr>
            <w:color w:val="222222"/>
            <w:shd w:val="solid" w:color="FFFFFF" w:fill="FFFFFF"/>
            <w:rtl/>
            <w:lang w:bidi="ar-SA"/>
          </w:rPr>
          <w:t xml:space="preserve"> </w:t>
        </w:r>
        <w:r>
          <w:rPr>
            <w:color w:val="222222"/>
            <w:shd w:val="solid" w:color="FFFFFF" w:fill="FFFFFF"/>
            <w:rtl/>
          </w:rPr>
          <w:t>אחד</w:t>
        </w:r>
        <w:r>
          <w:rPr>
            <w:color w:val="222222"/>
            <w:shd w:val="solid" w:color="FFFFFF" w:fill="FFFFFF"/>
            <w:rtl/>
            <w:lang w:bidi="ar-SA"/>
          </w:rPr>
          <w:t xml:space="preserve"> </w:t>
        </w:r>
        <w:r>
          <w:rPr>
            <w:color w:val="222222"/>
            <w:shd w:val="solid" w:color="FFFFFF" w:fill="FFFFFF"/>
            <w:rtl/>
          </w:rPr>
          <w:t>מהשניים</w:t>
        </w:r>
        <w:r>
          <w:rPr>
            <w:color w:val="222222"/>
            <w:shd w:val="solid" w:color="FFFFFF" w:fill="FFFFFF"/>
            <w:rtl/>
            <w:lang w:bidi="ar-SA"/>
          </w:rPr>
          <w:t xml:space="preserve"> </w:t>
        </w:r>
        <w:r>
          <w:rPr>
            <w:color w:val="222222"/>
            <w:shd w:val="solid" w:color="FFFFFF" w:fill="FFFFFF"/>
            <w:rtl/>
          </w:rPr>
          <w:t>יקבל</w:t>
        </w:r>
        <w:r>
          <w:rPr>
            <w:color w:val="222222"/>
            <w:shd w:val="solid" w:color="FFFFFF" w:fill="FFFFFF"/>
            <w:rtl/>
            <w:lang w:bidi="ar-SA"/>
          </w:rPr>
          <w:t xml:space="preserve"> </w:t>
        </w:r>
        <w:r>
          <w:rPr>
            <w:color w:val="222222"/>
            <w:shd w:val="solid" w:color="FFFFFF" w:fill="FFFFFF"/>
            <w:rtl/>
          </w:rPr>
          <w:t>דובדבנים</w:t>
        </w:r>
        <w:r>
          <w:rPr>
            <w:color w:val="222222"/>
            <w:shd w:val="solid" w:color="FFFFFF" w:fill="FFFFFF"/>
            <w:rtl/>
            <w:lang w:bidi="ar-SA"/>
          </w:rPr>
          <w:t xml:space="preserve"> </w:t>
        </w:r>
        <w:r>
          <w:rPr>
            <w:color w:val="222222"/>
            <w:shd w:val="solid" w:color="FFFFFF" w:fill="FFFFFF"/>
            <w:rtl/>
          </w:rPr>
          <w:t>וקצפת</w:t>
        </w:r>
        <w:r>
          <w:rPr>
            <w:color w:val="222222"/>
            <w:shd w:val="solid" w:color="FFFFFF" w:fill="FFFFFF"/>
            <w:rtl/>
            <w:lang w:bidi="ar-SA"/>
          </w:rPr>
          <w:t xml:space="preserve">, </w:t>
        </w:r>
        <w:r>
          <w:rPr>
            <w:color w:val="222222"/>
            <w:shd w:val="solid" w:color="FFFFFF" w:fill="FFFFFF"/>
            <w:rtl/>
          </w:rPr>
          <w:t>כאשר</w:t>
        </w:r>
        <w:r>
          <w:rPr>
            <w:color w:val="222222"/>
            <w:shd w:val="solid" w:color="FFFFFF" w:fill="FFFFFF"/>
            <w:rtl/>
            <w:lang w:bidi="ar-SA"/>
          </w:rPr>
          <w:t xml:space="preserve"> </w:t>
        </w:r>
        <w:r>
          <w:rPr>
            <w:color w:val="222222"/>
            <w:shd w:val="solid" w:color="FFFFFF" w:fill="FFFFFF"/>
            <w:rtl/>
          </w:rPr>
          <w:t>אחד</w:t>
        </w:r>
        <w:r>
          <w:rPr>
            <w:color w:val="222222"/>
            <w:shd w:val="solid" w:color="FFFFFF" w:fill="FFFFFF"/>
            <w:rtl/>
            <w:lang w:bidi="ar-SA"/>
          </w:rPr>
          <w:t xml:space="preserve"> </w:t>
        </w:r>
        <w:r>
          <w:rPr>
            <w:color w:val="222222"/>
            <w:shd w:val="solid" w:color="FFFFFF" w:fill="FFFFFF"/>
            <w:rtl/>
          </w:rPr>
          <w:t>מהם</w:t>
        </w:r>
        <w:r>
          <w:rPr>
            <w:color w:val="222222"/>
            <w:shd w:val="solid" w:color="FFFFFF" w:fill="FFFFFF"/>
            <w:rtl/>
            <w:lang w:bidi="ar-SA"/>
          </w:rPr>
          <w:t xml:space="preserve"> </w:t>
        </w:r>
        <w:r>
          <w:rPr>
            <w:color w:val="222222"/>
            <w:shd w:val="solid" w:color="FFFFFF" w:fill="FFFFFF"/>
            <w:rtl/>
          </w:rPr>
          <w:t>לא</w:t>
        </w:r>
        <w:r>
          <w:rPr>
            <w:color w:val="222222"/>
            <w:shd w:val="solid" w:color="FFFFFF" w:fill="FFFFFF"/>
            <w:rtl/>
            <w:lang w:bidi="ar-SA"/>
          </w:rPr>
          <w:t xml:space="preserve"> </w:t>
        </w:r>
        <w:r>
          <w:rPr>
            <w:color w:val="222222"/>
            <w:shd w:val="solid" w:color="FFFFFF" w:fill="FFFFFF"/>
            <w:rtl/>
          </w:rPr>
          <w:t>מעוניין</w:t>
        </w:r>
        <w:r>
          <w:rPr>
            <w:color w:val="222222"/>
            <w:shd w:val="solid" w:color="FFFFFF" w:fill="FFFFFF"/>
            <w:rtl/>
            <w:lang w:bidi="ar-SA"/>
          </w:rPr>
          <w:t xml:space="preserve"> </w:t>
        </w:r>
        <w:r>
          <w:rPr>
            <w:color w:val="222222"/>
            <w:shd w:val="solid" w:color="FFFFFF" w:fill="FFFFFF"/>
            <w:rtl/>
          </w:rPr>
          <w:t>כלל</w:t>
        </w:r>
        <w:r>
          <w:rPr>
            <w:color w:val="222222"/>
            <w:shd w:val="solid" w:color="FFFFFF" w:fill="FFFFFF"/>
            <w:rtl/>
            <w:lang w:bidi="ar-SA"/>
          </w:rPr>
          <w:t xml:space="preserve"> </w:t>
        </w:r>
        <w:r>
          <w:rPr>
            <w:color w:val="222222"/>
            <w:shd w:val="solid" w:color="FFFFFF" w:fill="FFFFFF"/>
            <w:rtl/>
          </w:rPr>
          <w:t>בדובדבנים</w:t>
        </w:r>
        <w:r>
          <w:rPr>
            <w:color w:val="222222"/>
            <w:shd w:val="solid" w:color="FFFFFF" w:fill="FFFFFF"/>
            <w:rtl/>
            <w:lang w:bidi="ar-SA"/>
          </w:rPr>
          <w:t xml:space="preserve">, </w:t>
        </w:r>
        <w:r>
          <w:rPr>
            <w:color w:val="222222"/>
            <w:shd w:val="solid" w:color="FFFFFF" w:fill="FFFFFF"/>
            <w:rtl/>
          </w:rPr>
          <w:t>והשני</w:t>
        </w:r>
        <w:r>
          <w:rPr>
            <w:color w:val="222222"/>
            <w:shd w:val="solid" w:color="FFFFFF" w:fill="FFFFFF"/>
            <w:rtl/>
            <w:lang w:bidi="ar-SA"/>
          </w:rPr>
          <w:t xml:space="preserve"> </w:t>
        </w:r>
        <w:r>
          <w:rPr>
            <w:color w:val="222222"/>
            <w:shd w:val="solid" w:color="FFFFFF" w:fill="FFFFFF"/>
            <w:rtl/>
          </w:rPr>
          <w:t>לא</w:t>
        </w:r>
        <w:r>
          <w:rPr>
            <w:color w:val="222222"/>
            <w:shd w:val="solid" w:color="FFFFFF" w:fill="FFFFFF"/>
            <w:rtl/>
            <w:lang w:bidi="ar-SA"/>
          </w:rPr>
          <w:t xml:space="preserve"> </w:t>
        </w:r>
        <w:r>
          <w:rPr>
            <w:color w:val="222222"/>
            <w:shd w:val="solid" w:color="FFFFFF" w:fill="FFFFFF"/>
            <w:rtl/>
          </w:rPr>
          <w:t>מעוניין</w:t>
        </w:r>
        <w:r>
          <w:rPr>
            <w:color w:val="222222"/>
            <w:shd w:val="solid" w:color="FFFFFF" w:fill="FFFFFF"/>
            <w:rtl/>
            <w:lang w:bidi="ar-SA"/>
          </w:rPr>
          <w:t xml:space="preserve"> </w:t>
        </w:r>
        <w:r>
          <w:rPr>
            <w:color w:val="222222"/>
            <w:shd w:val="solid" w:color="FFFFFF" w:fill="FFFFFF"/>
            <w:rtl/>
          </w:rPr>
          <w:t>כלל</w:t>
        </w:r>
        <w:r>
          <w:rPr>
            <w:color w:val="222222"/>
            <w:shd w:val="solid" w:color="FFFFFF" w:fill="FFFFFF"/>
            <w:rtl/>
            <w:lang w:bidi="ar-SA"/>
          </w:rPr>
          <w:t xml:space="preserve"> </w:t>
        </w:r>
        <w:r>
          <w:rPr>
            <w:color w:val="222222"/>
            <w:shd w:val="solid" w:color="FFFFFF" w:fill="FFFFFF"/>
            <w:rtl/>
          </w:rPr>
          <w:t>בקצפת</w:t>
        </w:r>
        <w:r>
          <w:rPr>
            <w:color w:val="222222"/>
            <w:shd w:val="solid" w:color="FFFFFF" w:fill="FFFFFF"/>
            <w:rtl/>
            <w:lang w:bidi="ar-SA"/>
          </w:rPr>
          <w:t xml:space="preserve">.   </w:t>
        </w:r>
        <w:r>
          <w:rPr>
            <w:rFonts w:hint="cs"/>
            <w:color w:val="222222"/>
            <w:shd w:val="solid" w:color="FFFFFF" w:fill="FFFFFF"/>
            <w:rtl/>
          </w:rPr>
          <w:t>לצורך דיון ביעילות הכלכלית של חלוקה כלשהי, הוצעו</w:t>
        </w:r>
        <w:r>
          <w:rPr>
            <w:color w:val="222222"/>
            <w:shd w:val="solid" w:color="FFFFFF" w:fill="FFFFFF"/>
            <w:rtl/>
            <w:lang w:bidi="ar-SA"/>
          </w:rPr>
          <w:t xml:space="preserve"> </w:t>
        </w:r>
        <w:r>
          <w:rPr>
            <w:color w:val="222222"/>
            <w:shd w:val="solid" w:color="FFFFFF" w:fill="FFFFFF"/>
            <w:rtl/>
          </w:rPr>
          <w:t>הגדרות</w:t>
        </w:r>
        <w:r>
          <w:rPr>
            <w:color w:val="222222"/>
            <w:shd w:val="solid" w:color="FFFFFF" w:fill="FFFFFF"/>
            <w:rtl/>
            <w:lang w:bidi="ar-SA"/>
          </w:rPr>
          <w:t xml:space="preserve"> </w:t>
        </w:r>
        <w:r>
          <w:rPr>
            <w:color w:val="222222"/>
            <w:shd w:val="solid" w:color="FFFFFF" w:fill="FFFFFF"/>
            <w:rtl/>
          </w:rPr>
          <w:t>שונות</w:t>
        </w:r>
        <w:r>
          <w:rPr>
            <w:color w:val="222222"/>
            <w:shd w:val="solid" w:color="FFFFFF" w:fill="FFFFFF"/>
            <w:rtl/>
            <w:lang w:bidi="ar-SA"/>
          </w:rPr>
          <w:t xml:space="preserve"> </w:t>
        </w:r>
        <w:r>
          <w:rPr>
            <w:color w:val="222222"/>
            <w:shd w:val="solid" w:color="FFFFFF" w:fill="FFFFFF"/>
            <w:rtl/>
          </w:rPr>
          <w:t>של</w:t>
        </w:r>
        <w:r>
          <w:rPr>
            <w:color w:val="222222"/>
            <w:shd w:val="solid" w:color="FFFFFF" w:fill="FFFFFF"/>
            <w:rtl/>
            <w:lang w:bidi="ar-SA"/>
          </w:rPr>
          <w:t xml:space="preserve"> </w:t>
        </w:r>
        <w:r>
          <w:rPr>
            <w:color w:val="222222"/>
            <w:shd w:val="solid" w:color="FFFFFF" w:fill="FFFFFF"/>
            <w:rtl/>
          </w:rPr>
          <w:t>יעילות</w:t>
        </w:r>
        <w:r>
          <w:rPr>
            <w:color w:val="222222"/>
            <w:shd w:val="solid" w:color="FFFFFF" w:fill="FFFFFF"/>
            <w:rtl/>
            <w:lang w:bidi="ar-SA"/>
          </w:rPr>
          <w:t xml:space="preserve">: </w:t>
        </w:r>
        <w:r>
          <w:rPr>
            <w:color w:val="222222"/>
            <w:shd w:val="solid" w:color="FFFFFF" w:fill="FFFFFF"/>
            <w:rtl/>
          </w:rPr>
          <w:t>יעילות</w:t>
        </w:r>
        <w:r>
          <w:rPr>
            <w:color w:val="222222"/>
            <w:shd w:val="solid" w:color="FFFFFF" w:fill="FFFFFF"/>
            <w:rtl/>
            <w:lang w:bidi="ar-SA"/>
          </w:rPr>
          <w:t xml:space="preserve"> </w:t>
        </w:r>
        <w:r>
          <w:rPr>
            <w:color w:val="222222"/>
            <w:shd w:val="solid" w:color="FFFFFF" w:fill="FFFFFF"/>
            <w:rtl/>
          </w:rPr>
          <w:t>אגליטרית</w:t>
        </w:r>
        <w:r>
          <w:rPr>
            <w:color w:val="222222"/>
            <w:shd w:val="solid" w:color="FFFFFF" w:fill="FFFFFF"/>
            <w:rtl/>
            <w:lang w:bidi="ar-SA"/>
          </w:rPr>
          <w:t xml:space="preserve"> (</w:t>
        </w:r>
        <w:r>
          <w:rPr>
            <w:color w:val="222222"/>
            <w:shd w:val="solid" w:color="FFFFFF" w:fill="FFFFFF"/>
            <w:rtl/>
          </w:rPr>
          <w:t>מיקסום מינימום</w:t>
        </w:r>
        <w:r>
          <w:rPr>
            <w:color w:val="222222"/>
            <w:shd w:val="solid" w:color="FFFFFF" w:fill="FFFFFF"/>
            <w:rtl/>
            <w:lang w:bidi="ar-SA"/>
          </w:rPr>
          <w:t xml:space="preserve"> </w:t>
        </w:r>
        <w:r>
          <w:rPr>
            <w:color w:val="222222"/>
            <w:shd w:val="solid" w:color="FFFFFF" w:fill="FFFFFF"/>
            <w:rtl/>
          </w:rPr>
          <w:t>התועלת</w:t>
        </w:r>
        <w:r>
          <w:rPr>
            <w:color w:val="222222"/>
            <w:shd w:val="solid" w:color="FFFFFF" w:fill="FFFFFF"/>
            <w:rtl/>
            <w:lang w:bidi="ar-SA"/>
          </w:rPr>
          <w:t xml:space="preserve">), </w:t>
        </w:r>
        <w:r>
          <w:rPr>
            <w:color w:val="222222"/>
            <w:shd w:val="solid" w:color="FFFFFF" w:fill="FFFFFF"/>
            <w:rtl/>
          </w:rPr>
          <w:t>יעילות</w:t>
        </w:r>
        <w:r>
          <w:rPr>
            <w:color w:val="222222"/>
            <w:shd w:val="solid" w:color="FFFFFF" w:fill="FFFFFF"/>
            <w:rtl/>
            <w:lang w:bidi="ar-SA"/>
          </w:rPr>
          <w:t xml:space="preserve"> </w:t>
        </w:r>
        <w:r>
          <w:rPr>
            <w:color w:val="222222"/>
            <w:shd w:val="solid" w:color="FFFFFF" w:fill="FFFFFF"/>
            <w:rtl/>
          </w:rPr>
          <w:t>אוטיליטרית</w:t>
        </w:r>
        <w:r>
          <w:rPr>
            <w:color w:val="222222"/>
            <w:shd w:val="solid" w:color="FFFFFF" w:fill="FFFFFF"/>
            <w:rtl/>
            <w:lang w:bidi="ar-SA"/>
          </w:rPr>
          <w:t xml:space="preserve"> (</w:t>
        </w:r>
        <w:r>
          <w:rPr>
            <w:color w:val="222222"/>
            <w:shd w:val="solid" w:color="FFFFFF" w:fill="FFFFFF"/>
            <w:rtl/>
          </w:rPr>
          <w:t>מיקסום סכום</w:t>
        </w:r>
        <w:r>
          <w:rPr>
            <w:color w:val="222222"/>
            <w:shd w:val="solid" w:color="FFFFFF" w:fill="FFFFFF"/>
            <w:rtl/>
            <w:lang w:bidi="ar-SA"/>
          </w:rPr>
          <w:t xml:space="preserve"> </w:t>
        </w:r>
        <w:r>
          <w:rPr>
            <w:color w:val="222222"/>
            <w:shd w:val="solid" w:color="FFFFFF" w:fill="FFFFFF"/>
            <w:rtl/>
          </w:rPr>
          <w:t>התועלות</w:t>
        </w:r>
        <w:r>
          <w:rPr>
            <w:color w:val="222222"/>
            <w:shd w:val="solid" w:color="FFFFFF" w:fill="FFFFFF"/>
            <w:rtl/>
            <w:lang w:bidi="ar-SA"/>
          </w:rPr>
          <w:t>)</w:t>
        </w:r>
        <w:r>
          <w:rPr>
            <w:color w:val="222222"/>
            <w:shd w:val="solid" w:color="FFFFFF" w:fill="FFFFFF"/>
            <w:rtl/>
          </w:rPr>
          <w:t>, יעילות פרופורציונלית</w:t>
        </w:r>
        <w:r>
          <w:rPr>
            <w:color w:val="222222"/>
            <w:shd w:val="solid" w:color="FFFFFF" w:fill="FFFFFF"/>
          </w:rPr>
          <w:t xml:space="preserve"> </w:t>
        </w:r>
        <w:r>
          <w:rPr>
            <w:color w:val="222222"/>
            <w:shd w:val="solid" w:color="FFFFFF" w:fill="FFFFFF"/>
            <w:rtl/>
          </w:rPr>
          <w:t>(מיקסום מכפלת התועלות),</w:t>
        </w:r>
        <w:r>
          <w:rPr>
            <w:color w:val="222222"/>
            <w:shd w:val="solid" w:color="FFFFFF" w:fill="FFFFFF"/>
            <w:rtl/>
            <w:lang w:bidi="ar-SA"/>
          </w:rPr>
          <w:t xml:space="preserve"> </w:t>
        </w:r>
        <w:r>
          <w:rPr>
            <w:color w:val="222222"/>
            <w:shd w:val="solid" w:color="FFFFFF" w:fill="FFFFFF"/>
            <w:rtl/>
          </w:rPr>
          <w:t>ויעילות</w:t>
        </w:r>
        <w:r>
          <w:rPr>
            <w:color w:val="222222"/>
            <w:shd w:val="solid" w:color="FFFFFF" w:fill="FFFFFF"/>
            <w:rtl/>
            <w:lang w:bidi="ar-SA"/>
          </w:rPr>
          <w:t xml:space="preserve"> </w:t>
        </w:r>
        <w:r>
          <w:rPr>
            <w:color w:val="222222"/>
            <w:shd w:val="solid" w:color="FFFFFF" w:fill="FFFFFF"/>
            <w:rtl/>
          </w:rPr>
          <w:t>פארטו</w:t>
        </w:r>
        <w:r>
          <w:rPr>
            <w:color w:val="222222"/>
            <w:shd w:val="solid" w:color="FFFFFF" w:fill="FFFFFF"/>
            <w:rtl/>
            <w:lang w:bidi="ar-SA"/>
          </w:rPr>
          <w:t>.</w:t>
        </w:r>
        <w:r>
          <w:rPr>
            <w:rFonts w:hint="cs"/>
            <w:color w:val="222222"/>
            <w:shd w:val="solid" w:color="FFFFFF" w:fill="FFFFFF"/>
            <w:rtl/>
          </w:rPr>
          <w:t xml:space="preserve">   </w:t>
        </w:r>
        <w:r>
          <w:rPr>
            <w:color w:val="222222"/>
            <w:shd w:val="solid" w:color="FFFFFF" w:fill="FFFFFF"/>
            <w:rtl/>
          </w:rPr>
          <w:t>לאחרונה</w:t>
        </w:r>
        <w:r>
          <w:rPr>
            <w:color w:val="222222"/>
            <w:shd w:val="solid" w:color="FFFFFF" w:fill="FFFFFF"/>
            <w:rtl/>
            <w:lang w:bidi="ar-SA"/>
          </w:rPr>
          <w:t xml:space="preserve"> </w:t>
        </w:r>
        <w:r>
          <w:rPr>
            <w:color w:val="222222"/>
            <w:shd w:val="solid" w:color="FFFFFF" w:fill="FFFFFF"/>
            <w:rtl/>
          </w:rPr>
          <w:t>נעשו</w:t>
        </w:r>
        <w:r>
          <w:rPr>
            <w:color w:val="222222"/>
            <w:shd w:val="solid" w:color="FFFFFF" w:fill="FFFFFF"/>
            <w:rtl/>
            <w:lang w:bidi="ar-SA"/>
          </w:rPr>
          <w:t xml:space="preserve"> </w:t>
        </w:r>
        <w:r>
          <w:rPr>
            <w:color w:val="222222"/>
            <w:shd w:val="solid" w:color="FFFFFF" w:fill="FFFFFF"/>
            <w:rtl/>
          </w:rPr>
          <w:t>מחקרים</w:t>
        </w:r>
        <w:r>
          <w:rPr>
            <w:color w:val="222222"/>
            <w:shd w:val="solid" w:color="FFFFFF" w:fill="FFFFFF"/>
            <w:rtl/>
            <w:lang w:bidi="ar-SA"/>
          </w:rPr>
          <w:t xml:space="preserve"> </w:t>
        </w:r>
        <w:r>
          <w:rPr>
            <w:color w:val="222222"/>
            <w:shd w:val="solid" w:color="FFFFFF" w:fill="FFFFFF"/>
            <w:rtl/>
          </w:rPr>
          <w:t>על</w:t>
        </w:r>
        <w:r>
          <w:rPr>
            <w:color w:val="222222"/>
            <w:shd w:val="solid" w:color="FFFFFF" w:fill="FFFFFF"/>
            <w:rtl/>
            <w:lang w:bidi="ar-SA"/>
          </w:rPr>
          <w:t xml:space="preserve"> </w:t>
        </w:r>
        <w:r>
          <w:rPr>
            <w:b/>
            <w:bCs/>
            <w:color w:val="222222"/>
            <w:shd w:val="solid" w:color="FFFFFF" w:fill="FFFFFF"/>
            <w:rtl/>
          </w:rPr>
          <w:t>מחיר</w:t>
        </w:r>
        <w:r>
          <w:rPr>
            <w:b/>
            <w:bCs/>
            <w:color w:val="222222"/>
            <w:shd w:val="solid" w:color="FFFFFF" w:fill="FFFFFF"/>
            <w:rtl/>
            <w:lang w:bidi="ar-SA"/>
          </w:rPr>
          <w:t xml:space="preserve"> </w:t>
        </w:r>
        <w:r>
          <w:rPr>
            <w:b/>
            <w:bCs/>
            <w:color w:val="222222"/>
            <w:shd w:val="solid" w:color="FFFFFF" w:fill="FFFFFF"/>
            <w:rtl/>
          </w:rPr>
          <w:t>ההוגנות</w:t>
        </w:r>
        <w:r>
          <w:rPr>
            <w:color w:val="222222"/>
            <w:shd w:val="solid" w:color="FFFFFF" w:fill="FFFFFF"/>
            <w:rtl/>
            <w:lang w:bidi="ar-SA"/>
          </w:rPr>
          <w:t xml:space="preserve"> (</w:t>
        </w:r>
        <w:r>
          <w:rPr>
            <w:color w:val="222222"/>
            <w:shd w:val="solid" w:color="FFFFFF" w:fill="FFFFFF"/>
            <w:lang w:bidi="ar-SA"/>
          </w:rPr>
          <w:t xml:space="preserve">price of </w:t>
        </w:r>
        <w:r>
          <w:rPr>
            <w:rFonts w:hint="cs"/>
            <w:color w:val="222222"/>
            <w:shd w:val="solid" w:color="FFFFFF" w:fill="FFFFFF"/>
            <w:rtl/>
          </w:rPr>
          <w:t xml:space="preserve">  </w:t>
        </w:r>
        <w:r>
          <w:rPr>
            <w:color w:val="222222"/>
            <w:shd w:val="solid" w:color="FFFFFF" w:fill="FFFFFF"/>
            <w:lang w:bidi="ar-SA"/>
          </w:rPr>
          <w:t>fairness</w:t>
        </w:r>
        <w:r>
          <w:rPr>
            <w:color w:val="222222"/>
            <w:shd w:val="solid" w:color="FFFFFF" w:fill="FFFFFF"/>
            <w:rtl/>
            <w:lang w:bidi="ar-SA"/>
          </w:rPr>
          <w:t xml:space="preserve">) - </w:t>
        </w:r>
        <w:r>
          <w:rPr>
            <w:color w:val="222222"/>
            <w:shd w:val="solid" w:color="FFFFFF" w:fill="FFFFFF"/>
            <w:rtl/>
          </w:rPr>
          <w:t>כמה</w:t>
        </w:r>
        <w:r>
          <w:rPr>
            <w:color w:val="222222"/>
            <w:shd w:val="solid" w:color="FFFFFF" w:fill="FFFFFF"/>
            <w:rtl/>
            <w:lang w:bidi="ar-SA"/>
          </w:rPr>
          <w:t xml:space="preserve"> </w:t>
        </w:r>
        <w:r>
          <w:rPr>
            <w:color w:val="222222"/>
            <w:shd w:val="solid" w:color="FFFFFF" w:fill="FFFFFF"/>
            <w:rtl/>
          </w:rPr>
          <w:t>יעילות</w:t>
        </w:r>
        <w:r>
          <w:rPr>
            <w:color w:val="222222"/>
            <w:shd w:val="solid" w:color="FFFFFF" w:fill="FFFFFF"/>
            <w:rtl/>
            <w:lang w:bidi="ar-SA"/>
          </w:rPr>
          <w:t xml:space="preserve"> </w:t>
        </w:r>
        <w:r>
          <w:rPr>
            <w:color w:val="222222"/>
            <w:shd w:val="solid" w:color="FFFFFF" w:fill="FFFFFF"/>
            <w:rtl/>
          </w:rPr>
          <w:t>צריך</w:t>
        </w:r>
        <w:r>
          <w:rPr>
            <w:color w:val="222222"/>
            <w:shd w:val="solid" w:color="FFFFFF" w:fill="FFFFFF"/>
            <w:rtl/>
            <w:lang w:bidi="ar-SA"/>
          </w:rPr>
          <w:t xml:space="preserve"> </w:t>
        </w:r>
        <w:r>
          <w:rPr>
            <w:color w:val="222222"/>
            <w:shd w:val="solid" w:color="FFFFFF" w:fill="FFFFFF"/>
            <w:rtl/>
          </w:rPr>
          <w:t>להפסיד</w:t>
        </w:r>
        <w:r>
          <w:rPr>
            <w:color w:val="222222"/>
            <w:shd w:val="solid" w:color="FFFFFF" w:fill="FFFFFF"/>
            <w:rtl/>
            <w:lang w:bidi="ar-SA"/>
          </w:rPr>
          <w:t xml:space="preserve">, </w:t>
        </w:r>
        <w:r>
          <w:rPr>
            <w:color w:val="222222"/>
            <w:shd w:val="solid" w:color="FFFFFF" w:fill="FFFFFF"/>
            <w:rtl/>
          </w:rPr>
          <w:t>במקרה</w:t>
        </w:r>
        <w:r>
          <w:rPr>
            <w:color w:val="222222"/>
            <w:shd w:val="solid" w:color="FFFFFF" w:fill="FFFFFF"/>
            <w:rtl/>
            <w:lang w:bidi="ar-SA"/>
          </w:rPr>
          <w:t xml:space="preserve"> </w:t>
        </w:r>
        <w:r>
          <w:rPr>
            <w:color w:val="222222"/>
            <w:shd w:val="solid" w:color="FFFFFF" w:fill="FFFFFF"/>
            <w:rtl/>
          </w:rPr>
          <w:t>הגרוע</w:t>
        </w:r>
        <w:r>
          <w:rPr>
            <w:color w:val="222222"/>
            <w:shd w:val="solid" w:color="FFFFFF" w:fill="FFFFFF"/>
            <w:rtl/>
            <w:lang w:bidi="ar-SA"/>
          </w:rPr>
          <w:t xml:space="preserve"> </w:t>
        </w:r>
        <w:r>
          <w:rPr>
            <w:color w:val="222222"/>
            <w:shd w:val="solid" w:color="FFFFFF" w:fill="FFFFFF"/>
            <w:rtl/>
          </w:rPr>
          <w:t>ביותר</w:t>
        </w:r>
        <w:r>
          <w:rPr>
            <w:color w:val="222222"/>
            <w:shd w:val="solid" w:color="FFFFFF" w:fill="FFFFFF"/>
            <w:rtl/>
            <w:lang w:bidi="ar-SA"/>
          </w:rPr>
          <w:t xml:space="preserve">, </w:t>
        </w:r>
        <w:r>
          <w:rPr>
            <w:color w:val="222222"/>
            <w:shd w:val="solid" w:color="FFFFFF" w:fill="FFFFFF"/>
            <w:rtl/>
          </w:rPr>
          <w:t>כדי</w:t>
        </w:r>
        <w:r>
          <w:rPr>
            <w:color w:val="222222"/>
            <w:shd w:val="solid" w:color="FFFFFF" w:fill="FFFFFF"/>
            <w:rtl/>
            <w:lang w:bidi="ar-SA"/>
          </w:rPr>
          <w:t xml:space="preserve"> </w:t>
        </w:r>
        <w:r>
          <w:rPr>
            <w:color w:val="222222"/>
            <w:shd w:val="solid" w:color="FFFFFF" w:fill="FFFFFF"/>
            <w:rtl/>
          </w:rPr>
          <w:t>לקבל</w:t>
        </w:r>
        <w:r>
          <w:rPr>
            <w:color w:val="222222"/>
            <w:shd w:val="solid" w:color="FFFFFF" w:fill="FFFFFF"/>
            <w:rtl/>
            <w:lang w:bidi="ar-SA"/>
          </w:rPr>
          <w:t xml:space="preserve"> </w:t>
        </w:r>
        <w:r>
          <w:rPr>
            <w:color w:val="222222"/>
            <w:shd w:val="solid" w:color="FFFFFF" w:fill="FFFFFF"/>
            <w:rtl/>
          </w:rPr>
          <w:t>חלוקה</w:t>
        </w:r>
        <w:r>
          <w:rPr>
            <w:color w:val="222222"/>
            <w:shd w:val="solid" w:color="FFFFFF" w:fill="FFFFFF"/>
            <w:rtl/>
            <w:lang w:bidi="ar-SA"/>
          </w:rPr>
          <w:t xml:space="preserve"> </w:t>
        </w:r>
        <w:r>
          <w:rPr>
            <w:color w:val="222222"/>
            <w:shd w:val="solid" w:color="FFFFFF" w:fill="FFFFFF"/>
            <w:rtl/>
          </w:rPr>
          <w:t>הוגנת</w:t>
        </w:r>
        <w:r>
          <w:rPr>
            <w:color w:val="222222"/>
            <w:shd w:val="solid" w:color="FFFFFF" w:fill="FFFFFF"/>
            <w:rtl/>
            <w:lang w:bidi="ar-SA"/>
          </w:rPr>
          <w:t xml:space="preserve">; </w:t>
        </w:r>
        <w:r>
          <w:rPr>
            <w:color w:val="222222"/>
            <w:shd w:val="solid" w:color="FFFFFF" w:fill="FFFFFF"/>
            <w:rtl/>
          </w:rPr>
          <w:t>וכן</w:t>
        </w:r>
        <w:r>
          <w:rPr>
            <w:color w:val="222222"/>
            <w:shd w:val="solid" w:color="FFFFFF" w:fill="FFFFFF"/>
            <w:rtl/>
            <w:lang w:bidi="ar-SA"/>
          </w:rPr>
          <w:t xml:space="preserve"> </w:t>
        </w:r>
        <w:r>
          <w:rPr>
            <w:b/>
            <w:bCs/>
            <w:color w:val="222222"/>
            <w:shd w:val="solid" w:color="FFFFFF" w:fill="FFFFFF"/>
            <w:rtl/>
          </w:rPr>
          <w:t>מחיר</w:t>
        </w:r>
        <w:r>
          <w:rPr>
            <w:b/>
            <w:bCs/>
            <w:color w:val="222222"/>
            <w:shd w:val="solid" w:color="FFFFFF" w:fill="FFFFFF"/>
            <w:rtl/>
            <w:lang w:bidi="ar-SA"/>
          </w:rPr>
          <w:t xml:space="preserve"> </w:t>
        </w:r>
        <w:r>
          <w:rPr>
            <w:b/>
            <w:bCs/>
            <w:color w:val="222222"/>
            <w:shd w:val="solid" w:color="FFFFFF" w:fill="FFFFFF"/>
            <w:rtl/>
          </w:rPr>
          <w:t>היעילות</w:t>
        </w:r>
        <w:r>
          <w:rPr>
            <w:b/>
            <w:bCs/>
            <w:color w:val="222222"/>
            <w:shd w:val="solid" w:color="FFFFFF" w:fill="FFFFFF"/>
            <w:rtl/>
            <w:lang w:bidi="ar-SA"/>
          </w:rPr>
          <w:t xml:space="preserve"> </w:t>
        </w:r>
        <w:r>
          <w:rPr>
            <w:color w:val="222222"/>
            <w:shd w:val="solid" w:color="FFFFFF" w:fill="FFFFFF"/>
            <w:rtl/>
            <w:lang w:bidi="ar-SA"/>
          </w:rPr>
          <w:t>(</w:t>
        </w:r>
        <w:r>
          <w:rPr>
            <w:color w:val="222222"/>
            <w:shd w:val="solid" w:color="FFFFFF" w:fill="FFFFFF"/>
            <w:lang w:bidi="ar-SA"/>
          </w:rPr>
          <w:t>price of efficiency</w:t>
        </w:r>
        <w:r>
          <w:rPr>
            <w:color w:val="222222"/>
            <w:shd w:val="solid" w:color="FFFFFF" w:fill="FFFFFF"/>
            <w:rtl/>
            <w:lang w:bidi="ar-SA"/>
          </w:rPr>
          <w:t xml:space="preserve">) - </w:t>
        </w:r>
        <w:r>
          <w:rPr>
            <w:color w:val="222222"/>
            <w:shd w:val="solid" w:color="FFFFFF" w:fill="FFFFFF"/>
            <w:rtl/>
          </w:rPr>
          <w:t>כמה</w:t>
        </w:r>
        <w:r>
          <w:rPr>
            <w:color w:val="222222"/>
            <w:shd w:val="solid" w:color="FFFFFF" w:fill="FFFFFF"/>
            <w:rtl/>
            <w:lang w:bidi="ar-SA"/>
          </w:rPr>
          <w:t xml:space="preserve"> </w:t>
        </w:r>
        <w:r>
          <w:rPr>
            <w:color w:val="222222"/>
            <w:shd w:val="solid" w:color="FFFFFF" w:fill="FFFFFF"/>
            <w:rtl/>
          </w:rPr>
          <w:t>הוגנות</w:t>
        </w:r>
        <w:r>
          <w:rPr>
            <w:color w:val="222222"/>
            <w:shd w:val="solid" w:color="FFFFFF" w:fill="FFFFFF"/>
            <w:rtl/>
            <w:lang w:bidi="ar-SA"/>
          </w:rPr>
          <w:t xml:space="preserve"> </w:t>
        </w:r>
        <w:r>
          <w:rPr>
            <w:color w:val="222222"/>
            <w:shd w:val="solid" w:color="FFFFFF" w:fill="FFFFFF"/>
            <w:rtl/>
          </w:rPr>
          <w:t>צריך</w:t>
        </w:r>
        <w:r>
          <w:rPr>
            <w:color w:val="222222"/>
            <w:shd w:val="solid" w:color="FFFFFF" w:fill="FFFFFF"/>
            <w:rtl/>
            <w:lang w:bidi="ar-SA"/>
          </w:rPr>
          <w:t xml:space="preserve"> </w:t>
        </w:r>
        <w:r>
          <w:rPr>
            <w:color w:val="222222"/>
            <w:shd w:val="solid" w:color="FFFFFF" w:fill="FFFFFF"/>
            <w:rtl/>
          </w:rPr>
          <w:t>להפסיד</w:t>
        </w:r>
        <w:r>
          <w:rPr>
            <w:color w:val="222222"/>
            <w:shd w:val="solid" w:color="FFFFFF" w:fill="FFFFFF"/>
            <w:rtl/>
            <w:lang w:bidi="ar-SA"/>
          </w:rPr>
          <w:t xml:space="preserve"> </w:t>
        </w:r>
        <w:r>
          <w:rPr>
            <w:color w:val="222222"/>
            <w:shd w:val="solid" w:color="FFFFFF" w:fill="FFFFFF"/>
            <w:rtl/>
          </w:rPr>
          <w:t>כדי</w:t>
        </w:r>
        <w:r>
          <w:rPr>
            <w:color w:val="222222"/>
            <w:shd w:val="solid" w:color="FFFFFF" w:fill="FFFFFF"/>
            <w:rtl/>
            <w:lang w:bidi="ar-SA"/>
          </w:rPr>
          <w:t xml:space="preserve"> </w:t>
        </w:r>
        <w:r>
          <w:rPr>
            <w:color w:val="222222"/>
            <w:shd w:val="solid" w:color="FFFFFF" w:fill="FFFFFF"/>
            <w:rtl/>
          </w:rPr>
          <w:t>לקבל</w:t>
        </w:r>
        <w:r>
          <w:rPr>
            <w:color w:val="222222"/>
            <w:shd w:val="solid" w:color="FFFFFF" w:fill="FFFFFF"/>
            <w:rtl/>
            <w:lang w:bidi="ar-SA"/>
          </w:rPr>
          <w:t xml:space="preserve"> </w:t>
        </w:r>
        <w:r>
          <w:rPr>
            <w:color w:val="222222"/>
            <w:shd w:val="solid" w:color="FFFFFF" w:fill="FFFFFF"/>
            <w:rtl/>
          </w:rPr>
          <w:t>חלוקה</w:t>
        </w:r>
        <w:r>
          <w:rPr>
            <w:color w:val="222222"/>
            <w:shd w:val="solid" w:color="FFFFFF" w:fill="FFFFFF"/>
            <w:rtl/>
            <w:lang w:bidi="ar-SA"/>
          </w:rPr>
          <w:t xml:space="preserve"> </w:t>
        </w:r>
        <w:r>
          <w:rPr>
            <w:color w:val="222222"/>
            <w:shd w:val="solid" w:color="FFFFFF" w:fill="FFFFFF"/>
            <w:rtl/>
          </w:rPr>
          <w:t>יעילה</w:t>
        </w:r>
        <w:r>
          <w:rPr>
            <w:color w:val="222222"/>
            <w:shd w:val="solid" w:color="FFFFFF" w:fill="FFFFFF"/>
            <w:rtl/>
            <w:lang w:bidi="ar-SA"/>
          </w:rPr>
          <w:t xml:space="preserve">. </w:t>
        </w:r>
        <w:r>
          <w:rPr>
            <w:color w:val="222222"/>
            <w:shd w:val="solid" w:color="FFFFFF" w:fill="FFFFFF"/>
            <w:rtl/>
          </w:rPr>
          <w:t>יונתן</w:t>
        </w:r>
        <w:r>
          <w:rPr>
            <w:color w:val="222222"/>
            <w:shd w:val="solid" w:color="FFFFFF" w:fill="FFFFFF"/>
            <w:rtl/>
            <w:lang w:bidi="ar-SA"/>
          </w:rPr>
          <w:t xml:space="preserve"> </w:t>
        </w:r>
        <w:r>
          <w:rPr>
            <w:color w:val="222222"/>
            <w:shd w:val="solid" w:color="FFFFFF" w:fill="FFFFFF"/>
            <w:rtl/>
          </w:rPr>
          <w:t>אומן</w:t>
        </w:r>
        <w:r>
          <w:rPr>
            <w:color w:val="222222"/>
            <w:shd w:val="solid" w:color="FFFFFF" w:fill="FFFFFF"/>
            <w:rtl/>
            <w:lang w:bidi="ar-SA"/>
          </w:rPr>
          <w:t xml:space="preserve"> </w:t>
        </w:r>
        <w:r>
          <w:rPr>
            <w:color w:val="222222"/>
            <w:shd w:val="solid" w:color="FFFFFF" w:fill="FFFFFF"/>
            <w:rtl/>
          </w:rPr>
          <w:t>ויאיר</w:t>
        </w:r>
        <w:r>
          <w:rPr>
            <w:color w:val="222222"/>
            <w:shd w:val="solid" w:color="FFFFFF" w:fill="FFFFFF"/>
            <w:rtl/>
            <w:lang w:bidi="ar-SA"/>
          </w:rPr>
          <w:t xml:space="preserve"> </w:t>
        </w:r>
        <w:r>
          <w:rPr>
            <w:color w:val="222222"/>
            <w:shd w:val="solid" w:color="FFFFFF" w:fill="FFFFFF"/>
            <w:rtl/>
          </w:rPr>
          <w:t>דומב</w:t>
        </w:r>
        <w:r>
          <w:rPr>
            <w:color w:val="222222"/>
            <w:shd w:val="solid" w:color="FFFFFF" w:fill="FFFFFF"/>
            <w:rtl/>
            <w:lang w:bidi="ar-SA"/>
          </w:rPr>
          <w:t xml:space="preserve">, </w:t>
        </w:r>
        <w:r>
          <w:rPr>
            <w:color w:val="222222"/>
            <w:shd w:val="solid" w:color="FFFFFF" w:fill="FFFFFF"/>
            <w:rtl/>
          </w:rPr>
          <w:t>מהמחלקה</w:t>
        </w:r>
        <w:r>
          <w:rPr>
            <w:color w:val="222222"/>
            <w:shd w:val="solid" w:color="FFFFFF" w:fill="FFFFFF"/>
            <w:rtl/>
            <w:lang w:bidi="ar-SA"/>
          </w:rPr>
          <w:t xml:space="preserve"> </w:t>
        </w:r>
        <w:r>
          <w:rPr>
            <w:color w:val="222222"/>
            <w:shd w:val="solid" w:color="FFFFFF" w:fill="FFFFFF"/>
            <w:rtl/>
          </w:rPr>
          <w:t>למדעי</w:t>
        </w:r>
        <w:r>
          <w:rPr>
            <w:color w:val="222222"/>
            <w:shd w:val="solid" w:color="FFFFFF" w:fill="FFFFFF"/>
            <w:rtl/>
            <w:lang w:bidi="ar-SA"/>
          </w:rPr>
          <w:t xml:space="preserve"> </w:t>
        </w:r>
        <w:r>
          <w:rPr>
            <w:color w:val="222222"/>
            <w:shd w:val="solid" w:color="FFFFFF" w:fill="FFFFFF"/>
            <w:rtl/>
          </w:rPr>
          <w:t>המחשב</w:t>
        </w:r>
        <w:r>
          <w:rPr>
            <w:color w:val="222222"/>
            <w:shd w:val="solid" w:color="FFFFFF" w:fill="FFFFFF"/>
            <w:rtl/>
            <w:lang w:bidi="ar-SA"/>
          </w:rPr>
          <w:t xml:space="preserve"> </w:t>
        </w:r>
        <w:r>
          <w:rPr>
            <w:color w:val="222222"/>
            <w:shd w:val="solid" w:color="FFFFFF" w:fill="FFFFFF"/>
            <w:rtl/>
          </w:rPr>
          <w:t>בבר</w:t>
        </w:r>
        <w:r>
          <w:rPr>
            <w:color w:val="222222"/>
            <w:shd w:val="solid" w:color="FFFFFF" w:fill="FFFFFF"/>
            <w:rtl/>
            <w:lang w:bidi="ar-SA"/>
          </w:rPr>
          <w:t>-</w:t>
        </w:r>
        <w:r>
          <w:rPr>
            <w:color w:val="222222"/>
            <w:shd w:val="solid" w:color="FFFFFF" w:fill="FFFFFF"/>
            <w:rtl/>
          </w:rPr>
          <w:t>אילן</w:t>
        </w:r>
        <w:r>
          <w:rPr>
            <w:color w:val="222222"/>
            <w:shd w:val="solid" w:color="FFFFFF" w:fill="FFFFFF"/>
            <w:rtl/>
            <w:lang w:bidi="ar-SA"/>
          </w:rPr>
          <w:t xml:space="preserve">, </w:t>
        </w:r>
        <w:r>
          <w:rPr>
            <w:rFonts w:hint="cs"/>
            <w:color w:val="222222"/>
            <w:shd w:val="solid" w:color="FFFFFF" w:fill="FFFFFF"/>
            <w:rtl/>
          </w:rPr>
          <w:t xml:space="preserve">עסקו </w:t>
        </w:r>
        <w:r>
          <w:rPr>
            <w:color w:val="222222"/>
            <w:shd w:val="solid" w:color="FFFFFF" w:fill="FFFFFF"/>
            <w:rtl/>
          </w:rPr>
          <w:t>בנושא</w:t>
        </w:r>
        <w:r>
          <w:rPr>
            <w:color w:val="222222"/>
            <w:shd w:val="solid" w:color="FFFFFF" w:fill="FFFFFF"/>
            <w:rtl/>
            <w:lang w:bidi="ar-SA"/>
          </w:rPr>
          <w:t xml:space="preserve"> </w:t>
        </w:r>
        <w:r>
          <w:rPr>
            <w:color w:val="222222"/>
            <w:shd w:val="solid" w:color="FFFFFF" w:fill="FFFFFF"/>
            <w:rtl/>
          </w:rPr>
          <w:t>זה</w:t>
        </w:r>
        <w:r>
          <w:rPr>
            <w:rFonts w:hint="cs"/>
            <w:color w:val="222222"/>
            <w:shd w:val="solid" w:color="FFFFFF" w:fill="FFFFFF"/>
            <w:rtl/>
          </w:rPr>
          <w:t xml:space="preserve"> בסדרת מאמרים</w:t>
        </w:r>
        <w:r>
          <w:rPr>
            <w:color w:val="222222"/>
            <w:sz w:val="16"/>
            <w:szCs w:val="16"/>
            <w:shd w:val="solid" w:color="FFFFFF" w:fill="FFFFFF"/>
            <w:rtl/>
            <w:lang w:bidi="ar-SA"/>
          </w:rPr>
          <w:t xml:space="preserve"> </w:t>
        </w:r>
        <w:r>
          <w:rPr>
            <w:color w:val="222222"/>
            <w:sz w:val="16"/>
            <w:szCs w:val="16"/>
            <w:shd w:val="solid" w:color="FFFFFF" w:fill="FFFFFF"/>
            <w:lang w:bidi="ar-SA"/>
          </w:rPr>
          <w:t>(Aumann &amp; Dombb, 2010-2013)</w:t>
        </w:r>
        <w:r>
          <w:rPr>
            <w:rFonts w:hint="cs"/>
            <w:color w:val="222222"/>
            <w:shd w:val="solid" w:color="FFFFFF" w:fill="FFFFFF"/>
            <w:rtl/>
          </w:rPr>
          <w:t xml:space="preserve">, </w:t>
        </w:r>
        <w:r>
          <w:rPr>
            <w:color w:val="222222"/>
            <w:shd w:val="solid" w:color="FFFFFF" w:fill="FFFFFF"/>
            <w:rtl/>
          </w:rPr>
          <w:t>כמו</w:t>
        </w:r>
        <w:r>
          <w:rPr>
            <w:color w:val="222222"/>
            <w:shd w:val="solid" w:color="FFFFFF" w:fill="FFFFFF"/>
            <w:rtl/>
            <w:lang w:bidi="ar-SA"/>
          </w:rPr>
          <w:t xml:space="preserve"> </w:t>
        </w:r>
        <w:r>
          <w:rPr>
            <w:color w:val="222222"/>
            <w:shd w:val="solid" w:color="FFFFFF" w:fill="FFFFFF"/>
            <w:rtl/>
          </w:rPr>
          <w:t>כן</w:t>
        </w:r>
        <w:r>
          <w:rPr>
            <w:color w:val="222222"/>
            <w:shd w:val="solid" w:color="FFFFFF" w:fill="FFFFFF"/>
            <w:rtl/>
            <w:lang w:bidi="ar-SA"/>
          </w:rPr>
          <w:t xml:space="preserve">, </w:t>
        </w:r>
        <w:r>
          <w:rPr>
            <w:color w:val="222222"/>
            <w:shd w:val="solid" w:color="FFFFFF" w:fill="FFFFFF"/>
            <w:rtl/>
          </w:rPr>
          <w:t>נעשים</w:t>
        </w:r>
        <w:r>
          <w:rPr>
            <w:color w:val="222222"/>
            <w:shd w:val="solid" w:color="FFFFFF" w:fill="FFFFFF"/>
            <w:rtl/>
            <w:lang w:bidi="ar-SA"/>
          </w:rPr>
          <w:t xml:space="preserve"> </w:t>
        </w:r>
        <w:r>
          <w:rPr>
            <w:color w:val="222222"/>
            <w:shd w:val="solid" w:color="FFFFFF" w:fill="FFFFFF"/>
            <w:rtl/>
          </w:rPr>
          <w:t>ניסיונות</w:t>
        </w:r>
        <w:r>
          <w:rPr>
            <w:color w:val="222222"/>
            <w:shd w:val="solid" w:color="FFFFFF" w:fill="FFFFFF"/>
            <w:rtl/>
            <w:lang w:bidi="ar-SA"/>
          </w:rPr>
          <w:t xml:space="preserve"> </w:t>
        </w:r>
        <w:r>
          <w:rPr>
            <w:color w:val="222222"/>
            <w:shd w:val="solid" w:color="FFFFFF" w:fill="FFFFFF"/>
            <w:rtl/>
          </w:rPr>
          <w:t>לפתח</w:t>
        </w:r>
        <w:r>
          <w:rPr>
            <w:color w:val="222222"/>
            <w:shd w:val="solid" w:color="FFFFFF" w:fill="FFFFFF"/>
            <w:rtl/>
            <w:lang w:bidi="ar-SA"/>
          </w:rPr>
          <w:t xml:space="preserve"> </w:t>
        </w:r>
        <w:r>
          <w:rPr>
            <w:color w:val="222222"/>
            <w:shd w:val="solid" w:color="FFFFFF" w:fill="FFFFFF"/>
            <w:rtl/>
          </w:rPr>
          <w:t>אלגוריתמים</w:t>
        </w:r>
        <w:r>
          <w:rPr>
            <w:color w:val="222222"/>
            <w:shd w:val="solid" w:color="FFFFFF" w:fill="FFFFFF"/>
            <w:rtl/>
            <w:lang w:bidi="ar-SA"/>
          </w:rPr>
          <w:t xml:space="preserve"> </w:t>
        </w:r>
        <w:r>
          <w:rPr>
            <w:color w:val="222222"/>
            <w:shd w:val="solid" w:color="FFFFFF" w:fill="FFFFFF"/>
            <w:rtl/>
          </w:rPr>
          <w:t>לחלוקה</w:t>
        </w:r>
        <w:r>
          <w:rPr>
            <w:color w:val="222222"/>
            <w:shd w:val="solid" w:color="FFFFFF" w:fill="FFFFFF"/>
            <w:rtl/>
            <w:lang w:bidi="ar-SA"/>
          </w:rPr>
          <w:t xml:space="preserve"> </w:t>
        </w:r>
        <w:r>
          <w:rPr>
            <w:rFonts w:hint="cs"/>
            <w:color w:val="222222"/>
            <w:shd w:val="solid" w:color="FFFFFF" w:fill="FFFFFF"/>
            <w:rtl/>
          </w:rPr>
          <w:t xml:space="preserve">יעילה </w:t>
        </w:r>
        <w:r>
          <w:rPr>
            <w:color w:val="222222"/>
            <w:shd w:val="solid" w:color="FFFFFF" w:fill="FFFFFF"/>
            <w:rtl/>
          </w:rPr>
          <w:t>ככל</w:t>
        </w:r>
        <w:r>
          <w:rPr>
            <w:color w:val="222222"/>
            <w:shd w:val="solid" w:color="FFFFFF" w:fill="FFFFFF"/>
            <w:rtl/>
            <w:lang w:bidi="ar-SA"/>
          </w:rPr>
          <w:t xml:space="preserve"> </w:t>
        </w:r>
        <w:r>
          <w:rPr>
            <w:color w:val="222222"/>
            <w:shd w:val="solid" w:color="FFFFFF" w:fill="FFFFFF"/>
            <w:rtl/>
          </w:rPr>
          <w:t>האפשר</w:t>
        </w:r>
        <w:r>
          <w:rPr>
            <w:rFonts w:hint="cs"/>
            <w:color w:val="222222"/>
            <w:shd w:val="solid" w:color="FFFFFF" w:fill="FFFFFF"/>
            <w:rtl/>
          </w:rPr>
          <w:t xml:space="preserve">, עם או בלי דרישה להוגנות. בהקשר של חלוקת קרקעות, שאלה מעניינת היא, </w:t>
        </w:r>
        <w:r>
          <w:rPr>
            <w:color w:val="222222"/>
            <w:shd w:val="solid" w:color="FFFFFF" w:fill="FFFFFF"/>
            <w:rtl/>
          </w:rPr>
          <w:t>האם</w:t>
        </w:r>
        <w:r>
          <w:rPr>
            <w:color w:val="222222"/>
            <w:shd w:val="solid" w:color="FFFFFF" w:fill="FFFFFF"/>
            <w:rtl/>
            <w:lang w:bidi="ar-SA"/>
          </w:rPr>
          <w:t xml:space="preserve"> </w:t>
        </w:r>
        <w:r>
          <w:rPr>
            <w:color w:val="222222"/>
            <w:shd w:val="solid" w:color="FFFFFF" w:fill="FFFFFF"/>
            <w:rtl/>
          </w:rPr>
          <w:t>אפשר</w:t>
        </w:r>
        <w:r>
          <w:rPr>
            <w:color w:val="222222"/>
            <w:shd w:val="solid" w:color="FFFFFF" w:fill="FFFFFF"/>
            <w:rtl/>
            <w:lang w:bidi="ar-SA"/>
          </w:rPr>
          <w:t xml:space="preserve"> </w:t>
        </w:r>
        <w:r>
          <w:rPr>
            <w:color w:val="222222"/>
            <w:shd w:val="solid" w:color="FFFFFF" w:fill="FFFFFF"/>
            <w:rtl/>
          </w:rPr>
          <w:t>לפתח</w:t>
        </w:r>
        <w:r>
          <w:rPr>
            <w:color w:val="222222"/>
            <w:shd w:val="solid" w:color="FFFFFF" w:fill="FFFFFF"/>
            <w:rtl/>
            <w:lang w:bidi="ar-SA"/>
          </w:rPr>
          <w:t xml:space="preserve"> </w:t>
        </w:r>
        <w:r>
          <w:rPr>
            <w:color w:val="222222"/>
            <w:shd w:val="solid" w:color="FFFFFF" w:fill="FFFFFF"/>
            <w:rtl/>
          </w:rPr>
          <w:t>אלגוריתם</w:t>
        </w:r>
        <w:r>
          <w:rPr>
            <w:color w:val="222222"/>
            <w:shd w:val="solid" w:color="FFFFFF" w:fill="FFFFFF"/>
            <w:rtl/>
            <w:lang w:bidi="ar-SA"/>
          </w:rPr>
          <w:t xml:space="preserve"> </w:t>
        </w:r>
        <w:r>
          <w:rPr>
            <w:color w:val="222222"/>
            <w:shd w:val="solid" w:color="FFFFFF" w:fill="FFFFFF"/>
            <w:rtl/>
          </w:rPr>
          <w:t>הממקסם</w:t>
        </w:r>
        <w:r>
          <w:rPr>
            <w:rFonts w:hint="cs"/>
            <w:color w:val="222222"/>
            <w:shd w:val="solid" w:color="FFFFFF" w:fill="FFFFFF"/>
            <w:rtl/>
          </w:rPr>
          <w:t xml:space="preserve"> כל אחת מהתועלות השונות (אוטיליטרית, אגליטרית וכו')</w:t>
        </w:r>
        <w:r>
          <w:rPr>
            <w:color w:val="222222"/>
            <w:shd w:val="solid" w:color="FFFFFF" w:fill="FFFFFF"/>
            <w:rtl/>
            <w:lang w:bidi="ar-SA"/>
          </w:rPr>
          <w:t xml:space="preserve">, </w:t>
        </w:r>
        <w:r>
          <w:rPr>
            <w:color w:val="222222"/>
            <w:shd w:val="solid" w:color="FFFFFF" w:fill="FFFFFF"/>
            <w:rtl/>
          </w:rPr>
          <w:t>תחת</w:t>
        </w:r>
        <w:r>
          <w:rPr>
            <w:color w:val="222222"/>
            <w:shd w:val="solid" w:color="FFFFFF" w:fill="FFFFFF"/>
            <w:rtl/>
            <w:lang w:bidi="ar-SA"/>
          </w:rPr>
          <w:t xml:space="preserve"> </w:t>
        </w:r>
        <w:r>
          <w:rPr>
            <w:color w:val="222222"/>
            <w:shd w:val="solid" w:color="FFFFFF" w:fill="FFFFFF"/>
            <w:rtl/>
          </w:rPr>
          <w:t>המגבלה</w:t>
        </w:r>
        <w:r>
          <w:rPr>
            <w:color w:val="222222"/>
            <w:shd w:val="solid" w:color="FFFFFF" w:fill="FFFFFF"/>
            <w:rtl/>
            <w:lang w:bidi="ar-SA"/>
          </w:rPr>
          <w:t xml:space="preserve"> </w:t>
        </w:r>
        <w:r>
          <w:rPr>
            <w:color w:val="222222"/>
            <w:shd w:val="solid" w:color="FFFFFF" w:fill="FFFFFF"/>
            <w:rtl/>
          </w:rPr>
          <w:t>של</w:t>
        </w:r>
        <w:r>
          <w:rPr>
            <w:color w:val="222222"/>
            <w:shd w:val="solid" w:color="FFFFFF" w:fill="FFFFFF"/>
            <w:rtl/>
            <w:lang w:bidi="ar-SA"/>
          </w:rPr>
          <w:t xml:space="preserve"> </w:t>
        </w:r>
        <w:r>
          <w:rPr>
            <w:color w:val="222222"/>
            <w:shd w:val="solid" w:color="FFFFFF" w:fill="FFFFFF"/>
            <w:rtl/>
          </w:rPr>
          <w:t>פרוסות</w:t>
        </w:r>
        <w:r>
          <w:rPr>
            <w:color w:val="222222"/>
            <w:shd w:val="solid" w:color="FFFFFF" w:fill="FFFFFF"/>
            <w:rtl/>
            <w:lang w:bidi="ar-SA"/>
          </w:rPr>
          <w:t xml:space="preserve"> </w:t>
        </w:r>
        <w:r>
          <w:rPr>
            <w:color w:val="222222"/>
            <w:shd w:val="solid" w:color="FFFFFF" w:fill="FFFFFF"/>
            <w:rtl/>
          </w:rPr>
          <w:t>בצורת</w:t>
        </w:r>
        <w:r>
          <w:rPr>
            <w:color w:val="222222"/>
            <w:shd w:val="solid" w:color="FFFFFF" w:fill="FFFFFF"/>
            <w:rtl/>
            <w:lang w:bidi="ar-SA"/>
          </w:rPr>
          <w:t xml:space="preserve"> </w:t>
        </w:r>
        <w:r>
          <w:rPr>
            <w:color w:val="222222"/>
            <w:shd w:val="solid" w:color="FFFFFF" w:fill="FFFFFF"/>
            <w:rtl/>
          </w:rPr>
          <w:t>מלבן</w:t>
        </w:r>
        <w:r>
          <w:rPr>
            <w:color w:val="222222"/>
            <w:shd w:val="solid" w:color="FFFFFF" w:fill="FFFFFF"/>
            <w:rtl/>
            <w:lang w:bidi="ar-SA"/>
          </w:rPr>
          <w:t xml:space="preserve"> </w:t>
        </w:r>
        <w:r>
          <w:rPr>
            <w:color w:val="222222"/>
            <w:shd w:val="solid" w:color="FFFFFF" w:fill="FFFFFF"/>
            <w:rtl/>
          </w:rPr>
          <w:t>מאוזן</w:t>
        </w:r>
        <w:r>
          <w:rPr>
            <w:color w:val="222222"/>
            <w:shd w:val="solid" w:color="FFFFFF" w:fill="FFFFFF"/>
            <w:rtl/>
            <w:lang w:bidi="ar-SA"/>
          </w:rPr>
          <w:t>?</w:t>
        </w:r>
      </w:ins>
    </w:p>
    <w:p w:rsidR="00BB1225" w:rsidRPr="00BB1225" w:rsidRDefault="00BB1225" w:rsidP="00BB1225">
      <w:pPr>
        <w:rPr>
          <w:ins w:id="1530" w:author=" " w:date="2013-11-19T16:38:00Z"/>
          <w:rFonts w:hint="cs"/>
          <w:color w:val="222222"/>
          <w:rtl/>
        </w:rPr>
      </w:pPr>
    </w:p>
    <w:p w:rsidR="00BB1225" w:rsidRDefault="00BB1225" w:rsidP="00BB1225">
      <w:pPr>
        <w:rPr>
          <w:ins w:id="1531" w:author=" " w:date="2013-11-19T16:38:00Z"/>
          <w:rFonts w:hint="cs"/>
          <w:color w:val="222222"/>
          <w:rtl/>
        </w:rPr>
      </w:pPr>
    </w:p>
    <w:p w:rsidR="00BB1225" w:rsidRPr="00414627" w:rsidRDefault="00BB1225" w:rsidP="00BB1225">
      <w:pPr>
        <w:rPr>
          <w:ins w:id="1532" w:author=" " w:date="2013-11-19T16:38:00Z"/>
        </w:rPr>
      </w:pPr>
    </w:p>
    <w:p w:rsidR="00EE655C" w:rsidDel="00BB1225" w:rsidRDefault="0081621B" w:rsidP="00414627">
      <w:pPr>
        <w:rPr>
          <w:ins w:id="1533" w:author="Aharon Ariel" w:date="2013-10-22T23:46:00Z"/>
          <w:del w:id="1534" w:author=" " w:date="2013-11-19T16:38:00Z"/>
          <w:color w:val="222222"/>
          <w:highlight w:val="white"/>
          <w:rtl/>
        </w:rPr>
      </w:pPr>
      <w:del w:id="1535" w:author=" " w:date="2013-11-19T16:38:00Z">
        <w:r w:rsidRPr="00414627" w:rsidDel="00BB1225">
          <w:rPr>
            <w:color w:val="222222"/>
            <w:highlight w:val="white"/>
            <w:rtl/>
          </w:rPr>
          <w:delText xml:space="preserve">א. </w:delText>
        </w:r>
        <w:r w:rsidR="007E3F66" w:rsidRPr="007E3F66" w:rsidDel="00BB1225">
          <w:rPr>
            <w:bCs/>
            <w:color w:val="222222"/>
            <w:highlight w:val="white"/>
            <w:rtl/>
            <w:rPrChange w:id="1536" w:author="Aharon Ariel" w:date="2013-10-22T23:46:00Z">
              <w:rPr>
                <w:b/>
                <w:color w:val="222222"/>
                <w:highlight w:val="white"/>
                <w:rtl/>
              </w:rPr>
            </w:rPrChange>
          </w:rPr>
          <w:delText>סיבוכיות חישובית</w:delText>
        </w:r>
        <w:r w:rsidRPr="00414627" w:rsidDel="00BB1225">
          <w:rPr>
            <w:color w:val="222222"/>
            <w:highlight w:val="white"/>
            <w:rtl/>
          </w:rPr>
          <w:delText xml:space="preserve">: </w:delText>
        </w:r>
      </w:del>
    </w:p>
    <w:p w:rsidR="0081621B" w:rsidRPr="00414627" w:rsidDel="00BB1225" w:rsidRDefault="0081621B" w:rsidP="00871E26">
      <w:pPr>
        <w:rPr>
          <w:del w:id="1537" w:author=" " w:date="2013-11-19T16:38:00Z"/>
        </w:rPr>
      </w:pPr>
      <w:del w:id="1538" w:author=" " w:date="2013-11-19T16:38:00Z">
        <w:r w:rsidRPr="00414627" w:rsidDel="00BB1225">
          <w:rPr>
            <w:color w:val="222222"/>
            <w:highlight w:val="white"/>
            <w:rtl/>
          </w:rPr>
          <w:delText>כשמספר האזרחים הוא גדול, יש חשיבות לכך שפרוטוקול החלוקה יהיה בעל סיבוכיות נמוכה יחסית, כך שלא יטריח את האזרחים לענות על יותר מדי שאלות. התהליך שהוצע במאמר של שטיינהאוס מ-1948 הוא בעל סיבוכיות ריבועית</w:delText>
        </w:r>
      </w:del>
      <w:ins w:id="1539" w:author="Aharon Ariel" w:date="2013-10-24T01:10:00Z">
        <w:del w:id="1540" w:author=" " w:date="2013-11-19T16:38:00Z">
          <w:r w:rsidR="00871E26" w:rsidDel="00BB1225">
            <w:rPr>
              <w:rFonts w:hint="cs"/>
              <w:color w:val="222222"/>
              <w:highlight w:val="white"/>
              <w:rtl/>
            </w:rPr>
            <w:delText>. כלומר,</w:delText>
          </w:r>
        </w:del>
      </w:ins>
      <w:del w:id="1541" w:author=" " w:date="2013-11-19T16:38:00Z">
        <w:r w:rsidRPr="00414627" w:rsidDel="00BB1225">
          <w:rPr>
            <w:color w:val="222222"/>
            <w:highlight w:val="white"/>
            <w:rtl/>
          </w:rPr>
          <w:delText xml:space="preserve"> - במקרה הגרוע, כל אזרח יצטרך לבצע סדר גודל של </w:delText>
        </w:r>
        <w:r w:rsidRPr="00414627" w:rsidDel="00BB1225">
          <w:rPr>
            <w:color w:val="222222"/>
            <w:highlight w:val="white"/>
          </w:rPr>
          <w:delText>n</w:delText>
        </w:r>
        <w:r w:rsidRPr="00414627" w:rsidDel="00BB1225">
          <w:rPr>
            <w:color w:val="222222"/>
            <w:highlight w:val="white"/>
            <w:rtl/>
          </w:rPr>
          <w:delText xml:space="preserve"> חיתוכים. תהליך יעיל יותר הוצע ב-1984, ע"י שמעון אבן ועזריה פז מהטכניון. בתהליך זה, מבקשים מכל אזרח לחלק את העוגה לשני חלקים שהם שווי-תועלת לפי דעתו; ואז</w:delText>
        </w:r>
      </w:del>
      <w:ins w:id="1542" w:author="Aharon Ariel" w:date="2013-10-24T01:11:00Z">
        <w:del w:id="1543" w:author=" " w:date="2013-11-19T16:38:00Z">
          <w:r w:rsidR="00871E26" w:rsidDel="00BB1225">
            <w:rPr>
              <w:rFonts w:hint="cs"/>
              <w:color w:val="222222"/>
              <w:highlight w:val="white"/>
              <w:rtl/>
            </w:rPr>
            <w:delText>לאחר מכן</w:delText>
          </w:r>
        </w:del>
      </w:ins>
      <w:del w:id="1544" w:author=" " w:date="2013-11-19T16:38:00Z">
        <w:r w:rsidRPr="00414627" w:rsidDel="00BB1225">
          <w:rPr>
            <w:color w:val="222222"/>
            <w:highlight w:val="white"/>
            <w:rtl/>
          </w:rPr>
          <w:delText xml:space="preserve"> מחלקים את העוגה לפי החציון של קו</w:delText>
        </w:r>
      </w:del>
      <w:ins w:id="1545" w:author="Aharon Ariel" w:date="2013-10-24T01:11:00Z">
        <w:del w:id="1546" w:author=" " w:date="2013-11-19T16:38:00Z">
          <w:r w:rsidR="00871E26" w:rsidDel="00BB1225">
            <w:rPr>
              <w:rFonts w:hint="cs"/>
              <w:color w:val="222222"/>
              <w:highlight w:val="white"/>
              <w:rtl/>
            </w:rPr>
            <w:delText>ו</w:delText>
          </w:r>
        </w:del>
      </w:ins>
      <w:del w:id="1547" w:author=" " w:date="2013-11-19T16:38:00Z">
        <w:r w:rsidRPr="00414627" w:rsidDel="00BB1225">
          <w:rPr>
            <w:color w:val="222222"/>
            <w:highlight w:val="white"/>
            <w:rtl/>
          </w:rPr>
          <w:delText xml:space="preserve">י-החלוקה, ומחלקים את האזרחים לשתי קבוצות שוות בהתאם למקום שבו הם חילקו את העוגה, ומחלקים כל חצי עוגה </w:delText>
        </w:r>
        <w:commentRangeStart w:id="1548"/>
        <w:r w:rsidRPr="00414627" w:rsidDel="00BB1225">
          <w:rPr>
            <w:color w:val="222222"/>
            <w:highlight w:val="white"/>
            <w:rtl/>
          </w:rPr>
          <w:delText xml:space="preserve">רקורסיבית </w:delText>
        </w:r>
        <w:commentRangeEnd w:id="1548"/>
        <w:r w:rsidR="00871E26" w:rsidDel="00BB1225">
          <w:rPr>
            <w:rStyle w:val="CommentReference"/>
            <w:rFonts w:ascii="Times New Roman" w:eastAsia="Calibri" w:hAnsi="Times New Roman" w:cs="Times New Roman"/>
            <w:rtl/>
            <w:lang w:eastAsia="de-DE" w:bidi="ar-SA"/>
          </w:rPr>
          <w:commentReference w:id="1548"/>
        </w:r>
        <w:r w:rsidRPr="00414627" w:rsidDel="00BB1225">
          <w:rPr>
            <w:color w:val="222222"/>
            <w:highlight w:val="white"/>
            <w:rtl/>
          </w:rPr>
          <w:delText xml:space="preserve">באותו אופן. כל אזרח צריך לענות על סדר גודל של </w:delText>
        </w:r>
        <w:r w:rsidRPr="00414627" w:rsidDel="00BB1225">
          <w:rPr>
            <w:color w:val="222222"/>
            <w:highlight w:val="white"/>
          </w:rPr>
          <w:delText>log n</w:delText>
        </w:r>
        <w:r w:rsidRPr="00414627" w:rsidDel="00BB1225">
          <w:rPr>
            <w:color w:val="222222"/>
            <w:highlight w:val="white"/>
            <w:rtl/>
          </w:rPr>
          <w:delText xml:space="preserve"> שאלות - הפרש משמעותי כאשר </w:delText>
        </w:r>
        <w:r w:rsidRPr="00414627" w:rsidDel="00BB1225">
          <w:rPr>
            <w:color w:val="222222"/>
            <w:highlight w:val="white"/>
          </w:rPr>
          <w:delText>n</w:delText>
        </w:r>
        <w:r w:rsidRPr="00414627" w:rsidDel="00BB1225">
          <w:rPr>
            <w:color w:val="222222"/>
            <w:highlight w:val="white"/>
            <w:rtl/>
          </w:rPr>
          <w:delText xml:space="preserve"> גדול. לאחרונה הוכח שזוהי הסיבוכיות הנמוכה ביותר האפשרית עבור חלוקה פרופורציונלית.</w:delText>
        </w:r>
      </w:del>
    </w:p>
    <w:p w:rsidR="0081621B" w:rsidRPr="00414627" w:rsidDel="00BB1225" w:rsidRDefault="0081621B" w:rsidP="00414627">
      <w:pPr>
        <w:rPr>
          <w:del w:id="1549" w:author=" " w:date="2013-11-19T16:38:00Z"/>
        </w:rPr>
      </w:pPr>
    </w:p>
    <w:p w:rsidR="00871E26" w:rsidRPr="00871E26" w:rsidRDefault="0081621B" w:rsidP="00871E26">
      <w:pPr>
        <w:rPr>
          <w:bCs/>
          <w:color w:val="222222"/>
          <w:highlight w:val="white"/>
          <w:rtl/>
        </w:rPr>
      </w:pPr>
      <w:r w:rsidRPr="00871E26">
        <w:rPr>
          <w:bCs/>
          <w:color w:val="222222"/>
          <w:highlight w:val="white"/>
          <w:rtl/>
        </w:rPr>
        <w:t>קריטריונים חלופיים להגינות</w:t>
      </w:r>
    </w:p>
    <w:p w:rsidR="0081621B" w:rsidRPr="00414627" w:rsidRDefault="0081621B" w:rsidP="00E03E67">
      <w:r w:rsidRPr="00414627">
        <w:rPr>
          <w:color w:val="222222"/>
          <w:highlight w:val="white"/>
          <w:rtl/>
        </w:rPr>
        <w:t xml:space="preserve">חלוקה פרופורציונלית אמנם מבטיחה שכל אזרח יקבל </w:t>
      </w:r>
      <w:r w:rsidRPr="00DA468A">
        <w:rPr>
          <w:b/>
          <w:bCs/>
          <w:color w:val="222222"/>
          <w:highlight w:val="white"/>
          <w:rtl/>
        </w:rPr>
        <w:t>לפחו</w:t>
      </w:r>
      <w:r w:rsidRPr="00DA468A">
        <w:rPr>
          <w:rFonts w:hint="cs"/>
          <w:b/>
          <w:bCs/>
          <w:color w:val="222222"/>
          <w:highlight w:val="white"/>
          <w:rtl/>
        </w:rPr>
        <w:t>ת</w:t>
      </w:r>
      <w:r w:rsidRPr="00414627">
        <w:rPr>
          <w:color w:val="222222"/>
          <w:highlight w:val="white"/>
        </w:rPr>
        <w:t>1/n</w:t>
      </w:r>
      <w:r w:rsidRPr="00414627">
        <w:rPr>
          <w:color w:val="222222"/>
          <w:highlight w:val="white"/>
          <w:rtl/>
        </w:rPr>
        <w:t xml:space="preserve"> מהקרקע, אבל יש אזרחים שיקבלו </w:t>
      </w:r>
      <w:r w:rsidR="007E3F66" w:rsidRPr="007E3F66">
        <w:rPr>
          <w:b/>
          <w:bCs/>
          <w:color w:val="222222"/>
          <w:highlight w:val="white"/>
          <w:rtl/>
          <w:rPrChange w:id="1550" w:author="Aharon Ariel" w:date="2013-10-25T17:04:00Z">
            <w:rPr>
              <w:color w:val="222222"/>
              <w:highlight w:val="white"/>
              <w:rtl/>
            </w:rPr>
          </w:rPrChange>
        </w:rPr>
        <w:t>יותר</w:t>
      </w:r>
      <w:ins w:id="1551" w:author="Aharon Ariel" w:date="2013-10-25T17:04:00Z">
        <w:r w:rsidR="00DA468A">
          <w:rPr>
            <w:rFonts w:hint="cs"/>
            <w:color w:val="222222"/>
            <w:highlight w:val="white"/>
            <w:rtl/>
          </w:rPr>
          <w:t xml:space="preserve"> מאחרים ועובדה זו עשויה</w:t>
        </w:r>
      </w:ins>
      <w:del w:id="1552" w:author="Aharon Ariel" w:date="2013-10-25T17:04:00Z">
        <w:r w:rsidRPr="00414627" w:rsidDel="00DA468A">
          <w:rPr>
            <w:color w:val="222222"/>
            <w:highlight w:val="white"/>
            <w:rtl/>
          </w:rPr>
          <w:delText>, והדבר עלול</w:delText>
        </w:r>
      </w:del>
      <w:r w:rsidRPr="00414627">
        <w:rPr>
          <w:color w:val="222222"/>
          <w:highlight w:val="white"/>
          <w:rtl/>
        </w:rPr>
        <w:t xml:space="preserve"> לעורר קנאה</w:t>
      </w:r>
      <w:ins w:id="1553" w:author="Aharon Ariel" w:date="2013-10-25T17:04:00Z">
        <w:r w:rsidR="00DA468A">
          <w:rPr>
            <w:rFonts w:hint="cs"/>
            <w:color w:val="222222"/>
            <w:highlight w:val="white"/>
            <w:rtl/>
          </w:rPr>
          <w:t xml:space="preserve"> בקרב אחרים</w:t>
        </w:r>
      </w:ins>
      <w:r w:rsidRPr="00414627">
        <w:rPr>
          <w:color w:val="222222"/>
          <w:highlight w:val="white"/>
          <w:rtl/>
        </w:rPr>
        <w:t xml:space="preserve">. כתחליף לעקרון הפרופורציונליות, הוצע </w:t>
      </w:r>
      <w:r w:rsidR="00DA468A">
        <w:rPr>
          <w:rFonts w:hint="cs"/>
          <w:color w:val="222222"/>
          <w:highlight w:val="white"/>
          <w:rtl/>
        </w:rPr>
        <w:t xml:space="preserve">על-ידי </w:t>
      </w:r>
      <w:r w:rsidR="00DA468A" w:rsidRPr="00DA468A">
        <w:rPr>
          <w:rFonts w:hint="cs"/>
          <w:color w:val="222222"/>
          <w:highlight w:val="yellow"/>
          <w:rtl/>
        </w:rPr>
        <w:t xml:space="preserve">??? </w:t>
      </w:r>
      <w:r w:rsidR="00DA468A">
        <w:rPr>
          <w:rFonts w:hint="cs"/>
          <w:color w:val="222222"/>
          <w:highlight w:val="white"/>
          <w:rtl/>
        </w:rPr>
        <w:t xml:space="preserve">בשנת </w:t>
      </w:r>
      <w:r w:rsidR="00DA468A" w:rsidRPr="00DA468A">
        <w:rPr>
          <w:rFonts w:hint="cs"/>
          <w:color w:val="222222"/>
          <w:highlight w:val="yellow"/>
          <w:rtl/>
        </w:rPr>
        <w:t xml:space="preserve">??? </w:t>
      </w:r>
      <w:r w:rsidRPr="00414627">
        <w:rPr>
          <w:color w:val="222222"/>
          <w:highlight w:val="white"/>
          <w:rtl/>
        </w:rPr>
        <w:t xml:space="preserve">העיקרון של </w:t>
      </w:r>
      <w:r w:rsidR="00DA468A">
        <w:rPr>
          <w:rFonts w:hint="cs"/>
          <w:color w:val="222222"/>
          <w:highlight w:val="white"/>
          <w:rtl/>
        </w:rPr>
        <w:t>'</w:t>
      </w:r>
      <w:r w:rsidRPr="00414627">
        <w:rPr>
          <w:b/>
          <w:color w:val="222222"/>
          <w:highlight w:val="white"/>
          <w:rtl/>
        </w:rPr>
        <w:t>חלוקה נטולת קנאה</w:t>
      </w:r>
      <w:r w:rsidR="00DA468A">
        <w:rPr>
          <w:rFonts w:hint="cs"/>
          <w:b/>
          <w:color w:val="222222"/>
          <w:highlight w:val="white"/>
          <w:rtl/>
        </w:rPr>
        <w:t xml:space="preserve">' </w:t>
      </w:r>
      <w:r w:rsidRPr="00414627">
        <w:rPr>
          <w:color w:val="222222"/>
          <w:highlight w:val="white"/>
        </w:rPr>
        <w:t>(envy-free division)</w:t>
      </w:r>
      <w:ins w:id="1554" w:author="Aharon Ariel" w:date="2013-10-25T17:05:00Z">
        <w:r w:rsidR="00DA468A">
          <w:rPr>
            <w:rFonts w:hint="cs"/>
            <w:color w:val="222222"/>
            <w:highlight w:val="white"/>
            <w:rtl/>
          </w:rPr>
          <w:t>, על-פיו</w:t>
        </w:r>
      </w:ins>
      <w:r w:rsidRPr="00414627">
        <w:rPr>
          <w:color w:val="222222"/>
          <w:highlight w:val="white"/>
          <w:rtl/>
        </w:rPr>
        <w:t xml:space="preserve">כל אזרח מקבל נחלה </w:t>
      </w:r>
      <w:ins w:id="1555" w:author="Aharon Ariel" w:date="2013-10-25T17:06:00Z">
        <w:r w:rsidR="00DA468A">
          <w:rPr>
            <w:rFonts w:hint="cs"/>
            <w:color w:val="222222"/>
            <w:highlight w:val="white"/>
            <w:rtl/>
          </w:rPr>
          <w:t>כלשהי</w:t>
        </w:r>
      </w:ins>
      <w:del w:id="1556" w:author="Aharon Ariel" w:date="2013-10-25T17:06:00Z">
        <w:r w:rsidRPr="00414627" w:rsidDel="00DA468A">
          <w:rPr>
            <w:color w:val="222222"/>
            <w:highlight w:val="white"/>
            <w:rtl/>
          </w:rPr>
          <w:delText>שהיא, לפי ההעדפות</w:delText>
        </w:r>
      </w:del>
      <w:ins w:id="1557" w:author="Aharon Ariel" w:date="2013-10-25T17:06:00Z">
        <w:r w:rsidR="00DA468A">
          <w:rPr>
            <w:rFonts w:hint="cs"/>
            <w:color w:val="222222"/>
            <w:highlight w:val="white"/>
            <w:rtl/>
          </w:rPr>
          <w:t xml:space="preserve"> בהתאם להעדפותיו</w:t>
        </w:r>
      </w:ins>
      <w:r w:rsidRPr="00414627">
        <w:rPr>
          <w:color w:val="222222"/>
          <w:highlight w:val="white"/>
          <w:rtl/>
        </w:rPr>
        <w:t xml:space="preserve"> האישית</w:t>
      </w:r>
      <w:del w:id="1558" w:author="Aharon Ariel" w:date="2013-10-25T17:06:00Z">
        <w:r w:rsidRPr="00414627" w:rsidDel="00DA468A">
          <w:rPr>
            <w:color w:val="222222"/>
            <w:highlight w:val="white"/>
            <w:rtl/>
          </w:rPr>
          <w:delText xml:space="preserve"> שלו</w:delText>
        </w:r>
      </w:del>
      <w:r w:rsidRPr="00414627">
        <w:rPr>
          <w:color w:val="222222"/>
          <w:highlight w:val="white"/>
          <w:rtl/>
        </w:rPr>
        <w:t xml:space="preserve">, </w:t>
      </w:r>
      <w:ins w:id="1559" w:author="Aharon Ariel" w:date="2013-10-25T17:06:00Z">
        <w:r w:rsidR="00DA468A">
          <w:rPr>
            <w:rFonts w:hint="cs"/>
            <w:color w:val="222222"/>
            <w:highlight w:val="white"/>
            <w:rtl/>
          </w:rPr>
          <w:t xml:space="preserve">שהנה </w:t>
        </w:r>
      </w:ins>
      <w:r w:rsidRPr="00414627">
        <w:rPr>
          <w:color w:val="222222"/>
          <w:highlight w:val="white"/>
          <w:rtl/>
        </w:rPr>
        <w:t>טובה לפחות כמו כל נחלה אחרת. למשל, אם אזרח קיבל נחלה שהשווי שלה בעיניו ה</w:t>
      </w:r>
      <w:ins w:id="1560" w:author="Aharon Ariel" w:date="2013-10-25T17:06:00Z">
        <w:r w:rsidR="00DA468A">
          <w:rPr>
            <w:rFonts w:hint="cs"/>
            <w:color w:val="222222"/>
            <w:highlight w:val="white"/>
            <w:rtl/>
          </w:rPr>
          <w:t>נו</w:t>
        </w:r>
      </w:ins>
      <w:del w:id="1561" w:author="Aharon Ariel" w:date="2013-10-25T17:06:00Z">
        <w:r w:rsidRPr="00414627" w:rsidDel="00DA468A">
          <w:rPr>
            <w:color w:val="222222"/>
            <w:highlight w:val="white"/>
            <w:rtl/>
          </w:rPr>
          <w:delText>וא</w:delText>
        </w:r>
      </w:del>
      <w:r w:rsidRPr="00414627">
        <w:rPr>
          <w:color w:val="222222"/>
          <w:highlight w:val="white"/>
          <w:rtl/>
        </w:rPr>
        <w:t xml:space="preserve"> מיליון</w:t>
      </w:r>
      <w:ins w:id="1562" w:author="Aharon Ariel" w:date="2013-10-25T17:06:00Z">
        <w:r w:rsidR="00DA468A">
          <w:rPr>
            <w:rFonts w:hint="cs"/>
            <w:color w:val="222222"/>
            <w:highlight w:val="white"/>
            <w:rtl/>
          </w:rPr>
          <w:t xml:space="preserve"> ש"ח</w:t>
        </w:r>
      </w:ins>
      <w:r w:rsidRPr="00414627">
        <w:rPr>
          <w:color w:val="222222"/>
          <w:highlight w:val="white"/>
          <w:rtl/>
        </w:rPr>
        <w:t>, אז השווי של כל שאר הנחלות יהיה בעיניו לכל היותר מיליון. לאחרונה הוכח</w:t>
      </w:r>
      <w:del w:id="1563" w:author="Aharon Ariel" w:date="2013-10-25T17:07:00Z">
        <w:r w:rsidRPr="00414627" w:rsidDel="00DA468A">
          <w:rPr>
            <w:color w:val="222222"/>
            <w:highlight w:val="white"/>
            <w:rtl/>
          </w:rPr>
          <w:delText>,</w:delText>
        </w:r>
      </w:del>
      <w:r w:rsidRPr="00414627">
        <w:rPr>
          <w:color w:val="222222"/>
          <w:highlight w:val="white"/>
          <w:rtl/>
        </w:rPr>
        <w:t xml:space="preserve"> שחלוקה נטולת-קנאה</w:t>
      </w:r>
      <w:del w:id="1564" w:author="Aharon Ariel" w:date="2013-10-25T17:06:00Z">
        <w:r w:rsidRPr="00414627" w:rsidDel="00DA468A">
          <w:rPr>
            <w:color w:val="222222"/>
            <w:highlight w:val="white"/>
            <w:rtl/>
          </w:rPr>
          <w:delText xml:space="preserve"> היאקשה </w:delText>
        </w:r>
      </w:del>
      <w:r w:rsidRPr="00414627">
        <w:rPr>
          <w:color w:val="222222"/>
          <w:highlight w:val="white"/>
          <w:rtl/>
        </w:rPr>
        <w:t>הרבה יותר</w:t>
      </w:r>
      <w:ins w:id="1565" w:author="Aharon Ariel" w:date="2013-10-25T17:06:00Z">
        <w:r w:rsidR="00DA468A" w:rsidRPr="00414627">
          <w:rPr>
            <w:color w:val="222222"/>
            <w:highlight w:val="white"/>
            <w:rtl/>
          </w:rPr>
          <w:t>קשה</w:t>
        </w:r>
      </w:ins>
      <w:r w:rsidRPr="00414627">
        <w:rPr>
          <w:color w:val="222222"/>
          <w:highlight w:val="white"/>
          <w:rtl/>
        </w:rPr>
        <w:t xml:space="preserve"> לביצוע מ</w:t>
      </w:r>
      <w:ins w:id="1566" w:author="Aharon Ariel" w:date="2013-10-25T17:06:00Z">
        <w:r w:rsidR="00DA468A">
          <w:rPr>
            <w:rFonts w:hint="cs"/>
            <w:color w:val="222222"/>
            <w:highlight w:val="white"/>
            <w:rtl/>
          </w:rPr>
          <w:t xml:space="preserve">אשר </w:t>
        </w:r>
      </w:ins>
      <w:r w:rsidRPr="00414627">
        <w:rPr>
          <w:color w:val="222222"/>
          <w:highlight w:val="white"/>
          <w:rtl/>
        </w:rPr>
        <w:t>חלוקה פרופורציונלית</w:t>
      </w:r>
      <w:ins w:id="1567" w:author="Aharon Ariel" w:date="2013-10-25T17:07:00Z">
        <w:r w:rsidR="00DA468A">
          <w:rPr>
            <w:rFonts w:hint="cs"/>
            <w:color w:val="222222"/>
            <w:highlight w:val="white"/>
            <w:rtl/>
          </w:rPr>
          <w:t>.</w:t>
        </w:r>
      </w:ins>
      <w:del w:id="1568" w:author="Aharon Ariel" w:date="2013-10-25T17:07:00Z">
        <w:r w:rsidRPr="00414627" w:rsidDel="00DA468A">
          <w:rPr>
            <w:color w:val="222222"/>
            <w:highlight w:val="white"/>
            <w:rtl/>
          </w:rPr>
          <w:delText xml:space="preserve">- </w:delText>
        </w:r>
      </w:del>
      <w:r w:rsidRPr="00414627">
        <w:rPr>
          <w:color w:val="222222"/>
          <w:highlight w:val="white"/>
          <w:rtl/>
        </w:rPr>
        <w:t>למעשה</w:t>
      </w:r>
      <w:ins w:id="1569" w:author="Aharon Ariel" w:date="2013-10-25T17:07:00Z">
        <w:r w:rsidR="00DA468A">
          <w:rPr>
            <w:rFonts w:hint="cs"/>
            <w:color w:val="222222"/>
            <w:highlight w:val="white"/>
            <w:rtl/>
          </w:rPr>
          <w:t>,</w:t>
        </w:r>
      </w:ins>
      <w:r w:rsidRPr="00414627">
        <w:rPr>
          <w:b/>
          <w:color w:val="222222"/>
          <w:highlight w:val="white"/>
          <w:rtl/>
        </w:rPr>
        <w:t>אי</w:t>
      </w:r>
      <w:ins w:id="1570" w:author="Aharon Ariel" w:date="2013-10-25T17:07:00Z">
        <w:r w:rsidR="00DA468A">
          <w:rPr>
            <w:rFonts w:hint="cs"/>
            <w:b/>
            <w:color w:val="222222"/>
            <w:highlight w:val="white"/>
            <w:rtl/>
          </w:rPr>
          <w:t>-</w:t>
        </w:r>
      </w:ins>
      <w:r w:rsidRPr="00414627">
        <w:rPr>
          <w:b/>
          <w:color w:val="222222"/>
          <w:highlight w:val="white"/>
          <w:rtl/>
        </w:rPr>
        <w:t xml:space="preserve">אפשר </w:t>
      </w:r>
      <w:r w:rsidRPr="00414627">
        <w:rPr>
          <w:color w:val="222222"/>
          <w:highlight w:val="white"/>
          <w:rtl/>
        </w:rPr>
        <w:t>לבצע חלוקה נטולת-קנאה</w:t>
      </w:r>
      <w:ins w:id="1571" w:author="Aharon Ariel" w:date="2013-10-25T17:07:00Z">
        <w:r w:rsidR="00DA468A" w:rsidRPr="00414627">
          <w:rPr>
            <w:color w:val="222222"/>
            <w:highlight w:val="white"/>
            <w:rtl/>
          </w:rPr>
          <w:t>שבה כל אזרח מקבל נחלה אחת רציפה</w:t>
        </w:r>
        <w:r w:rsidR="00DA468A">
          <w:rPr>
            <w:rFonts w:hint="cs"/>
            <w:color w:val="222222"/>
            <w:highlight w:val="white"/>
            <w:rtl/>
          </w:rPr>
          <w:t xml:space="preserve"> עם</w:t>
        </w:r>
      </w:ins>
      <w:del w:id="1572" w:author="Aharon Ariel" w:date="2013-10-25T17:07:00Z">
        <w:r w:rsidRPr="00414627" w:rsidDel="00DA468A">
          <w:rPr>
            <w:color w:val="222222"/>
            <w:highlight w:val="white"/>
            <w:rtl/>
          </w:rPr>
          <w:delText>,ל</w:delText>
        </w:r>
      </w:del>
      <w:r w:rsidRPr="00414627">
        <w:rPr>
          <w:color w:val="222222"/>
          <w:highlight w:val="white"/>
          <w:rtl/>
        </w:rPr>
        <w:t xml:space="preserve">שלושה אזרחים </w:t>
      </w:r>
      <w:del w:id="1573" w:author="Aharon Ariel" w:date="2013-10-25T17:07:00Z">
        <w:r w:rsidRPr="00414627" w:rsidDel="00DA468A">
          <w:rPr>
            <w:color w:val="222222"/>
            <w:highlight w:val="white"/>
            <w:rtl/>
          </w:rPr>
          <w:delText>או יותר,</w:delText>
        </w:r>
      </w:del>
      <w:ins w:id="1574" w:author="Aharon Ariel" w:date="2013-10-25T17:07:00Z">
        <w:r w:rsidR="00DA468A">
          <w:rPr>
            <w:rFonts w:hint="cs"/>
            <w:color w:val="222222"/>
            <w:highlight w:val="white"/>
            <w:rtl/>
          </w:rPr>
          <w:t>ומעלה</w:t>
        </w:r>
      </w:ins>
      <w:del w:id="1575" w:author="Aharon Ariel" w:date="2013-10-25T17:07:00Z">
        <w:r w:rsidRPr="00414627" w:rsidDel="00DA468A">
          <w:rPr>
            <w:color w:val="222222"/>
            <w:highlight w:val="white"/>
            <w:rtl/>
          </w:rPr>
          <w:delText xml:space="preserve">שבה כל אזרח מקבל נחלה אחת רציפה </w:delText>
        </w:r>
      </w:del>
      <w:r w:rsidRPr="00414627">
        <w:rPr>
          <w:color w:val="222222"/>
          <w:highlight w:val="white"/>
        </w:rPr>
        <w:t>(Stromquist 2008)</w:t>
      </w:r>
      <w:r w:rsidRPr="00414627">
        <w:rPr>
          <w:color w:val="222222"/>
          <w:highlight w:val="white"/>
          <w:rtl/>
        </w:rPr>
        <w:t>. גם אם מאפשרים לתת הרבה נחלות קטנות לכל אזרח (דבר</w:t>
      </w:r>
      <w:ins w:id="1576" w:author="Aharon Ariel" w:date="2013-10-25T17:11:00Z">
        <w:r w:rsidR="00DA468A">
          <w:rPr>
            <w:rFonts w:hint="cs"/>
            <w:color w:val="222222"/>
            <w:highlight w:val="white"/>
            <w:rtl/>
          </w:rPr>
          <w:t xml:space="preserve"> בעייתי בפני עצמו</w:t>
        </w:r>
      </w:ins>
      <w:del w:id="1577" w:author="Aharon Ariel" w:date="2013-10-25T17:11:00Z">
        <w:r w:rsidRPr="00414627" w:rsidDel="00DA468A">
          <w:rPr>
            <w:color w:val="222222"/>
            <w:highlight w:val="white"/>
            <w:rtl/>
          </w:rPr>
          <w:delText xml:space="preserve"> שהוא כשלעצמו בעייתי</w:delText>
        </w:r>
      </w:del>
      <w:r w:rsidRPr="00414627">
        <w:rPr>
          <w:color w:val="222222"/>
          <w:highlight w:val="white"/>
          <w:rtl/>
        </w:rPr>
        <w:t xml:space="preserve"> כאשר מדובר בקרקע</w:t>
      </w:r>
      <w:del w:id="1578" w:author="Aharon Ariel" w:date="2013-10-25T17:11:00Z">
        <w:r w:rsidRPr="00414627" w:rsidDel="00DA468A">
          <w:rPr>
            <w:color w:val="222222"/>
            <w:highlight w:val="white"/>
            <w:rtl/>
          </w:rPr>
          <w:delText>ות</w:delText>
        </w:r>
      </w:del>
      <w:r w:rsidRPr="00414627">
        <w:rPr>
          <w:color w:val="222222"/>
          <w:highlight w:val="white"/>
          <w:rtl/>
        </w:rPr>
        <w:t>)</w:t>
      </w:r>
      <w:del w:id="1579" w:author="Aharon Ariel" w:date="2013-10-25T17:11:00Z">
        <w:r w:rsidRPr="00414627" w:rsidDel="00DA468A">
          <w:rPr>
            <w:color w:val="222222"/>
            <w:highlight w:val="white"/>
            <w:rtl/>
          </w:rPr>
          <w:delText xml:space="preserve"> -</w:delText>
        </w:r>
      </w:del>
      <w:r w:rsidRPr="00414627">
        <w:rPr>
          <w:color w:val="222222"/>
          <w:highlight w:val="white"/>
          <w:rtl/>
        </w:rPr>
        <w:t xml:space="preserve"> הסיבוכיות הקטנה ביותר האפשרית ה</w:t>
      </w:r>
      <w:ins w:id="1580" w:author="Aharon Ariel" w:date="2013-10-25T17:11:00Z">
        <w:r w:rsidR="00DA468A">
          <w:rPr>
            <w:rFonts w:hint="cs"/>
            <w:color w:val="222222"/>
            <w:highlight w:val="white"/>
            <w:rtl/>
          </w:rPr>
          <w:t>נה</w:t>
        </w:r>
      </w:ins>
      <w:del w:id="1581" w:author="Aharon Ariel" w:date="2013-10-25T17:11:00Z">
        <w:r w:rsidRPr="00414627" w:rsidDel="00DA468A">
          <w:rPr>
            <w:color w:val="222222"/>
            <w:highlight w:val="white"/>
            <w:rtl/>
          </w:rPr>
          <w:delText>י</w:delText>
        </w:r>
      </w:del>
      <w:del w:id="1582" w:author="Aharon Ariel" w:date="2013-10-25T17:12:00Z">
        <w:r w:rsidRPr="00414627" w:rsidDel="00DA468A">
          <w:rPr>
            <w:color w:val="222222"/>
            <w:highlight w:val="white"/>
            <w:rtl/>
          </w:rPr>
          <w:delText>א</w:delText>
        </w:r>
      </w:del>
      <w:r w:rsidRPr="00414627">
        <w:rPr>
          <w:color w:val="222222"/>
          <w:highlight w:val="white"/>
          <w:rtl/>
        </w:rPr>
        <w:t xml:space="preserve"> ריבועית</w:t>
      </w:r>
      <w:r w:rsidR="00DA468A">
        <w:rPr>
          <w:rFonts w:hint="cs"/>
          <w:color w:val="222222"/>
          <w:highlight w:val="white"/>
          <w:rtl/>
        </w:rPr>
        <w:t xml:space="preserve"> (</w:t>
      </w:r>
      <w:r w:rsidR="00DA468A">
        <w:rPr>
          <w:rFonts w:asciiTheme="minorHAnsi" w:hAnsiTheme="minorHAnsi"/>
          <w:color w:val="222222"/>
          <w:highlight w:val="white"/>
        </w:rPr>
        <w:t>Procaccia, 2009</w:t>
      </w:r>
      <w:r w:rsidR="00DA468A">
        <w:rPr>
          <w:rFonts w:asciiTheme="minorHAnsi" w:hAnsiTheme="minorHAnsi" w:hint="cs"/>
          <w:color w:val="222222"/>
          <w:highlight w:val="white"/>
          <w:rtl/>
        </w:rPr>
        <w:t>).</w:t>
      </w:r>
      <w:r w:rsidRPr="00414627">
        <w:rPr>
          <w:color w:val="222222"/>
          <w:highlight w:val="white"/>
          <w:rtl/>
        </w:rPr>
        <w:t xml:space="preserve"> ישנו פרוטוקול פשוט שמוצא חלוקה נטולת-קנאה</w:t>
      </w:r>
      <w:del w:id="1583" w:author="Aharon Ariel" w:date="2013-10-25T17:12:00Z">
        <w:r w:rsidRPr="00414627" w:rsidDel="00DA468A">
          <w:rPr>
            <w:color w:val="222222"/>
            <w:highlight w:val="white"/>
            <w:rtl/>
          </w:rPr>
          <w:delText>-</w:delText>
        </w:r>
      </w:del>
      <w:r w:rsidRPr="00414627">
        <w:rPr>
          <w:color w:val="222222"/>
          <w:highlight w:val="white"/>
          <w:rtl/>
        </w:rPr>
        <w:t>בקירוב</w:t>
      </w:r>
      <w:del w:id="1584" w:author="Aharon Ariel" w:date="2013-10-25T17:12:00Z">
        <w:r w:rsidRPr="00414627" w:rsidDel="00DA468A">
          <w:rPr>
            <w:color w:val="222222"/>
            <w:highlight w:val="white"/>
            <w:rtl/>
          </w:rPr>
          <w:delText>,</w:delText>
        </w:r>
      </w:del>
      <w:r w:rsidRPr="00414627">
        <w:rPr>
          <w:color w:val="222222"/>
          <w:highlight w:val="white"/>
          <w:rtl/>
        </w:rPr>
        <w:t xml:space="preserve"> עם פרוסה אחת לכל אזרח, לכל מספר של אזרחים, ולכל רמה רצוי</w:t>
      </w:r>
      <w:ins w:id="1585" w:author="Aharon Ariel" w:date="2013-10-25T17:13:00Z">
        <w:r w:rsidR="00DA468A">
          <w:rPr>
            <w:rFonts w:hint="cs"/>
            <w:color w:val="222222"/>
            <w:highlight w:val="white"/>
            <w:rtl/>
          </w:rPr>
          <w:t>י</w:t>
        </w:r>
      </w:ins>
      <w:r w:rsidRPr="00414627">
        <w:rPr>
          <w:color w:val="222222"/>
          <w:highlight w:val="white"/>
          <w:rtl/>
        </w:rPr>
        <w:t>ה של קירוב</w:t>
      </w:r>
      <w:ins w:id="1586" w:author="Aharon Ariel" w:date="2013-10-25T17:13:00Z">
        <w:r w:rsidR="00DA468A">
          <w:rPr>
            <w:rFonts w:hint="cs"/>
            <w:color w:val="222222"/>
            <w:highlight w:val="white"/>
            <w:rtl/>
          </w:rPr>
          <w:t xml:space="preserve"> (</w:t>
        </w:r>
        <w:r w:rsidR="00DA468A">
          <w:rPr>
            <w:rFonts w:asciiTheme="minorHAnsi" w:hAnsiTheme="minorHAnsi"/>
            <w:color w:val="222222"/>
            <w:highlight w:val="white"/>
          </w:rPr>
          <w:t xml:space="preserve">Francis E. </w:t>
        </w:r>
      </w:ins>
      <w:proofErr w:type="gramStart"/>
      <w:ins w:id="1587" w:author="Aharon Ariel" w:date="2013-10-25T17:16:00Z">
        <w:r w:rsidR="00E03E67">
          <w:rPr>
            <w:rFonts w:asciiTheme="minorHAnsi" w:hAnsiTheme="minorHAnsi"/>
            <w:color w:val="222222"/>
            <w:highlight w:val="white"/>
          </w:rPr>
          <w:t>, 1999</w:t>
        </w:r>
        <w:r w:rsidR="00E03E67">
          <w:rPr>
            <w:rFonts w:asciiTheme="minorHAnsi" w:hAnsiTheme="minorHAnsi" w:hint="cs"/>
            <w:color w:val="222222"/>
            <w:highlight w:val="white"/>
            <w:rtl/>
          </w:rPr>
          <w:t>)</w:t>
        </w:r>
      </w:ins>
      <w:del w:id="1588" w:author="Aharon Ariel" w:date="2013-10-25T17:16:00Z">
        <w:r w:rsidRPr="00414627" w:rsidDel="00E03E67">
          <w:rPr>
            <w:color w:val="222222"/>
            <w:highlight w:val="white"/>
            <w:rtl/>
          </w:rPr>
          <w:delText xml:space="preserve"> (</w:delText>
        </w:r>
        <w:r w:rsidR="007E3F66" w:rsidDel="00E03E67">
          <w:fldChar w:fldCharType="begin"/>
        </w:r>
        <w:r w:rsidR="0034740E" w:rsidDel="00E03E67">
          <w:delInstrText xml:space="preserve"> HYPERLINK "http://www.citeulike.org/user/erelsegal-halevi/author/Su:FE" \h </w:delInstrText>
        </w:r>
        <w:r w:rsidR="007E3F66" w:rsidDel="00E03E67">
          <w:fldChar w:fldCharType="separate"/>
        </w:r>
        <w:r w:rsidRPr="00414627" w:rsidDel="00E03E67">
          <w:rPr>
            <w:rFonts w:ascii="Verdana" w:eastAsia="Verdana" w:hAnsi="Verdana"/>
            <w:color w:val="1F81CD"/>
            <w:highlight w:val="white"/>
            <w:u w:val="single"/>
          </w:rPr>
          <w:delText>Francis E. Su</w:delText>
        </w:r>
        <w:r w:rsidR="007E3F66" w:rsidDel="00E03E67">
          <w:rPr>
            <w:rFonts w:ascii="Verdana" w:eastAsia="Verdana" w:hAnsi="Verdana"/>
            <w:color w:val="1F81CD"/>
            <w:highlight w:val="white"/>
            <w:u w:val="single"/>
          </w:rPr>
          <w:fldChar w:fldCharType="end"/>
        </w:r>
        <w:r w:rsidRPr="00414627" w:rsidDel="00E03E67">
          <w:rPr>
            <w:color w:val="222222"/>
            <w:highlight w:val="white"/>
            <w:rtl/>
          </w:rPr>
          <w:delText xml:space="preserve"> 1999)</w:delText>
        </w:r>
      </w:del>
      <w:r w:rsidRPr="00414627">
        <w:rPr>
          <w:color w:val="222222"/>
          <w:highlight w:val="white"/>
          <w:rtl/>
        </w:rPr>
        <w:t>.</w:t>
      </w:r>
      <w:proofErr w:type="gramEnd"/>
      <w:r w:rsidRPr="00414627">
        <w:rPr>
          <w:color w:val="222222"/>
          <w:highlight w:val="white"/>
          <w:rtl/>
        </w:rPr>
        <w:t xml:space="preserve"> הפרוטוקול נוח לאזרחים </w:t>
      </w:r>
      <w:del w:id="1589" w:author="Aharon Ariel" w:date="2013-10-25T17:16:00Z">
        <w:r w:rsidRPr="00414627" w:rsidDel="00E03E67">
          <w:rPr>
            <w:color w:val="222222"/>
            <w:highlight w:val="white"/>
            <w:rtl/>
          </w:rPr>
          <w:delText>-</w:delText>
        </w:r>
      </w:del>
      <w:ins w:id="1590" w:author="Aharon Ariel" w:date="2013-10-25T17:16:00Z">
        <w:r w:rsidR="00E03E67">
          <w:rPr>
            <w:rFonts w:hint="cs"/>
            <w:color w:val="222222"/>
            <w:highlight w:val="white"/>
            <w:rtl/>
          </w:rPr>
          <w:t>מכיוון</w:t>
        </w:r>
      </w:ins>
      <w:ins w:id="1591" w:author="Aharon Ariel" w:date="2013-10-25T17:19:00Z">
        <w:r w:rsidR="00E03E67">
          <w:rPr>
            <w:rFonts w:hint="cs"/>
            <w:color w:val="222222"/>
            <w:highlight w:val="white"/>
            <w:rtl/>
          </w:rPr>
          <w:t>ש</w:t>
        </w:r>
      </w:ins>
      <w:r w:rsidRPr="00414627">
        <w:rPr>
          <w:color w:val="222222"/>
          <w:highlight w:val="white"/>
          <w:rtl/>
        </w:rPr>
        <w:t xml:space="preserve">המחשב מציג </w:t>
      </w:r>
      <w:r w:rsidRPr="00414627">
        <w:rPr>
          <w:color w:val="222222"/>
          <w:highlight w:val="white"/>
          <w:rtl/>
        </w:rPr>
        <w:lastRenderedPageBreak/>
        <w:t>להם סדרה של חלוקות אפשריות (לפי חוקיות מת</w:t>
      </w:r>
      <w:del w:id="1592" w:author="Aharon Ariel" w:date="2013-10-25T17:19:00Z">
        <w:r w:rsidRPr="00414627" w:rsidDel="00E03E67">
          <w:rPr>
            <w:color w:val="222222"/>
            <w:highlight w:val="white"/>
            <w:rtl/>
          </w:rPr>
          <w:delText>י</w:delText>
        </w:r>
      </w:del>
      <w:r w:rsidRPr="00414627">
        <w:rPr>
          <w:color w:val="222222"/>
          <w:highlight w:val="white"/>
          <w:rtl/>
        </w:rPr>
        <w:t>מטית מסויימת)</w:t>
      </w:r>
      <w:del w:id="1593" w:author="Aharon Ariel" w:date="2013-10-25T17:19:00Z">
        <w:r w:rsidRPr="00414627" w:rsidDel="00E03E67">
          <w:rPr>
            <w:color w:val="222222"/>
            <w:highlight w:val="white"/>
            <w:rtl/>
          </w:rPr>
          <w:delText>,</w:delText>
        </w:r>
      </w:del>
      <w:r w:rsidRPr="00414627">
        <w:rPr>
          <w:color w:val="222222"/>
          <w:highlight w:val="white"/>
          <w:rtl/>
        </w:rPr>
        <w:t xml:space="preserve"> והם רק צריכים </w:t>
      </w:r>
      <w:del w:id="1594" w:author="Aharon Ariel" w:date="2013-10-25T17:19:00Z">
        <w:r w:rsidRPr="00414627" w:rsidDel="00E03E67">
          <w:rPr>
            <w:color w:val="222222"/>
            <w:highlight w:val="white"/>
            <w:rtl/>
          </w:rPr>
          <w:delText>להגיד</w:delText>
        </w:r>
      </w:del>
      <w:ins w:id="1595" w:author="Aharon Ariel" w:date="2013-10-25T17:19:00Z">
        <w:r w:rsidR="00E03E67">
          <w:rPr>
            <w:rFonts w:hint="cs"/>
            <w:color w:val="222222"/>
            <w:highlight w:val="white"/>
            <w:rtl/>
          </w:rPr>
          <w:t>לציין</w:t>
        </w:r>
      </w:ins>
      <w:r w:rsidRPr="00414627">
        <w:rPr>
          <w:color w:val="222222"/>
          <w:highlight w:val="white"/>
          <w:rtl/>
        </w:rPr>
        <w:t xml:space="preserve">, עבור כל חלוקה, איזו פרוסה הם מעדיפים. התהליך מתכנס, באינסוף, לחלוקה נטולת-קנאה, אולם ניתן להפסיק אותו אחרי זמן סופי ולקבל חלוקה קרובה לנטולת-קנאה. </w:t>
      </w:r>
      <w:del w:id="1596" w:author="Aharon Ariel" w:date="2013-10-25T17:19:00Z">
        <w:r w:rsidRPr="00414627" w:rsidDel="00E03E67">
          <w:rPr>
            <w:color w:val="222222"/>
            <w:highlight w:val="white"/>
            <w:rtl/>
          </w:rPr>
          <w:delText xml:space="preserve">ישנו </w:delText>
        </w:r>
      </w:del>
      <w:ins w:id="1597" w:author="Aharon Ariel" w:date="2013-10-25T17:19:00Z">
        <w:r w:rsidR="00E03E67">
          <w:rPr>
            <w:rFonts w:hint="cs"/>
            <w:color w:val="222222"/>
            <w:highlight w:val="white"/>
            <w:rtl/>
          </w:rPr>
          <w:t>קיים גם</w:t>
        </w:r>
      </w:ins>
      <w:r w:rsidRPr="00414627">
        <w:rPr>
          <w:color w:val="222222"/>
          <w:highlight w:val="white"/>
          <w:rtl/>
        </w:rPr>
        <w:t>מחשבון שמאפשר להריץ אלגוריתם זה על נתונים אמיתיים</w:t>
      </w:r>
      <w:r w:rsidRPr="00414627">
        <w:rPr>
          <w:rFonts w:hint="cs"/>
          <w:color w:val="222222"/>
          <w:highlight w:val="white"/>
          <w:rtl/>
        </w:rPr>
        <w:t>.</w:t>
      </w:r>
      <w:r w:rsidRPr="00414627">
        <w:rPr>
          <w:rStyle w:val="FootnoteReference"/>
          <w:color w:val="222222"/>
          <w:rtl/>
        </w:rPr>
        <w:footnoteReference w:id="82"/>
      </w:r>
      <w:r w:rsidRPr="00414627">
        <w:rPr>
          <w:color w:val="222222"/>
          <w:highlight w:val="white"/>
          <w:rtl/>
        </w:rPr>
        <w:t xml:space="preserve"> כמו כן, נעשו מספר מחקרים שניסו להגדיר קריטריונים אחרים להוגנות, בעזרת שיקולים פילוסופיים וניסויים אמפיריים</w:t>
      </w:r>
      <w:r w:rsidRPr="00414627">
        <w:rPr>
          <w:rFonts w:hint="cs"/>
          <w:color w:val="222222"/>
          <w:highlight w:val="white"/>
          <w:rtl/>
        </w:rPr>
        <w:t>.</w:t>
      </w:r>
      <w:r w:rsidRPr="00414627">
        <w:rPr>
          <w:rStyle w:val="FootnoteReference"/>
          <w:color w:val="222222"/>
          <w:rtl/>
        </w:rPr>
        <w:footnoteReference w:id="83"/>
      </w:r>
    </w:p>
    <w:p w:rsidR="0081621B" w:rsidRPr="00414627" w:rsidRDefault="0081621B" w:rsidP="00414627"/>
    <w:p w:rsidR="00E03E67" w:rsidRDefault="0081621B" w:rsidP="00E03E67">
      <w:pPr>
        <w:rPr>
          <w:ins w:id="1598" w:author="Aharon Ariel" w:date="2013-10-25T17:20:00Z"/>
          <w:color w:val="222222"/>
          <w:highlight w:val="white"/>
          <w:rtl/>
        </w:rPr>
      </w:pPr>
      <w:del w:id="1599" w:author="Aharon Ariel" w:date="2013-10-25T17:19:00Z">
        <w:r w:rsidRPr="00414627" w:rsidDel="00E03E67">
          <w:rPr>
            <w:color w:val="222222"/>
            <w:highlight w:val="white"/>
            <w:rtl/>
          </w:rPr>
          <w:delText xml:space="preserve">ג.  </w:delText>
        </w:r>
      </w:del>
      <w:r w:rsidR="007E3F66" w:rsidRPr="007E3F66">
        <w:rPr>
          <w:bCs/>
          <w:color w:val="222222"/>
          <w:highlight w:val="white"/>
          <w:rtl/>
          <w:rPrChange w:id="1600" w:author="Aharon Ariel" w:date="2013-10-25T17:20:00Z">
            <w:rPr>
              <w:b/>
              <w:color w:val="222222"/>
              <w:highlight w:val="white"/>
              <w:rtl/>
            </w:rPr>
          </w:rPrChange>
        </w:rPr>
        <w:t>יעילות כלכלית</w:t>
      </w:r>
      <w:del w:id="1601" w:author="Aharon Ariel" w:date="2013-10-25T17:20:00Z">
        <w:r w:rsidRPr="00414627" w:rsidDel="00E03E67">
          <w:rPr>
            <w:color w:val="222222"/>
            <w:highlight w:val="white"/>
            <w:rtl/>
          </w:rPr>
          <w:delText xml:space="preserve">: </w:delText>
        </w:r>
      </w:del>
    </w:p>
    <w:p w:rsidR="0081621B" w:rsidRPr="00414627" w:rsidRDefault="0081621B" w:rsidP="00EB4EE6">
      <w:r w:rsidRPr="00414627">
        <w:rPr>
          <w:color w:val="222222"/>
          <w:highlight w:val="white"/>
          <w:rtl/>
        </w:rPr>
        <w:t>חלוקה הוגנת עלולה להיות בלתי-יעילה מבחינה כלכלית. לדוגמה, אם שני אנשים רוצים לחלק ביניהם עוגה, כך שכל אחד מהם יקבל פרוסה אחת רציפה, אבל אחד מהם רוצה את הקצפת שבמרכז העוגה</w:t>
      </w:r>
      <w:del w:id="1602" w:author="Aharon Ariel" w:date="2013-10-25T17:20:00Z">
        <w:r w:rsidRPr="00414627" w:rsidDel="00CC07B3">
          <w:rPr>
            <w:color w:val="222222"/>
            <w:highlight w:val="white"/>
            <w:rtl/>
          </w:rPr>
          <w:delText>,</w:delText>
        </w:r>
      </w:del>
      <w:r w:rsidRPr="00414627">
        <w:rPr>
          <w:color w:val="222222"/>
          <w:highlight w:val="white"/>
          <w:rtl/>
        </w:rPr>
        <w:t xml:space="preserve"> והשני רוצה את הדובדבנים שבקצ</w:t>
      </w:r>
      <w:ins w:id="1603" w:author="Aharon Ariel" w:date="2013-10-25T17:20:00Z">
        <w:r w:rsidR="00CC07B3">
          <w:rPr>
            <w:rFonts w:hint="cs"/>
            <w:color w:val="222222"/>
            <w:highlight w:val="white"/>
            <w:rtl/>
          </w:rPr>
          <w:t>ו</w:t>
        </w:r>
      </w:ins>
      <w:r w:rsidRPr="00414627">
        <w:rPr>
          <w:color w:val="222222"/>
          <w:highlight w:val="white"/>
          <w:rtl/>
        </w:rPr>
        <w:t xml:space="preserve">ות </w:t>
      </w:r>
      <w:del w:id="1604" w:author="Aharon Ariel" w:date="2013-10-25T17:20:00Z">
        <w:r w:rsidRPr="00414627" w:rsidDel="00CC07B3">
          <w:rPr>
            <w:color w:val="222222"/>
            <w:highlight w:val="white"/>
            <w:rtl/>
          </w:rPr>
          <w:delText xml:space="preserve">העוגה </w:delText>
        </w:r>
      </w:del>
      <w:r w:rsidRPr="00414627">
        <w:rPr>
          <w:color w:val="222222"/>
          <w:highlight w:val="white"/>
          <w:rtl/>
        </w:rPr>
        <w:t xml:space="preserve">- אזי החלוקה ההוגנת היחידה היא לחלק את העוגה באמצע ולתת חצי לכל </w:t>
      </w:r>
      <w:del w:id="1605" w:author="Aharon Ariel" w:date="2013-10-25T17:21:00Z">
        <w:r w:rsidRPr="00414627" w:rsidDel="00CC07B3">
          <w:rPr>
            <w:color w:val="222222"/>
            <w:highlight w:val="white"/>
            <w:rtl/>
          </w:rPr>
          <w:delText>אזרח</w:delText>
        </w:r>
      </w:del>
      <w:ins w:id="1606" w:author="Aharon Ariel" w:date="2013-10-25T17:21:00Z">
        <w:r w:rsidR="00CC07B3">
          <w:rPr>
            <w:rFonts w:hint="cs"/>
            <w:color w:val="222222"/>
            <w:highlight w:val="white"/>
            <w:rtl/>
          </w:rPr>
          <w:t>אחד.</w:t>
        </w:r>
      </w:ins>
      <w:del w:id="1607" w:author="Aharon Ariel" w:date="2013-10-25T17:21:00Z">
        <w:r w:rsidRPr="00414627" w:rsidDel="00CC07B3">
          <w:rPr>
            <w:color w:val="222222"/>
            <w:highlight w:val="white"/>
            <w:rtl/>
          </w:rPr>
          <w:delText>,</w:delText>
        </w:r>
      </w:del>
      <w:r w:rsidRPr="00414627">
        <w:rPr>
          <w:color w:val="222222"/>
          <w:highlight w:val="white"/>
          <w:rtl/>
        </w:rPr>
        <w:t xml:space="preserve"> אבל </w:t>
      </w:r>
      <w:ins w:id="1608" w:author="Aharon Ariel" w:date="2013-10-25T17:21:00Z">
        <w:r w:rsidR="00CC07B3">
          <w:rPr>
            <w:rFonts w:hint="cs"/>
            <w:color w:val="222222"/>
            <w:highlight w:val="white"/>
            <w:rtl/>
          </w:rPr>
          <w:t xml:space="preserve">חלוקה </w:t>
        </w:r>
      </w:ins>
      <w:r w:rsidRPr="00414627">
        <w:rPr>
          <w:color w:val="222222"/>
          <w:highlight w:val="white"/>
          <w:rtl/>
        </w:rPr>
        <w:t xml:space="preserve">זו </w:t>
      </w:r>
      <w:ins w:id="1609" w:author="Aharon Ariel" w:date="2013-10-25T17:21:00Z">
        <w:r w:rsidR="00CC07B3">
          <w:rPr>
            <w:rFonts w:hint="cs"/>
            <w:color w:val="222222"/>
            <w:highlight w:val="white"/>
            <w:rtl/>
          </w:rPr>
          <w:t>איננה</w:t>
        </w:r>
      </w:ins>
      <w:del w:id="1610" w:author="Aharon Ariel" w:date="2013-10-25T17:21:00Z">
        <w:r w:rsidRPr="00414627" w:rsidDel="00CC07B3">
          <w:rPr>
            <w:color w:val="222222"/>
            <w:highlight w:val="white"/>
            <w:rtl/>
          </w:rPr>
          <w:delText>חלוקה לא</w:delText>
        </w:r>
      </w:del>
      <w:r w:rsidRPr="00414627">
        <w:rPr>
          <w:color w:val="222222"/>
          <w:highlight w:val="white"/>
          <w:rtl/>
        </w:rPr>
        <w:t xml:space="preserve"> יעילה</w:t>
      </w:r>
      <w:del w:id="1611" w:author="Aharon Ariel" w:date="2013-10-25T17:21:00Z">
        <w:r w:rsidRPr="00414627" w:rsidDel="00CC07B3">
          <w:rPr>
            <w:color w:val="222222"/>
            <w:highlight w:val="white"/>
            <w:rtl/>
          </w:rPr>
          <w:delText xml:space="preserve"> - </w:delText>
        </w:r>
      </w:del>
      <w:ins w:id="1612" w:author="Aharon Ariel" w:date="2013-10-25T17:21:00Z">
        <w:r w:rsidR="00CC07B3">
          <w:rPr>
            <w:rFonts w:hint="cs"/>
            <w:color w:val="222222"/>
            <w:highlight w:val="white"/>
            <w:rtl/>
          </w:rPr>
          <w:t xml:space="preserve"> מכיוון ש</w:t>
        </w:r>
      </w:ins>
      <w:r w:rsidRPr="00414627">
        <w:rPr>
          <w:color w:val="222222"/>
          <w:highlight w:val="white"/>
          <w:rtl/>
        </w:rPr>
        <w:t xml:space="preserve">כל אחד מהשניים יקבל </w:t>
      </w:r>
      <w:ins w:id="1613" w:author="Aharon Ariel" w:date="2013-10-25T17:21:00Z">
        <w:r w:rsidR="00CC07B3">
          <w:rPr>
            <w:rFonts w:hint="cs"/>
            <w:color w:val="222222"/>
            <w:highlight w:val="white"/>
            <w:rtl/>
          </w:rPr>
          <w:t xml:space="preserve">גם </w:t>
        </w:r>
      </w:ins>
      <w:r w:rsidRPr="00414627">
        <w:rPr>
          <w:color w:val="222222"/>
          <w:highlight w:val="white"/>
          <w:rtl/>
        </w:rPr>
        <w:t>דובדבנים ו</w:t>
      </w:r>
      <w:ins w:id="1614" w:author="Aharon Ariel" w:date="2013-10-25T17:21:00Z">
        <w:r w:rsidR="00CC07B3">
          <w:rPr>
            <w:rFonts w:hint="cs"/>
            <w:color w:val="222222"/>
            <w:highlight w:val="white"/>
            <w:rtl/>
          </w:rPr>
          <w:t xml:space="preserve">גם </w:t>
        </w:r>
      </w:ins>
      <w:r w:rsidRPr="00414627">
        <w:rPr>
          <w:color w:val="222222"/>
          <w:highlight w:val="white"/>
          <w:rtl/>
        </w:rPr>
        <w:t>קצפת, כאשר אחד מהם לא מעוניין כלל בדובדבנים, והשני לא מעוניין כלל בקצפת</w:t>
      </w:r>
      <w:ins w:id="1615" w:author="Aharon Ariel" w:date="2013-10-25T17:23:00Z">
        <w:r w:rsidR="00CC07B3">
          <w:rPr>
            <w:rFonts w:hint="cs"/>
            <w:color w:val="222222"/>
            <w:highlight w:val="white"/>
            <w:rtl/>
          </w:rPr>
          <w:t xml:space="preserve">. </w:t>
        </w:r>
      </w:ins>
      <w:ins w:id="1616" w:author="Aharon Ariel" w:date="2013-10-25T17:21:00Z">
        <w:r w:rsidR="00CC07B3">
          <w:rPr>
            <w:rFonts w:hint="cs"/>
            <w:color w:val="222222"/>
            <w:highlight w:val="white"/>
            <w:rtl/>
          </w:rPr>
          <w:t xml:space="preserve">כלומר, לחלק מתפוקה האובייקטיבית שלהם אין תועלת סובייקטיבית ממשית ולכן היא גם חסרת ערך כלכלי. </w:t>
        </w:r>
      </w:ins>
      <w:ins w:id="1617" w:author="Aharon Ariel" w:date="2013-10-25T17:22:00Z">
        <w:r w:rsidR="00CC07B3">
          <w:rPr>
            <w:rFonts w:hint="cs"/>
            <w:color w:val="222222"/>
            <w:highlight w:val="white"/>
            <w:rtl/>
          </w:rPr>
          <w:t>מצב זה משתנה במידה וקיים שוב בו ניתן להחליף את הדובדבנים בקצפת, ולהיפך. לצורך פשטות ההסבר נניח שהדבר איננו אפשרי במקרה שלנו</w:t>
        </w:r>
      </w:ins>
      <w:ins w:id="1618" w:author="Aharon Ariel" w:date="2013-10-25T17:23:00Z">
        <w:r w:rsidR="00CC07B3">
          <w:rPr>
            <w:rFonts w:hint="cs"/>
            <w:color w:val="222222"/>
            <w:highlight w:val="white"/>
            <w:rtl/>
          </w:rPr>
          <w:t xml:space="preserve"> (לא בין שני השחקנים לבין עצמם ולא מול שחקנים אחרים)</w:t>
        </w:r>
      </w:ins>
      <w:r w:rsidRPr="00414627">
        <w:rPr>
          <w:color w:val="222222"/>
          <w:highlight w:val="white"/>
          <w:rtl/>
        </w:rPr>
        <w:t xml:space="preserve">. לאחרונה נעשו מחקרים על </w:t>
      </w:r>
      <w:r w:rsidRPr="00414627">
        <w:rPr>
          <w:b/>
          <w:color w:val="222222"/>
          <w:highlight w:val="white"/>
          <w:rtl/>
        </w:rPr>
        <w:t>מחיר ההוגנות</w:t>
      </w:r>
      <w:ins w:id="1619" w:author="Aharon Ariel" w:date="2013-10-25T17:23:00Z">
        <w:r w:rsidR="00CC07B3">
          <w:rPr>
            <w:rFonts w:hint="cs"/>
            <w:b/>
            <w:color w:val="222222"/>
            <w:highlight w:val="white"/>
            <w:rtl/>
          </w:rPr>
          <w:t xml:space="preserve"> (</w:t>
        </w:r>
        <w:r w:rsidR="00CC07B3">
          <w:rPr>
            <w:rFonts w:asciiTheme="minorHAnsi" w:hAnsiTheme="minorHAnsi"/>
            <w:b/>
            <w:color w:val="222222"/>
            <w:highlight w:val="white"/>
          </w:rPr>
          <w:t>price of fairness</w:t>
        </w:r>
        <w:r w:rsidR="00CC07B3">
          <w:rPr>
            <w:rFonts w:asciiTheme="minorHAnsi" w:hAnsiTheme="minorHAnsi" w:hint="cs"/>
            <w:b/>
            <w:color w:val="222222"/>
            <w:highlight w:val="white"/>
            <w:rtl/>
          </w:rPr>
          <w:t>)</w:t>
        </w:r>
      </w:ins>
      <w:del w:id="1620" w:author="Aharon Ariel" w:date="2013-10-25T17:23:00Z">
        <w:r w:rsidRPr="00414627" w:rsidDel="00CC07B3">
          <w:rPr>
            <w:color w:val="222222"/>
            <w:highlight w:val="white"/>
          </w:rPr>
          <w:delText xml:space="preserve"> (price of fairness</w:delText>
        </w:r>
        <w:r w:rsidRPr="00414627" w:rsidDel="00CC07B3">
          <w:rPr>
            <w:color w:val="222222"/>
            <w:highlight w:val="white"/>
            <w:rtl/>
          </w:rPr>
          <w:delText>) -</w:delText>
        </w:r>
      </w:del>
      <w:ins w:id="1621" w:author="Aharon Ariel" w:date="2013-10-25T17:24:00Z">
        <w:r w:rsidR="00CC07B3">
          <w:rPr>
            <w:rFonts w:hint="cs"/>
            <w:color w:val="222222"/>
            <w:highlight w:val="white"/>
            <w:rtl/>
          </w:rPr>
          <w:t xml:space="preserve">, השואליםעל </w:t>
        </w:r>
      </w:ins>
      <w:r w:rsidRPr="00414627">
        <w:rPr>
          <w:color w:val="222222"/>
          <w:highlight w:val="white"/>
          <w:rtl/>
        </w:rPr>
        <w:t xml:space="preserve">כמה יעילות צריך </w:t>
      </w:r>
      <w:ins w:id="1622" w:author="Aharon Ariel" w:date="2013-10-25T17:24:00Z">
        <w:r w:rsidR="00CC07B3">
          <w:rPr>
            <w:rFonts w:hint="cs"/>
            <w:color w:val="222222"/>
            <w:highlight w:val="white"/>
            <w:rtl/>
          </w:rPr>
          <w:t>לוותר</w:t>
        </w:r>
      </w:ins>
      <w:del w:id="1623" w:author="Aharon Ariel" w:date="2013-10-25T17:24:00Z">
        <w:r w:rsidRPr="00414627" w:rsidDel="00CC07B3">
          <w:rPr>
            <w:color w:val="222222"/>
            <w:highlight w:val="white"/>
            <w:rtl/>
          </w:rPr>
          <w:delText>להפסיד</w:delText>
        </w:r>
      </w:del>
      <w:r w:rsidRPr="00414627">
        <w:rPr>
          <w:color w:val="222222"/>
          <w:highlight w:val="white"/>
          <w:rtl/>
        </w:rPr>
        <w:t>, במקרה הגרוע ביותר, כדי לקבל חלוקה הוגנת</w:t>
      </w:r>
      <w:ins w:id="1624" w:author="Aharon Ariel" w:date="2013-10-25T17:24:00Z">
        <w:r w:rsidR="00CC07B3">
          <w:rPr>
            <w:rFonts w:hint="cs"/>
            <w:color w:val="222222"/>
            <w:highlight w:val="white"/>
            <w:rtl/>
          </w:rPr>
          <w:t>. בכיוון ההפוך ישנם מחקרים על מחיר היעילות (</w:t>
        </w:r>
        <w:r w:rsidR="00CC07B3">
          <w:rPr>
            <w:rFonts w:asciiTheme="minorHAnsi" w:hAnsiTheme="minorHAnsi"/>
            <w:color w:val="222222"/>
            <w:highlight w:val="white"/>
          </w:rPr>
          <w:t>price of efficiency</w:t>
        </w:r>
        <w:r w:rsidR="00CC07B3">
          <w:rPr>
            <w:rFonts w:asciiTheme="minorHAnsi" w:hAnsiTheme="minorHAnsi" w:hint="cs"/>
            <w:color w:val="222222"/>
            <w:highlight w:val="white"/>
            <w:rtl/>
          </w:rPr>
          <w:t>)</w:t>
        </w:r>
      </w:ins>
      <w:del w:id="1625" w:author="Aharon Ariel" w:date="2013-10-25T17:24:00Z">
        <w:r w:rsidRPr="00414627" w:rsidDel="00CC07B3">
          <w:rPr>
            <w:color w:val="222222"/>
            <w:highlight w:val="white"/>
            <w:rtl/>
          </w:rPr>
          <w:delText xml:space="preserve">; וכן </w:delText>
        </w:r>
        <w:r w:rsidRPr="00414627" w:rsidDel="00CC07B3">
          <w:rPr>
            <w:b/>
            <w:color w:val="222222"/>
            <w:highlight w:val="white"/>
            <w:rtl/>
          </w:rPr>
          <w:delText xml:space="preserve">מחיר היעילות </w:delText>
        </w:r>
        <w:r w:rsidRPr="00414627" w:rsidDel="00CC07B3">
          <w:rPr>
            <w:color w:val="222222"/>
            <w:highlight w:val="white"/>
          </w:rPr>
          <w:delText>(price of efficiency</w:delText>
        </w:r>
        <w:r w:rsidRPr="00414627" w:rsidDel="00CC07B3">
          <w:rPr>
            <w:color w:val="222222"/>
            <w:highlight w:val="white"/>
            <w:rtl/>
          </w:rPr>
          <w:delText>) -</w:delText>
        </w:r>
      </w:del>
      <w:ins w:id="1626" w:author="Aharon Ariel" w:date="2013-10-25T17:24:00Z">
        <w:r w:rsidR="00CC07B3">
          <w:rPr>
            <w:color w:val="222222"/>
            <w:highlight w:val="white"/>
            <w:rtl/>
          </w:rPr>
          <w:t>–</w:t>
        </w:r>
        <w:r w:rsidR="00CC07B3">
          <w:rPr>
            <w:rFonts w:hint="cs"/>
            <w:color w:val="222222"/>
            <w:highlight w:val="white"/>
            <w:rtl/>
          </w:rPr>
          <w:t xml:space="preserve">השואלים על </w:t>
        </w:r>
      </w:ins>
      <w:r w:rsidRPr="00414627">
        <w:rPr>
          <w:color w:val="222222"/>
          <w:highlight w:val="white"/>
          <w:rtl/>
        </w:rPr>
        <w:t xml:space="preserve">כמה הוגנות צריך </w:t>
      </w:r>
      <w:ins w:id="1627" w:author="Aharon Ariel" w:date="2013-10-25T17:24:00Z">
        <w:r w:rsidR="00CC07B3">
          <w:rPr>
            <w:rFonts w:hint="cs"/>
            <w:color w:val="222222"/>
            <w:highlight w:val="white"/>
            <w:rtl/>
          </w:rPr>
          <w:t xml:space="preserve"> לוותר</w:t>
        </w:r>
      </w:ins>
      <w:del w:id="1628" w:author="Aharon Ariel" w:date="2013-10-25T17:24:00Z">
        <w:r w:rsidRPr="00414627" w:rsidDel="00CC07B3">
          <w:rPr>
            <w:color w:val="222222"/>
            <w:highlight w:val="white"/>
            <w:rtl/>
          </w:rPr>
          <w:delText>להפסיד</w:delText>
        </w:r>
      </w:del>
      <w:r w:rsidRPr="00414627">
        <w:rPr>
          <w:color w:val="222222"/>
          <w:highlight w:val="white"/>
          <w:rtl/>
        </w:rPr>
        <w:t xml:space="preserve"> כדי לקבל חלוקה יעילה.</w:t>
      </w:r>
      <w:ins w:id="1629" w:author="Aharon Ariel" w:date="2013-10-25T17:25:00Z">
        <w:r w:rsidR="00EB4EE6">
          <w:rPr>
            <w:rStyle w:val="FootnoteReference"/>
            <w:color w:val="222222"/>
            <w:rtl/>
          </w:rPr>
          <w:footnoteReference w:id="84"/>
        </w:r>
      </w:ins>
      <w:del w:id="1632" w:author="Aharon Ariel" w:date="2013-10-25T17:25:00Z">
        <w:r w:rsidRPr="00414627" w:rsidDel="00EB4EE6">
          <w:rPr>
            <w:color w:val="222222"/>
            <w:highlight w:val="white"/>
            <w:rtl/>
          </w:rPr>
          <w:delText xml:space="preserve"> יונתן אומן ויאיר דומב, מהמחלקה למדעי המחשב בבר-אילן, עוסקים בנושא זה; ראו למשל מאמרם מ-2010.    </w:delText>
        </w:r>
      </w:del>
      <w:r w:rsidRPr="00414627">
        <w:rPr>
          <w:color w:val="222222"/>
          <w:highlight w:val="white"/>
          <w:rtl/>
        </w:rPr>
        <w:t>כמו כן, נעשים ניסיונות לפתח אלגוריתמים לחלוקה הוגנת, שיהיו גם יעילים ככל האפשר</w:t>
      </w:r>
      <w:del w:id="1633" w:author="Aharon Ariel" w:date="2013-10-25T17:25:00Z">
        <w:r w:rsidRPr="00414627" w:rsidDel="00EB4EE6">
          <w:rPr>
            <w:color w:val="222222"/>
            <w:highlight w:val="white"/>
            <w:rtl/>
          </w:rPr>
          <w:delText>,</w:delText>
        </w:r>
      </w:del>
      <w:r w:rsidRPr="00414627">
        <w:rPr>
          <w:color w:val="222222"/>
          <w:highlight w:val="white"/>
          <w:rtl/>
        </w:rPr>
        <w:t xml:space="preserve"> על-פי הגדרות שונות של יעילות: יעילות אגליטרית (הגדלת מינימום התועלת), יעילות אוטיליטרית (הגדלת סכום התועלות) ויעילות פארטו.</w:t>
      </w:r>
    </w:p>
    <w:p w:rsidR="0081621B" w:rsidRPr="00414627" w:rsidRDefault="0081621B" w:rsidP="00414627"/>
    <w:p w:rsidR="00EB4EE6" w:rsidRPr="00EB4EE6" w:rsidRDefault="007E3F66" w:rsidP="00414627">
      <w:pPr>
        <w:rPr>
          <w:ins w:id="1634" w:author="Aharon Ariel" w:date="2013-10-25T17:26:00Z"/>
          <w:b/>
          <w:bCs/>
          <w:color w:val="222222"/>
          <w:highlight w:val="white"/>
          <w:rtl/>
          <w:rPrChange w:id="1635" w:author="Aharon Ariel" w:date="2013-10-25T17:27:00Z">
            <w:rPr>
              <w:ins w:id="1636" w:author="Aharon Ariel" w:date="2013-10-25T17:26:00Z"/>
              <w:color w:val="222222"/>
              <w:highlight w:val="white"/>
              <w:rtl/>
            </w:rPr>
          </w:rPrChange>
        </w:rPr>
      </w:pPr>
      <w:del w:id="1637" w:author="Aharon Ariel" w:date="2013-10-25T17:26:00Z">
        <w:r w:rsidRPr="007E3F66">
          <w:rPr>
            <w:b/>
            <w:bCs/>
            <w:color w:val="222222"/>
            <w:highlight w:val="white"/>
            <w:rtl/>
            <w:rPrChange w:id="1638" w:author="Aharon Ariel" w:date="2013-10-25T17:27:00Z">
              <w:rPr>
                <w:color w:val="222222"/>
                <w:highlight w:val="white"/>
                <w:rtl/>
              </w:rPr>
            </w:rPrChange>
          </w:rPr>
          <w:delText xml:space="preserve">ד. </w:delText>
        </w:r>
      </w:del>
      <w:r w:rsidRPr="007E3F66">
        <w:rPr>
          <w:b/>
          <w:bCs/>
          <w:color w:val="222222"/>
          <w:highlight w:val="white"/>
          <w:rtl/>
          <w:rPrChange w:id="1639" w:author="Aharon Ariel" w:date="2013-10-25T17:27:00Z">
            <w:rPr>
              <w:b/>
              <w:color w:val="222222"/>
              <w:highlight w:val="white"/>
              <w:rtl/>
            </w:rPr>
          </w:rPrChange>
        </w:rPr>
        <w:t>יישום הדרגתי</w:t>
      </w:r>
    </w:p>
    <w:p w:rsidR="0081621B" w:rsidRPr="00414627" w:rsidRDefault="0081621B" w:rsidP="00EB4EE6">
      <w:del w:id="1640" w:author="Aharon Ariel" w:date="2013-10-25T17:26:00Z">
        <w:r w:rsidRPr="00414627" w:rsidDel="00EB4EE6">
          <w:rPr>
            <w:color w:val="222222"/>
            <w:highlight w:val="white"/>
            <w:rtl/>
          </w:rPr>
          <w:delText xml:space="preserve">: </w:delText>
        </w:r>
      </w:del>
      <w:r w:rsidRPr="00414627">
        <w:rPr>
          <w:color w:val="222222"/>
          <w:highlight w:val="white"/>
          <w:rtl/>
        </w:rPr>
        <w:t>כל האלגוריתמים שבדקתי עד עכשיו ניתנים ליישום רק כאשר כל האזרחים מגיעים לארץ</w:t>
      </w:r>
      <w:ins w:id="1641" w:author="Aharon Ariel" w:date="2013-10-25T17:27:00Z">
        <w:r w:rsidR="00EB4EE6">
          <w:rPr>
            <w:rFonts w:hint="cs"/>
            <w:color w:val="222222"/>
            <w:highlight w:val="white"/>
            <w:rtl/>
          </w:rPr>
          <w:t xml:space="preserve"> ומקבלים את נחלותיהם בעת ובעונה אחת</w:t>
        </w:r>
      </w:ins>
      <w:del w:id="1642" w:author="Aharon Ariel" w:date="2013-10-25T17:27:00Z">
        <w:r w:rsidRPr="00414627" w:rsidDel="00EB4EE6">
          <w:rPr>
            <w:color w:val="222222"/>
            <w:highlight w:val="white"/>
            <w:rtl/>
          </w:rPr>
          <w:delText xml:space="preserve"> ביחד, ומקבלים את נחלתם ביחד</w:delText>
        </w:r>
      </w:del>
      <w:r w:rsidRPr="00414627">
        <w:rPr>
          <w:color w:val="222222"/>
          <w:highlight w:val="white"/>
          <w:rtl/>
        </w:rPr>
        <w:t xml:space="preserve"> (כ</w:t>
      </w:r>
      <w:ins w:id="1643" w:author="Aharon Ariel" w:date="2013-10-25T17:27:00Z">
        <w:r w:rsidR="00EB4EE6">
          <w:rPr>
            <w:rFonts w:hint="cs"/>
            <w:color w:val="222222"/>
            <w:highlight w:val="white"/>
            <w:rtl/>
          </w:rPr>
          <w:t>פי</w:t>
        </w:r>
      </w:ins>
      <w:del w:id="1644" w:author="Aharon Ariel" w:date="2013-10-25T17:27:00Z">
        <w:r w:rsidRPr="00414627" w:rsidDel="00EB4EE6">
          <w:rPr>
            <w:color w:val="222222"/>
            <w:highlight w:val="white"/>
            <w:rtl/>
          </w:rPr>
          <w:delText>מו</w:delText>
        </w:r>
      </w:del>
      <w:r w:rsidRPr="00414627">
        <w:rPr>
          <w:color w:val="222222"/>
          <w:highlight w:val="white"/>
          <w:rtl/>
        </w:rPr>
        <w:t xml:space="preserve"> שהיה </w:t>
      </w:r>
      <w:ins w:id="1645" w:author="Aharon Ariel" w:date="2013-10-25T17:27:00Z">
        <w:r w:rsidR="00EB4EE6">
          <w:rPr>
            <w:rFonts w:hint="cs"/>
            <w:color w:val="222222"/>
            <w:highlight w:val="white"/>
            <w:rtl/>
          </w:rPr>
          <w:t>עם כיבוש הארץ בימי יהושע בן-נון</w:t>
        </w:r>
      </w:ins>
      <w:del w:id="1646" w:author="Aharon Ariel" w:date="2013-10-25T17:27:00Z">
        <w:r w:rsidRPr="00414627" w:rsidDel="00EB4EE6">
          <w:rPr>
            <w:color w:val="222222"/>
            <w:highlight w:val="white"/>
            <w:rtl/>
          </w:rPr>
          <w:delText>בימי המקרא</w:delText>
        </w:r>
      </w:del>
      <w:r w:rsidRPr="00414627">
        <w:rPr>
          <w:color w:val="222222"/>
          <w:highlight w:val="white"/>
          <w:rtl/>
        </w:rPr>
        <w:t>). אולם בימינו רוב הארץ כבר מיושבת, ונשאלת השאלה</w:t>
      </w:r>
      <w:del w:id="1647" w:author="Aharon Ariel" w:date="2013-10-25T17:27:00Z">
        <w:r w:rsidRPr="00414627" w:rsidDel="00EB4EE6">
          <w:rPr>
            <w:color w:val="222222"/>
            <w:highlight w:val="white"/>
            <w:rtl/>
          </w:rPr>
          <w:delText>,</w:delText>
        </w:r>
      </w:del>
      <w:ins w:id="1648" w:author="Aharon Ariel" w:date="2013-10-25T17:27:00Z">
        <w:r w:rsidR="00EB4EE6">
          <w:rPr>
            <w:rFonts w:hint="cs"/>
            <w:color w:val="222222"/>
            <w:highlight w:val="white"/>
            <w:rtl/>
          </w:rPr>
          <w:t>:כיצד</w:t>
        </w:r>
      </w:ins>
      <w:del w:id="1649" w:author="Aharon Ariel" w:date="2013-10-25T17:27:00Z">
        <w:r w:rsidRPr="00414627" w:rsidDel="00EB4EE6">
          <w:rPr>
            <w:color w:val="222222"/>
            <w:highlight w:val="white"/>
            <w:rtl/>
          </w:rPr>
          <w:delText>איך</w:delText>
        </w:r>
      </w:del>
      <w:ins w:id="1650" w:author="Aharon Ariel" w:date="2013-10-25T17:27:00Z">
        <w:r w:rsidR="00EB4EE6">
          <w:rPr>
            <w:rFonts w:hint="cs"/>
            <w:color w:val="222222"/>
            <w:highlight w:val="white"/>
            <w:rtl/>
          </w:rPr>
          <w:t>ניתן</w:t>
        </w:r>
      </w:ins>
      <w:del w:id="1651" w:author="Aharon Ariel" w:date="2013-10-25T17:27:00Z">
        <w:r w:rsidRPr="00414627" w:rsidDel="00EB4EE6">
          <w:rPr>
            <w:color w:val="222222"/>
            <w:highlight w:val="white"/>
            <w:rtl/>
          </w:rPr>
          <w:delText>אפשר</w:delText>
        </w:r>
      </w:del>
      <w:r w:rsidRPr="00414627">
        <w:rPr>
          <w:color w:val="222222"/>
          <w:highlight w:val="white"/>
          <w:rtl/>
        </w:rPr>
        <w:t xml:space="preserve"> לבצע </w:t>
      </w:r>
      <w:del w:id="1652" w:author="Aharon Ariel" w:date="2013-10-25T17:27:00Z">
        <w:r w:rsidRPr="00414627" w:rsidDel="00EB4EE6">
          <w:rPr>
            <w:color w:val="222222"/>
            <w:highlight w:val="white"/>
            <w:rtl/>
          </w:rPr>
          <w:delText>את ה</w:delText>
        </w:r>
      </w:del>
      <w:r w:rsidRPr="00414627">
        <w:rPr>
          <w:color w:val="222222"/>
          <w:highlight w:val="white"/>
          <w:rtl/>
        </w:rPr>
        <w:t xml:space="preserve">חלוקה </w:t>
      </w:r>
      <w:del w:id="1653" w:author="Aharon Ariel" w:date="2013-10-25T17:27:00Z">
        <w:r w:rsidRPr="00414627" w:rsidDel="00EB4EE6">
          <w:rPr>
            <w:color w:val="222222"/>
            <w:highlight w:val="white"/>
            <w:rtl/>
          </w:rPr>
          <w:delText>ה</w:delText>
        </w:r>
      </w:del>
      <w:r w:rsidRPr="00414627">
        <w:rPr>
          <w:color w:val="222222"/>
          <w:highlight w:val="white"/>
          <w:rtl/>
        </w:rPr>
        <w:t>הוגנת באופן הדרגתי? מצאתי רק מאמר אחד המתייחס לחלוקה הדרגתית של עוג</w:t>
      </w:r>
      <w:ins w:id="1654" w:author="Aharon Ariel" w:date="2013-10-25T17:28:00Z">
        <w:r w:rsidR="00EB4EE6">
          <w:rPr>
            <w:rFonts w:hint="cs"/>
            <w:color w:val="222222"/>
            <w:highlight w:val="white"/>
            <w:rtl/>
          </w:rPr>
          <w:t>ה (</w:t>
        </w:r>
        <w:r w:rsidR="00EB4EE6">
          <w:rPr>
            <w:rFonts w:asciiTheme="minorHAnsi" w:hAnsiTheme="minorHAnsi"/>
            <w:color w:val="222222"/>
            <w:highlight w:val="white"/>
          </w:rPr>
          <w:t>online cake cutting: Walsh, 2011</w:t>
        </w:r>
        <w:r w:rsidR="00EB4EE6">
          <w:rPr>
            <w:rFonts w:asciiTheme="minorHAnsi" w:hAnsiTheme="minorHAnsi" w:hint="cs"/>
            <w:color w:val="222222"/>
            <w:highlight w:val="white"/>
            <w:rtl/>
          </w:rPr>
          <w:t>)</w:t>
        </w:r>
      </w:ins>
      <w:del w:id="1655" w:author="Aharon Ariel" w:date="2013-10-25T17:28:00Z">
        <w:r w:rsidRPr="00414627" w:rsidDel="00EB4EE6">
          <w:rPr>
            <w:color w:val="222222"/>
            <w:highlight w:val="white"/>
            <w:rtl/>
          </w:rPr>
          <w:delText>ה</w:delText>
        </w:r>
        <w:r w:rsidRPr="00414627" w:rsidDel="00EB4EE6">
          <w:rPr>
            <w:color w:val="222222"/>
            <w:highlight w:val="white"/>
          </w:rPr>
          <w:delText xml:space="preserve"> (Online Cake Cutting, </w:delText>
        </w:r>
        <w:r w:rsidR="007E3F66" w:rsidDel="00EB4EE6">
          <w:fldChar w:fldCharType="begin"/>
        </w:r>
        <w:r w:rsidR="0034740E" w:rsidDel="00EB4EE6">
          <w:delInstrText xml:space="preserve"> HYPERLINK "http://www.citeulike.org/user/erelsegal-halevi/author/Walsh:T" \h </w:delInstrText>
        </w:r>
        <w:r w:rsidR="007E3F66" w:rsidDel="00EB4EE6">
          <w:fldChar w:fldCharType="separate"/>
        </w:r>
        <w:r w:rsidRPr="00414627" w:rsidDel="00EB4EE6">
          <w:rPr>
            <w:rFonts w:ascii="Verdana" w:eastAsia="Verdana" w:hAnsi="Verdana"/>
            <w:color w:val="1F81CD"/>
            <w:highlight w:val="white"/>
            <w:u w:val="single"/>
          </w:rPr>
          <w:delText>Toby Walsh</w:delText>
        </w:r>
        <w:r w:rsidR="007E3F66" w:rsidDel="00EB4EE6">
          <w:rPr>
            <w:rFonts w:ascii="Verdana" w:eastAsia="Verdana" w:hAnsi="Verdana"/>
            <w:color w:val="1F81CD"/>
            <w:highlight w:val="white"/>
            <w:u w:val="single"/>
          </w:rPr>
          <w:fldChar w:fldCharType="end"/>
        </w:r>
        <w:r w:rsidRPr="00414627" w:rsidDel="00EB4EE6">
          <w:rPr>
            <w:color w:val="222222"/>
            <w:highlight w:val="white"/>
          </w:rPr>
          <w:delText xml:space="preserve"> 2011)</w:delText>
        </w:r>
        <w:r w:rsidRPr="00414627" w:rsidDel="00EB4EE6">
          <w:rPr>
            <w:color w:val="222222"/>
            <w:highlight w:val="white"/>
            <w:rtl/>
          </w:rPr>
          <w:delText>,</w:delText>
        </w:r>
      </w:del>
      <w:ins w:id="1656" w:author="Aharon Ariel" w:date="2013-10-25T17:28:00Z">
        <w:r w:rsidR="00EB4EE6">
          <w:rPr>
            <w:rFonts w:hint="cs"/>
            <w:color w:val="222222"/>
            <w:highlight w:val="white"/>
            <w:rtl/>
          </w:rPr>
          <w:t>,</w:t>
        </w:r>
      </w:ins>
      <w:r w:rsidRPr="00414627">
        <w:rPr>
          <w:color w:val="222222"/>
          <w:highlight w:val="white"/>
          <w:rtl/>
        </w:rPr>
        <w:t xml:space="preserve"> אולם גם הוא מניח שמספר האנשים ידוע מראש (הם רק מגיעים אחד אחרי השני ולא ביחד). במציאות, מספר האזרחים משתנה כל הזמן. </w:t>
      </w:r>
      <w:ins w:id="1657" w:author="Aharon Ariel" w:date="2013-10-25T17:28:00Z">
        <w:r w:rsidR="00EB4EE6">
          <w:rPr>
            <w:rFonts w:hint="cs"/>
            <w:color w:val="222222"/>
            <w:highlight w:val="white"/>
            <w:rtl/>
          </w:rPr>
          <w:t xml:space="preserve">כלומר, </w:t>
        </w:r>
      </w:ins>
      <w:r w:rsidRPr="00414627">
        <w:rPr>
          <w:color w:val="222222"/>
          <w:highlight w:val="white"/>
          <w:rtl/>
        </w:rPr>
        <w:t xml:space="preserve">גם אם מצאנו חלוקה הוגנת של נחלות למיליון אזרחים, מחר יכול להגיע האזרח המיליון ואחד </w:t>
      </w:r>
      <w:del w:id="1658" w:author="Aharon Ariel" w:date="2013-10-25T17:28:00Z">
        <w:r w:rsidRPr="00414627" w:rsidDel="00EB4EE6">
          <w:rPr>
            <w:color w:val="222222"/>
            <w:highlight w:val="white"/>
            <w:rtl/>
          </w:rPr>
          <w:delText xml:space="preserve">- </w:delText>
        </w:r>
      </w:del>
      <w:ins w:id="1659" w:author="Aharon Ariel" w:date="2013-10-25T17:28:00Z">
        <w:r w:rsidR="00EB4EE6">
          <w:rPr>
            <w:rFonts w:hint="cs"/>
            <w:color w:val="222222"/>
            <w:highlight w:val="white"/>
            <w:rtl/>
          </w:rPr>
          <w:t>(</w:t>
        </w:r>
      </w:ins>
      <w:ins w:id="1660" w:author="Aharon Ariel" w:date="2013-10-25T17:29:00Z">
        <w:r w:rsidR="00EB4EE6">
          <w:rPr>
            <w:rFonts w:hint="cs"/>
            <w:color w:val="222222"/>
            <w:highlight w:val="white"/>
            <w:rtl/>
          </w:rPr>
          <w:t>נער שהגיע לגיל 18,</w:t>
        </w:r>
      </w:ins>
      <w:del w:id="1661" w:author="Aharon Ariel" w:date="2013-10-25T17:29:00Z">
        <w:r w:rsidRPr="00414627" w:rsidDel="00EB4EE6">
          <w:rPr>
            <w:color w:val="222222"/>
            <w:highlight w:val="white"/>
            <w:rtl/>
          </w:rPr>
          <w:delText>ילד חדש שנולד,</w:delText>
        </w:r>
      </w:del>
      <w:r w:rsidRPr="00414627">
        <w:rPr>
          <w:color w:val="222222"/>
          <w:highlight w:val="white"/>
          <w:rtl/>
        </w:rPr>
        <w:t xml:space="preserve"> עולה חדש שהגיע לארץ</w:t>
      </w:r>
      <w:ins w:id="1662" w:author="Aharon Ariel" w:date="2013-10-25T17:29:00Z">
        <w:r w:rsidR="00EB4EE6">
          <w:rPr>
            <w:rFonts w:hint="cs"/>
            <w:color w:val="222222"/>
            <w:highlight w:val="white"/>
            <w:rtl/>
          </w:rPr>
          <w:t xml:space="preserve"> וכדומה)</w:t>
        </w:r>
      </w:ins>
      <w:del w:id="1663" w:author="Aharon Ariel" w:date="2013-10-25T17:29:00Z">
        <w:r w:rsidRPr="00414627" w:rsidDel="00EB4EE6">
          <w:rPr>
            <w:color w:val="222222"/>
            <w:highlight w:val="white"/>
            <w:rtl/>
          </w:rPr>
          <w:delText>, וכו'</w:delText>
        </w:r>
      </w:del>
      <w:ins w:id="1664" w:author="Aharon Ariel" w:date="2013-10-25T17:29:00Z">
        <w:r w:rsidR="00EB4EE6">
          <w:rPr>
            <w:rFonts w:hint="cs"/>
            <w:color w:val="222222"/>
            <w:highlight w:val="white"/>
            <w:rtl/>
          </w:rPr>
          <w:t xml:space="preserve"> ולדרוש גם הוא את נחלתו</w:t>
        </w:r>
      </w:ins>
      <w:r w:rsidRPr="00414627">
        <w:rPr>
          <w:color w:val="222222"/>
          <w:highlight w:val="white"/>
          <w:rtl/>
        </w:rPr>
        <w:t xml:space="preserve">. האם אפשר לעדכן את החלוקה, כך שתהיה הוגנת גם </w:t>
      </w:r>
      <w:del w:id="1665" w:author="Aharon Ariel" w:date="2013-10-25T17:29:00Z">
        <w:r w:rsidRPr="00414627" w:rsidDel="00EB4EE6">
          <w:rPr>
            <w:color w:val="222222"/>
            <w:highlight w:val="white"/>
            <w:rtl/>
          </w:rPr>
          <w:delText xml:space="preserve">עם </w:delText>
        </w:r>
      </w:del>
      <w:ins w:id="1666" w:author="Aharon Ariel" w:date="2013-10-25T17:29:00Z">
        <w:r w:rsidR="00EB4EE6">
          <w:rPr>
            <w:rFonts w:hint="cs"/>
            <w:color w:val="222222"/>
            <w:highlight w:val="white"/>
            <w:rtl/>
          </w:rPr>
          <w:t>כלפי</w:t>
        </w:r>
      </w:ins>
      <w:r w:rsidRPr="00414627">
        <w:rPr>
          <w:color w:val="222222"/>
          <w:highlight w:val="white"/>
          <w:rtl/>
        </w:rPr>
        <w:t>האזרח החדש</w:t>
      </w:r>
      <w:ins w:id="1667" w:author="Aharon Ariel" w:date="2013-10-25T17:29:00Z">
        <w:r w:rsidR="00EB4EE6">
          <w:rPr>
            <w:rFonts w:hint="cs"/>
            <w:color w:val="222222"/>
            <w:highlight w:val="white"/>
            <w:rtl/>
          </w:rPr>
          <w:t xml:space="preserve"> (בהנחה שסך כל הקרקעות קבוע)</w:t>
        </w:r>
      </w:ins>
      <w:r w:rsidRPr="00414627">
        <w:rPr>
          <w:color w:val="222222"/>
          <w:highlight w:val="white"/>
          <w:rtl/>
        </w:rPr>
        <w:t xml:space="preserve">? לא מצאתי (עדיין) כל </w:t>
      </w:r>
      <w:r w:rsidRPr="00414627">
        <w:rPr>
          <w:color w:val="222222"/>
          <w:highlight w:val="white"/>
          <w:rtl/>
        </w:rPr>
        <w:lastRenderedPageBreak/>
        <w:t>התייחסות לשאלה זו</w:t>
      </w:r>
      <w:ins w:id="1668" w:author="Aharon Ariel" w:date="2013-10-25T17:30:00Z">
        <w:r w:rsidR="00EB4EE6">
          <w:rPr>
            <w:rFonts w:hint="cs"/>
            <w:color w:val="222222"/>
            <w:highlight w:val="white"/>
            <w:rtl/>
          </w:rPr>
          <w:t>, ולדעתי היא יכולה לשמש</w:t>
        </w:r>
      </w:ins>
      <w:del w:id="1669" w:author="Aharon Ariel" w:date="2013-10-25T17:29:00Z">
        <w:r w:rsidRPr="00414627" w:rsidDel="00EB4EE6">
          <w:rPr>
            <w:color w:val="222222"/>
            <w:highlight w:val="white"/>
            <w:rtl/>
          </w:rPr>
          <w:delText xml:space="preserve">- לא בקשר לחלוקת-עוגה, ולא בקשר לש"מ נאש במשחק צפיפות. </w:delText>
        </w:r>
      </w:del>
      <w:del w:id="1670" w:author="Aharon Ariel" w:date="2013-10-25T17:30:00Z">
        <w:r w:rsidRPr="00414627" w:rsidDel="00EB4EE6">
          <w:rPr>
            <w:color w:val="222222"/>
            <w:highlight w:val="white"/>
            <w:rtl/>
          </w:rPr>
          <w:delText>לדעתי זה יכול להיות</w:delText>
        </w:r>
      </w:del>
      <w:r w:rsidRPr="00414627">
        <w:rPr>
          <w:color w:val="222222"/>
          <w:highlight w:val="white"/>
          <w:rtl/>
        </w:rPr>
        <w:t xml:space="preserve"> נושא מעניין למחקר עתידי.</w:t>
      </w:r>
    </w:p>
    <w:p w:rsidR="0081621B" w:rsidRPr="00414627" w:rsidRDefault="0081621B" w:rsidP="00414627"/>
    <w:p w:rsidR="00EB4EE6" w:rsidRDefault="007E3F66" w:rsidP="00EB4EE6">
      <w:pPr>
        <w:rPr>
          <w:ins w:id="1671" w:author="Aharon Ariel" w:date="2013-10-25T17:30:00Z"/>
          <w:b/>
          <w:color w:val="222222"/>
          <w:highlight w:val="white"/>
          <w:rtl/>
        </w:rPr>
      </w:pPr>
      <w:del w:id="1672" w:author="Aharon Ariel" w:date="2013-10-25T17:30:00Z">
        <w:r w:rsidRPr="007E3F66">
          <w:rPr>
            <w:b/>
            <w:bCs/>
            <w:color w:val="222222"/>
            <w:highlight w:val="white"/>
            <w:rtl/>
            <w:rPrChange w:id="1673" w:author="Aharon Ariel" w:date="2013-10-25T17:30:00Z">
              <w:rPr>
                <w:color w:val="222222"/>
                <w:highlight w:val="white"/>
                <w:rtl/>
              </w:rPr>
            </w:rPrChange>
          </w:rPr>
          <w:delText xml:space="preserve">ה. </w:delText>
        </w:r>
      </w:del>
      <w:r w:rsidRPr="007E3F66">
        <w:rPr>
          <w:b/>
          <w:bCs/>
          <w:color w:val="222222"/>
          <w:highlight w:val="white"/>
          <w:rtl/>
          <w:rPrChange w:id="1674" w:author="Aharon Ariel" w:date="2013-10-25T17:30:00Z">
            <w:rPr>
              <w:b/>
              <w:color w:val="222222"/>
              <w:highlight w:val="white"/>
              <w:rtl/>
            </w:rPr>
          </w:rPrChange>
        </w:rPr>
        <w:t>צורת הנחלה</w:t>
      </w:r>
      <w:del w:id="1675" w:author="Aharon Ariel" w:date="2013-10-25T17:30:00Z">
        <w:r w:rsidR="0081621B" w:rsidRPr="00414627" w:rsidDel="00EB4EE6">
          <w:rPr>
            <w:b/>
            <w:color w:val="222222"/>
            <w:highlight w:val="white"/>
            <w:rtl/>
          </w:rPr>
          <w:delText xml:space="preserve">: </w:delText>
        </w:r>
      </w:del>
    </w:p>
    <w:p w:rsidR="0081621B" w:rsidRPr="0002646E" w:rsidRDefault="0081621B" w:rsidP="00CD4EDB">
      <w:r w:rsidRPr="0002646E">
        <w:rPr>
          <w:color w:val="222222"/>
          <w:highlight w:val="white"/>
          <w:rtl/>
        </w:rPr>
        <w:t>כל האלגוריתמים לחלוקת עוגה</w:t>
      </w:r>
      <w:del w:id="1676" w:author="Aharon Ariel" w:date="2013-10-29T20:31:00Z">
        <w:r w:rsidRPr="0002646E" w:rsidDel="00CD4EDB">
          <w:rPr>
            <w:color w:val="222222"/>
            <w:highlight w:val="white"/>
            <w:rtl/>
          </w:rPr>
          <w:delText>,</w:delText>
        </w:r>
      </w:del>
      <w:r w:rsidRPr="0002646E">
        <w:rPr>
          <w:color w:val="222222"/>
          <w:highlight w:val="white"/>
          <w:rtl/>
        </w:rPr>
        <w:t xml:space="preserve"> שבדקתי</w:t>
      </w:r>
      <w:del w:id="1677" w:author="Aharon Ariel" w:date="2013-10-29T20:32:00Z">
        <w:r w:rsidRPr="0002646E" w:rsidDel="00CD4EDB">
          <w:rPr>
            <w:color w:val="222222"/>
            <w:highlight w:val="white"/>
            <w:rtl/>
          </w:rPr>
          <w:delText xml:space="preserve"> עד לרגע זה,</w:delText>
        </w:r>
      </w:del>
      <w:r w:rsidRPr="0002646E">
        <w:rPr>
          <w:color w:val="222222"/>
          <w:highlight w:val="white"/>
          <w:rtl/>
        </w:rPr>
        <w:t xml:space="preserve"> מתעלמים לחלוטין </w:t>
      </w:r>
      <w:r w:rsidRPr="0002646E">
        <w:rPr>
          <w:color w:val="222222"/>
          <w:highlight w:val="white"/>
          <w:rtl/>
          <w:rPrChange w:id="1678" w:author=" " w:date="2013-11-19T16:43:00Z">
            <w:rPr>
              <w:b/>
              <w:color w:val="222222"/>
              <w:highlight w:val="white"/>
              <w:rtl/>
            </w:rPr>
          </w:rPrChange>
        </w:rPr>
        <w:t>מה</w:t>
      </w:r>
      <w:r w:rsidR="007E3F66" w:rsidRPr="0002646E">
        <w:rPr>
          <w:color w:val="222222"/>
          <w:highlight w:val="white"/>
          <w:rtl/>
          <w:rPrChange w:id="1679" w:author=" " w:date="2013-11-19T16:43:00Z">
            <w:rPr>
              <w:b/>
              <w:color w:val="222222"/>
              <w:highlight w:val="white"/>
              <w:rtl/>
            </w:rPr>
          </w:rPrChange>
        </w:rPr>
        <w:t>צורה</w:t>
      </w:r>
      <w:r w:rsidRPr="0002646E">
        <w:rPr>
          <w:color w:val="222222"/>
          <w:highlight w:val="white"/>
          <w:rtl/>
        </w:rPr>
        <w:t xml:space="preserve">של הפרוסה שכל אחד מקבל. למעשה, חלק מהאלגוריתמים אף מניחים שהעוגה </w:t>
      </w:r>
      <w:del w:id="1680" w:author="Aharon Ariel" w:date="2013-10-29T20:32:00Z">
        <w:r w:rsidRPr="0002646E" w:rsidDel="00CD4EDB">
          <w:rPr>
            <w:color w:val="222222"/>
            <w:highlight w:val="white"/>
            <w:rtl/>
          </w:rPr>
          <w:delText xml:space="preserve">היא </w:delText>
        </w:r>
      </w:del>
      <w:ins w:id="1681" w:author="Aharon Ariel" w:date="2013-10-29T20:32:00Z">
        <w:r w:rsidR="00CD4EDB" w:rsidRPr="0002646E">
          <w:rPr>
            <w:rFonts w:hint="cs"/>
            <w:color w:val="222222"/>
            <w:highlight w:val="white"/>
            <w:rtl/>
          </w:rPr>
          <w:t>הנה</w:t>
        </w:r>
      </w:ins>
      <w:r w:rsidRPr="0002646E">
        <w:rPr>
          <w:color w:val="222222"/>
          <w:highlight w:val="white"/>
          <w:rtl/>
        </w:rPr>
        <w:t>חד-מימדית</w:t>
      </w:r>
      <w:del w:id="1682" w:author="Aharon Ariel" w:date="2013-10-29T20:32:00Z">
        <w:r w:rsidRPr="0002646E" w:rsidDel="00CD4EDB">
          <w:rPr>
            <w:color w:val="222222"/>
            <w:highlight w:val="white"/>
            <w:rtl/>
          </w:rPr>
          <w:delText xml:space="preserve"> (הקטע [0,1])</w:delText>
        </w:r>
      </w:del>
      <w:r w:rsidRPr="0002646E">
        <w:rPr>
          <w:color w:val="222222"/>
          <w:highlight w:val="white"/>
          <w:rtl/>
        </w:rPr>
        <w:t xml:space="preserve">, כך שאם ניישם אותם </w:t>
      </w:r>
      <w:ins w:id="1683" w:author="Aharon Ariel" w:date="2013-10-29T20:32:00Z">
        <w:r w:rsidR="00CD4EDB" w:rsidRPr="0002646E">
          <w:rPr>
            <w:rFonts w:hint="cs"/>
            <w:color w:val="222222"/>
            <w:highlight w:val="white"/>
            <w:rtl/>
          </w:rPr>
          <w:t xml:space="preserve">במקרה של </w:t>
        </w:r>
      </w:ins>
      <w:del w:id="1684" w:author="Aharon Ariel" w:date="2013-10-29T20:32:00Z">
        <w:r w:rsidRPr="0002646E" w:rsidDel="00CD4EDB">
          <w:rPr>
            <w:color w:val="222222"/>
            <w:highlight w:val="white"/>
            <w:rtl/>
          </w:rPr>
          <w:delText>ל</w:delText>
        </w:r>
      </w:del>
      <w:r w:rsidRPr="0002646E">
        <w:rPr>
          <w:color w:val="222222"/>
          <w:highlight w:val="white"/>
          <w:rtl/>
        </w:rPr>
        <w:t>חלוקת נחלות בארץ</w:t>
      </w:r>
      <w:ins w:id="1685" w:author="Aharon Ariel" w:date="2013-10-29T20:32:00Z">
        <w:r w:rsidR="00CD4EDB" w:rsidRPr="0002646E">
          <w:rPr>
            <w:rFonts w:hint="cs"/>
            <w:color w:val="222222"/>
            <w:highlight w:val="white"/>
            <w:rtl/>
          </w:rPr>
          <w:t>-</w:t>
        </w:r>
      </w:ins>
      <w:r w:rsidRPr="0002646E">
        <w:rPr>
          <w:color w:val="222222"/>
          <w:highlight w:val="white"/>
          <w:rtl/>
        </w:rPr>
        <w:t>ישראל, כל אזרח יקבל רצועה צרה וארוכה מהים ועד הירדן</w:t>
      </w:r>
      <w:del w:id="1686" w:author="Aharon Ariel" w:date="2013-10-29T20:32:00Z">
        <w:r w:rsidRPr="0002646E" w:rsidDel="00CD4EDB">
          <w:rPr>
            <w:color w:val="222222"/>
            <w:highlight w:val="white"/>
            <w:rtl/>
          </w:rPr>
          <w:delText>,</w:delText>
        </w:r>
      </w:del>
      <w:r w:rsidRPr="0002646E">
        <w:rPr>
          <w:color w:val="222222"/>
          <w:highlight w:val="white"/>
          <w:rtl/>
        </w:rPr>
        <w:t xml:space="preserve"> ברוחב של כ-10 ס"מ</w:t>
      </w:r>
      <w:del w:id="1687" w:author="Aharon Ariel" w:date="2013-10-29T20:32:00Z">
        <w:r w:rsidRPr="0002646E" w:rsidDel="00CD4EDB">
          <w:rPr>
            <w:color w:val="222222"/>
            <w:highlight w:val="white"/>
            <w:rtl/>
          </w:rPr>
          <w:delText>..</w:delText>
        </w:r>
      </w:del>
      <w:r w:rsidRPr="0002646E">
        <w:rPr>
          <w:color w:val="222222"/>
          <w:highlight w:val="white"/>
          <w:rtl/>
        </w:rPr>
        <w:t>. על הנייר זו</w:t>
      </w:r>
      <w:del w:id="1688" w:author="Aharon Ariel" w:date="2013-10-29T20:32:00Z">
        <w:r w:rsidRPr="0002646E" w:rsidDel="00CD4EDB">
          <w:rPr>
            <w:color w:val="222222"/>
            <w:highlight w:val="white"/>
            <w:rtl/>
          </w:rPr>
          <w:delText>הי</w:delText>
        </w:r>
      </w:del>
      <w:r w:rsidRPr="0002646E">
        <w:rPr>
          <w:color w:val="222222"/>
          <w:highlight w:val="white"/>
          <w:rtl/>
        </w:rPr>
        <w:t xml:space="preserve"> חלוקה הוגנת, אולם במציאות חלקות כאלו אינן</w:t>
      </w:r>
      <w:ins w:id="1689" w:author="Aharon Ariel" w:date="2013-10-29T20:33:00Z">
        <w:r w:rsidR="00CD4EDB" w:rsidRPr="0002646E">
          <w:rPr>
            <w:rFonts w:hint="cs"/>
            <w:color w:val="222222"/>
            <w:highlight w:val="white"/>
            <w:rtl/>
          </w:rPr>
          <w:t xml:space="preserve"> שימושיות ולכן חסרות תועלת ממשית</w:t>
        </w:r>
      </w:ins>
      <w:del w:id="1690" w:author="Aharon Ariel" w:date="2013-10-29T20:33:00Z">
        <w:r w:rsidRPr="0002646E" w:rsidDel="00CD4EDB">
          <w:rPr>
            <w:color w:val="222222"/>
            <w:highlight w:val="white"/>
            <w:rtl/>
          </w:rPr>
          <w:delText xml:space="preserve"> ניתנות לשימוש</w:delText>
        </w:r>
      </w:del>
      <w:r w:rsidRPr="0002646E">
        <w:rPr>
          <w:color w:val="222222"/>
          <w:highlight w:val="white"/>
          <w:rtl/>
        </w:rPr>
        <w:t xml:space="preserve"> (אמנם, בסוף ספר יחזקאל, הנביא מתאר חלוקה עתידית של ארץ ישראל </w:t>
      </w:r>
      <w:ins w:id="1691" w:author="Aharon Ariel" w:date="2013-10-29T20:33:00Z">
        <w:r w:rsidR="00CD4EDB" w:rsidRPr="0002646E">
          <w:rPr>
            <w:rFonts w:hint="cs"/>
            <w:color w:val="222222"/>
            <w:highlight w:val="white"/>
            <w:rtl/>
          </w:rPr>
          <w:t xml:space="preserve">לשלושה-עשר השבטים על-פי חתכים מקבילים ממזרח למערב, </w:t>
        </w:r>
      </w:ins>
      <w:del w:id="1692" w:author="Aharon Ariel" w:date="2013-10-29T20:33:00Z">
        <w:r w:rsidRPr="0002646E" w:rsidDel="00CD4EDB">
          <w:rPr>
            <w:color w:val="222222"/>
            <w:highlight w:val="white"/>
            <w:rtl/>
          </w:rPr>
          <w:delText xml:space="preserve">ל-13 שבטים, והחלוקה היא בחתכים מקבילים ממזרח למערב! </w:delText>
        </w:r>
      </w:del>
      <w:r w:rsidRPr="0002646E">
        <w:rPr>
          <w:color w:val="222222"/>
          <w:highlight w:val="white"/>
          <w:rtl/>
        </w:rPr>
        <w:t>אולם הוא לא מתאר את החלוקה הפנימית לאזרחים בתוך כל שבט).</w:t>
      </w:r>
    </w:p>
    <w:p w:rsidR="0081621B" w:rsidRPr="00414627" w:rsidRDefault="0081621B" w:rsidP="00CD4EDB">
      <w:r w:rsidRPr="00414627">
        <w:rPr>
          <w:color w:val="222222"/>
          <w:highlight w:val="white"/>
          <w:rtl/>
        </w:rPr>
        <w:t>ישנן מעט עבודות על חלוקה מעגלית (</w:t>
      </w:r>
      <w:del w:id="1693" w:author="Aharon Ariel" w:date="2013-10-29T20:33:00Z">
        <w:r w:rsidRPr="00414627" w:rsidDel="00CD4EDB">
          <w:rPr>
            <w:color w:val="222222"/>
            <w:highlight w:val="white"/>
          </w:rPr>
          <w:delText xml:space="preserve">pie </w:delText>
        </w:r>
      </w:del>
      <w:ins w:id="1694" w:author="Aharon Ariel" w:date="2013-10-29T20:33:00Z">
        <w:r w:rsidR="00CD4EDB">
          <w:rPr>
            <w:rFonts w:hint="cs"/>
            <w:color w:val="222222"/>
            <w:highlight w:val="white"/>
          </w:rPr>
          <w:t>P</w:t>
        </w:r>
        <w:r w:rsidR="00CD4EDB" w:rsidRPr="00414627">
          <w:rPr>
            <w:color w:val="222222"/>
            <w:highlight w:val="white"/>
          </w:rPr>
          <w:t xml:space="preserve">ie </w:t>
        </w:r>
      </w:ins>
      <w:r w:rsidRPr="00414627">
        <w:rPr>
          <w:color w:val="222222"/>
          <w:highlight w:val="white"/>
        </w:rPr>
        <w:t>cutting</w:t>
      </w:r>
      <w:r w:rsidRPr="00414627">
        <w:rPr>
          <w:color w:val="222222"/>
          <w:highlight w:val="white"/>
          <w:rtl/>
        </w:rPr>
        <w:t>)</w:t>
      </w:r>
      <w:del w:id="1695" w:author="Aharon Ariel" w:date="2013-10-29T20:34:00Z">
        <w:r w:rsidRPr="00414627" w:rsidDel="00CD4EDB">
          <w:rPr>
            <w:color w:val="222222"/>
            <w:highlight w:val="white"/>
            <w:rtl/>
          </w:rPr>
          <w:delText xml:space="preserve"> - כאשר</w:delText>
        </w:r>
      </w:del>
      <w:ins w:id="1696" w:author="Aharon Ariel" w:date="2013-10-29T20:34:00Z">
        <w:r w:rsidR="00CD4EDB">
          <w:rPr>
            <w:rFonts w:hint="cs"/>
            <w:color w:val="222222"/>
            <w:highlight w:val="white"/>
            <w:rtl/>
          </w:rPr>
          <w:t xml:space="preserve"> עם</w:t>
        </w:r>
      </w:ins>
      <w:del w:id="1697" w:author="Aharon Ariel" w:date="2013-10-29T20:34:00Z">
        <w:r w:rsidRPr="00414627" w:rsidDel="00CD4EDB">
          <w:rPr>
            <w:color w:val="222222"/>
            <w:highlight w:val="white"/>
            <w:rtl/>
          </w:rPr>
          <w:delText>ה</w:delText>
        </w:r>
      </w:del>
      <w:r w:rsidRPr="00414627">
        <w:rPr>
          <w:color w:val="222222"/>
          <w:highlight w:val="white"/>
          <w:rtl/>
        </w:rPr>
        <w:t>חתכים</w:t>
      </w:r>
      <w:del w:id="1698" w:author="Aharon Ariel" w:date="2013-10-29T20:34:00Z">
        <w:r w:rsidRPr="00414627" w:rsidDel="00CD4EDB">
          <w:rPr>
            <w:color w:val="222222"/>
            <w:highlight w:val="white"/>
            <w:rtl/>
          </w:rPr>
          <w:delText xml:space="preserve"> הם</w:delText>
        </w:r>
      </w:del>
      <w:r w:rsidRPr="00414627">
        <w:rPr>
          <w:color w:val="222222"/>
          <w:highlight w:val="white"/>
          <w:rtl/>
        </w:rPr>
        <w:t xml:space="preserve"> רדיאליים</w:t>
      </w:r>
      <w:ins w:id="1699" w:author="Aharon Ariel" w:date="2013-10-29T20:34:00Z">
        <w:r w:rsidR="00CD4EDB">
          <w:rPr>
            <w:rFonts w:hint="cs"/>
            <w:color w:val="222222"/>
            <w:highlight w:val="white"/>
            <w:rtl/>
          </w:rPr>
          <w:t xml:space="preserve"> (למשל: </w:t>
        </w:r>
        <w:r w:rsidR="00CD4EDB">
          <w:rPr>
            <w:rFonts w:asciiTheme="minorHAnsi" w:hAnsiTheme="minorHAnsi"/>
            <w:color w:val="222222"/>
            <w:highlight w:val="white"/>
          </w:rPr>
          <w:t>Brams, 2008</w:t>
        </w:r>
        <w:r w:rsidR="00CD4EDB">
          <w:rPr>
            <w:rFonts w:asciiTheme="minorHAnsi" w:hAnsiTheme="minorHAnsi" w:hint="cs"/>
            <w:color w:val="222222"/>
            <w:highlight w:val="white"/>
            <w:rtl/>
          </w:rPr>
          <w:t>)</w:t>
        </w:r>
      </w:ins>
      <w:del w:id="1700" w:author="Aharon Ariel" w:date="2013-10-29T20:34:00Z">
        <w:r w:rsidRPr="00414627" w:rsidDel="00CD4EDB">
          <w:rPr>
            <w:color w:val="222222"/>
            <w:highlight w:val="white"/>
            <w:rtl/>
          </w:rPr>
          <w:delText xml:space="preserve"> (למשל  </w:delText>
        </w:r>
        <w:r w:rsidR="007E3F66" w:rsidDel="00CD4EDB">
          <w:fldChar w:fldCharType="begin"/>
        </w:r>
        <w:r w:rsidR="004E3A06" w:rsidDel="00CD4EDB">
          <w:delInstrText xml:space="preserve"> HYPERLINK "http://www.citeulike.org/user/erelsegal-halevi/author/Brams:S" \h </w:delInstrText>
        </w:r>
        <w:r w:rsidR="007E3F66" w:rsidDel="00CD4EDB">
          <w:fldChar w:fldCharType="separate"/>
        </w:r>
        <w:r w:rsidRPr="00414627" w:rsidDel="00CD4EDB">
          <w:rPr>
            <w:rFonts w:ascii="Verdana" w:eastAsia="Verdana" w:hAnsi="Verdana"/>
            <w:color w:val="1F81CD"/>
            <w:highlight w:val="white"/>
            <w:u w:val="single"/>
          </w:rPr>
          <w:delText>Steven Brams</w:delText>
        </w:r>
        <w:r w:rsidR="007E3F66" w:rsidDel="00CD4EDB">
          <w:rPr>
            <w:rFonts w:ascii="Verdana" w:eastAsia="Verdana" w:hAnsi="Verdana"/>
            <w:color w:val="1F81CD"/>
            <w:highlight w:val="white"/>
            <w:u w:val="single"/>
          </w:rPr>
          <w:fldChar w:fldCharType="end"/>
        </w:r>
        <w:r w:rsidRPr="00414627" w:rsidDel="00CD4EDB">
          <w:rPr>
            <w:color w:val="222222"/>
            <w:highlight w:val="white"/>
          </w:rPr>
          <w:delText xml:space="preserve"> 2008)</w:delText>
        </w:r>
      </w:del>
      <w:r w:rsidRPr="00414627">
        <w:rPr>
          <w:color w:val="222222"/>
          <w:highlight w:val="white"/>
          <w:rtl/>
        </w:rPr>
        <w:t>. החלוקה הז</w:t>
      </w:r>
      <w:ins w:id="1701" w:author="Aharon Ariel" w:date="2013-10-29T20:34:00Z">
        <w:r w:rsidR="00CD4EDB">
          <w:rPr>
            <w:rFonts w:hint="cs"/>
            <w:color w:val="222222"/>
            <w:highlight w:val="white"/>
            <w:rtl/>
          </w:rPr>
          <w:t>ו</w:t>
        </w:r>
      </w:ins>
      <w:del w:id="1702" w:author="Aharon Ariel" w:date="2013-10-29T20:34:00Z">
        <w:r w:rsidRPr="00414627" w:rsidDel="00CD4EDB">
          <w:rPr>
            <w:color w:val="222222"/>
            <w:highlight w:val="white"/>
            <w:rtl/>
          </w:rPr>
          <w:delText>את</w:delText>
        </w:r>
      </w:del>
      <w:r w:rsidRPr="00414627">
        <w:rPr>
          <w:color w:val="222222"/>
          <w:highlight w:val="white"/>
          <w:rtl/>
        </w:rPr>
        <w:t xml:space="preserve"> מתאימה, למשל, לחלוקת אגם שנמצא בין מדינות, כך שכל מדינה תקבל קו חוף רציף. אולם גם </w:t>
      </w:r>
      <w:ins w:id="1703" w:author="Aharon Ariel" w:date="2013-10-29T20:34:00Z">
        <w:r w:rsidR="00CD4EDB">
          <w:rPr>
            <w:rFonts w:hint="cs"/>
            <w:color w:val="222222"/>
            <w:highlight w:val="white"/>
            <w:rtl/>
          </w:rPr>
          <w:t xml:space="preserve">חלוקה </w:t>
        </w:r>
      </w:ins>
      <w:r w:rsidRPr="00414627">
        <w:rPr>
          <w:color w:val="222222"/>
          <w:highlight w:val="white"/>
          <w:rtl/>
        </w:rPr>
        <w:t>זו אי</w:t>
      </w:r>
      <w:ins w:id="1704" w:author="Aharon Ariel" w:date="2013-10-29T20:34:00Z">
        <w:r w:rsidR="00CD4EDB">
          <w:rPr>
            <w:rFonts w:hint="cs"/>
            <w:color w:val="222222"/>
            <w:highlight w:val="white"/>
            <w:rtl/>
          </w:rPr>
          <w:t>נ</w:t>
        </w:r>
      </w:ins>
      <w:r w:rsidRPr="00414627">
        <w:rPr>
          <w:color w:val="222222"/>
          <w:highlight w:val="white"/>
          <w:rtl/>
        </w:rPr>
        <w:t>נה</w:t>
      </w:r>
      <w:del w:id="1705" w:author="Aharon Ariel" w:date="2013-10-29T20:34:00Z">
        <w:r w:rsidRPr="00414627" w:rsidDel="00CD4EDB">
          <w:rPr>
            <w:color w:val="222222"/>
            <w:highlight w:val="white"/>
            <w:rtl/>
          </w:rPr>
          <w:delText xml:space="preserve"> חלוקה</w:delText>
        </w:r>
      </w:del>
      <w:r w:rsidRPr="00414627">
        <w:rPr>
          <w:color w:val="222222"/>
          <w:highlight w:val="white"/>
          <w:rtl/>
        </w:rPr>
        <w:t xml:space="preserve"> כללית מספיק עבור ארץ שלמה.</w:t>
      </w:r>
    </w:p>
    <w:p w:rsidR="0081621B" w:rsidRPr="00414627" w:rsidRDefault="00CD4EDB" w:rsidP="00CD4EDB">
      <w:r>
        <w:rPr>
          <w:rFonts w:hint="cs"/>
          <w:color w:val="222222"/>
          <w:highlight w:val="white"/>
          <w:rtl/>
        </w:rPr>
        <w:t xml:space="preserve">עד כה </w:t>
      </w:r>
      <w:r w:rsidR="0081621B" w:rsidRPr="00414627">
        <w:rPr>
          <w:color w:val="222222"/>
          <w:highlight w:val="white"/>
          <w:rtl/>
        </w:rPr>
        <w:t>מצאתי רק אלגוריתם אחד שמאפשר לכל אזרח לקבל נחלה בצורה מסויימת</w:t>
      </w:r>
      <w:ins w:id="1706" w:author="Aharon Ariel" w:date="2013-10-29T20:35:00Z">
        <w:r>
          <w:rPr>
            <w:rFonts w:hint="cs"/>
            <w:color w:val="222222"/>
            <w:highlight w:val="white"/>
            <w:rtl/>
          </w:rPr>
          <w:t xml:space="preserve"> (</w:t>
        </w:r>
        <w:r>
          <w:rPr>
            <w:rFonts w:asciiTheme="minorHAnsi" w:hAnsiTheme="minorHAnsi"/>
            <w:color w:val="222222"/>
            <w:highlight w:val="white"/>
          </w:rPr>
          <w:t>Iyer &amp; Huhns, 2007</w:t>
        </w:r>
        <w:r>
          <w:rPr>
            <w:rFonts w:asciiTheme="minorHAnsi" w:hAnsiTheme="minorHAnsi" w:hint="cs"/>
            <w:color w:val="222222"/>
            <w:highlight w:val="white"/>
            <w:rtl/>
          </w:rPr>
          <w:t>)</w:t>
        </w:r>
      </w:ins>
      <w:del w:id="1707" w:author="Aharon Ariel" w:date="2013-10-29T20:35:00Z">
        <w:r w:rsidR="0081621B" w:rsidRPr="00414627" w:rsidDel="00CD4EDB">
          <w:rPr>
            <w:color w:val="222222"/>
            <w:highlight w:val="white"/>
          </w:rPr>
          <w:delText xml:space="preserve">(2007 </w:delText>
        </w:r>
        <w:r w:rsidR="007E3F66" w:rsidDel="00CD4EDB">
          <w:fldChar w:fldCharType="begin"/>
        </w:r>
        <w:r w:rsidR="004E3A06" w:rsidDel="00CD4EDB">
          <w:delInstrText xml:space="preserve"> HYPERLINK "http://www.citeulike.org/user/erelsegal-halevi/author/Iyer:K" \h </w:delInstrText>
        </w:r>
        <w:r w:rsidR="007E3F66" w:rsidDel="00CD4EDB">
          <w:fldChar w:fldCharType="separate"/>
        </w:r>
        <w:r w:rsidR="0081621B" w:rsidRPr="00414627" w:rsidDel="00CD4EDB">
          <w:rPr>
            <w:rFonts w:ascii="Verdana" w:eastAsia="Verdana" w:hAnsi="Verdana"/>
            <w:color w:val="1F81CD"/>
            <w:highlight w:val="white"/>
            <w:u w:val="single"/>
          </w:rPr>
          <w:delText>Karthik Iyer</w:delText>
        </w:r>
        <w:r w:rsidR="007E3F66" w:rsidDel="00CD4EDB">
          <w:rPr>
            <w:rFonts w:ascii="Verdana" w:eastAsia="Verdana" w:hAnsi="Verdana"/>
            <w:color w:val="1F81CD"/>
            <w:highlight w:val="white"/>
            <w:u w:val="single"/>
          </w:rPr>
          <w:fldChar w:fldCharType="end"/>
        </w:r>
        <w:r w:rsidR="0081621B" w:rsidRPr="00414627" w:rsidDel="00CD4EDB">
          <w:rPr>
            <w:rFonts w:ascii="Verdana" w:eastAsia="Verdana" w:hAnsi="Verdana"/>
            <w:color w:val="444444"/>
            <w:highlight w:val="white"/>
          </w:rPr>
          <w:delText xml:space="preserve">, </w:delText>
        </w:r>
        <w:r w:rsidR="007E3F66" w:rsidDel="00CD4EDB">
          <w:fldChar w:fldCharType="begin"/>
        </w:r>
        <w:r w:rsidR="004E3A06" w:rsidDel="00CD4EDB">
          <w:delInstrText xml:space="preserve"> HYPERLINK "http://www.citeulike.org/user/erelsegal-halevi/author/Huhns:MN" \h </w:delInstrText>
        </w:r>
        <w:r w:rsidR="007E3F66" w:rsidDel="00CD4EDB">
          <w:fldChar w:fldCharType="separate"/>
        </w:r>
        <w:r w:rsidR="0081621B" w:rsidRPr="00414627" w:rsidDel="00CD4EDB">
          <w:rPr>
            <w:rFonts w:ascii="Verdana" w:eastAsia="Verdana" w:hAnsi="Verdana"/>
            <w:color w:val="1F81CD"/>
            <w:highlight w:val="white"/>
            <w:u w:val="single"/>
          </w:rPr>
          <w:delText>Michael Huhns</w:delText>
        </w:r>
        <w:r w:rsidR="007E3F66" w:rsidDel="00CD4EDB">
          <w:rPr>
            <w:rFonts w:ascii="Verdana" w:eastAsia="Verdana" w:hAnsi="Verdana"/>
            <w:color w:val="1F81CD"/>
            <w:highlight w:val="white"/>
            <w:u w:val="single"/>
          </w:rPr>
          <w:fldChar w:fldCharType="end"/>
        </w:r>
        <w:r w:rsidR="0081621B" w:rsidRPr="00414627" w:rsidDel="00CD4EDB">
          <w:rPr>
            <w:color w:val="222222"/>
            <w:highlight w:val="white"/>
          </w:rPr>
          <w:delText>)</w:delText>
        </w:r>
        <w:r w:rsidR="0081621B" w:rsidRPr="00414627" w:rsidDel="00CD4EDB">
          <w:rPr>
            <w:color w:val="222222"/>
            <w:highlight w:val="white"/>
            <w:rtl/>
          </w:rPr>
          <w:delText xml:space="preserve">: </w:delText>
        </w:r>
      </w:del>
      <w:ins w:id="1708" w:author="Aharon Ariel" w:date="2013-10-29T20:35:00Z">
        <w:r>
          <w:rPr>
            <w:rFonts w:hint="cs"/>
            <w:color w:val="222222"/>
            <w:highlight w:val="white"/>
            <w:rtl/>
          </w:rPr>
          <w:t xml:space="preserve">. </w:t>
        </w:r>
      </w:ins>
      <w:del w:id="1709" w:author="Aharon Ariel" w:date="2013-10-29T20:35:00Z">
        <w:r w:rsidR="0081621B" w:rsidRPr="00414627" w:rsidDel="00CD4EDB">
          <w:rPr>
            <w:color w:val="222222"/>
            <w:highlight w:val="white"/>
            <w:rtl/>
          </w:rPr>
          <w:delText>ה</w:delText>
        </w:r>
      </w:del>
      <w:r w:rsidR="0081621B" w:rsidRPr="00414627">
        <w:rPr>
          <w:color w:val="222222"/>
          <w:highlight w:val="white"/>
          <w:rtl/>
        </w:rPr>
        <w:t>אלגוריתם</w:t>
      </w:r>
      <w:ins w:id="1710" w:author="Aharon Ariel" w:date="2013-10-29T20:35:00Z">
        <w:r>
          <w:rPr>
            <w:rFonts w:hint="cs"/>
            <w:color w:val="222222"/>
            <w:highlight w:val="white"/>
            <w:rtl/>
          </w:rPr>
          <w:t xml:space="preserve"> זה</w:t>
        </w:r>
      </w:ins>
      <w:r w:rsidR="0081621B" w:rsidRPr="00414627">
        <w:rPr>
          <w:color w:val="222222"/>
          <w:highlight w:val="white"/>
          <w:rtl/>
        </w:rPr>
        <w:t xml:space="preserve"> דורש מכל אזרח לצייר על המפה </w:t>
      </w:r>
      <w:r w:rsidR="0081621B" w:rsidRPr="00414627">
        <w:rPr>
          <w:color w:val="222222"/>
          <w:highlight w:val="white"/>
        </w:rPr>
        <w:t>n</w:t>
      </w:r>
      <w:r w:rsidR="0081621B" w:rsidRPr="00414627">
        <w:rPr>
          <w:color w:val="222222"/>
          <w:highlight w:val="white"/>
          <w:rtl/>
        </w:rPr>
        <w:t xml:space="preserve"> מלבנים לא-חופפים, כך שכל מלבן חופף לכל היותר למלבן אחד של כל אזרח אחר</w:t>
      </w:r>
      <w:ins w:id="1711" w:author="Aharon Ariel" w:date="2013-10-29T20:35:00Z">
        <w:r>
          <w:rPr>
            <w:rFonts w:hint="cs"/>
            <w:color w:val="222222"/>
            <w:highlight w:val="white"/>
            <w:rtl/>
          </w:rPr>
          <w:t>,</w:t>
        </w:r>
      </w:ins>
      <w:del w:id="1712" w:author="Aharon Ariel" w:date="2013-10-29T20:35:00Z">
        <w:r w:rsidR="0081621B" w:rsidRPr="00414627" w:rsidDel="00CD4EDB">
          <w:rPr>
            <w:color w:val="222222"/>
            <w:highlight w:val="white"/>
            <w:rtl/>
          </w:rPr>
          <w:delText>.</w:delText>
        </w:r>
      </w:del>
      <w:ins w:id="1713" w:author="Aharon Ariel" w:date="2013-10-29T20:35:00Z">
        <w:r>
          <w:rPr>
            <w:rFonts w:hint="cs"/>
            <w:color w:val="222222"/>
            <w:highlight w:val="white"/>
            <w:rtl/>
          </w:rPr>
          <w:t>ו</w:t>
        </w:r>
      </w:ins>
      <w:r w:rsidR="0081621B" w:rsidRPr="00414627">
        <w:rPr>
          <w:color w:val="222222"/>
          <w:highlight w:val="white"/>
          <w:rtl/>
        </w:rPr>
        <w:t>האלגוריתם מבטיח שכל אזרח יקבל את אחד המלבנים שצייר. הבעיה</w:t>
      </w:r>
      <w:del w:id="1714" w:author="Aharon Ariel" w:date="2013-10-29T20:37:00Z">
        <w:r w:rsidR="0081621B" w:rsidRPr="00414627" w:rsidDel="00CD4EDB">
          <w:rPr>
            <w:color w:val="222222"/>
            <w:highlight w:val="white"/>
            <w:rtl/>
          </w:rPr>
          <w:delText>,</w:delText>
        </w:r>
      </w:del>
      <w:ins w:id="1715" w:author="Aharon Ariel" w:date="2013-10-29T20:37:00Z">
        <w:r>
          <w:rPr>
            <w:rFonts w:hint="cs"/>
            <w:color w:val="222222"/>
            <w:highlight w:val="white"/>
            <w:rtl/>
          </w:rPr>
          <w:t xml:space="preserve">היא </w:t>
        </w:r>
      </w:ins>
      <w:r w:rsidR="0081621B" w:rsidRPr="00414627">
        <w:rPr>
          <w:color w:val="222222"/>
          <w:highlight w:val="white"/>
          <w:rtl/>
        </w:rPr>
        <w:t xml:space="preserve">שהאלגוריתם </w:t>
      </w:r>
      <w:ins w:id="1716" w:author="Aharon Ariel" w:date="2013-10-29T20:37:00Z">
        <w:r>
          <w:rPr>
            <w:rFonts w:hint="cs"/>
            <w:color w:val="222222"/>
            <w:highlight w:val="white"/>
            <w:rtl/>
          </w:rPr>
          <w:t>דורשה השקעה רבה מצד</w:t>
        </w:r>
      </w:ins>
      <w:del w:id="1717" w:author="Aharon Ariel" w:date="2013-10-29T20:37:00Z">
        <w:r w:rsidR="0081621B" w:rsidRPr="00414627" w:rsidDel="00CD4EDB">
          <w:rPr>
            <w:color w:val="222222"/>
            <w:highlight w:val="white"/>
            <w:rtl/>
          </w:rPr>
          <w:delText>מטיל טרחה מרובה על</w:delText>
        </w:r>
      </w:del>
      <w:r w:rsidR="0081621B" w:rsidRPr="00414627">
        <w:rPr>
          <w:color w:val="222222"/>
          <w:highlight w:val="white"/>
          <w:rtl/>
        </w:rPr>
        <w:t xml:space="preserve"> האזרחים</w:t>
      </w:r>
      <w:ins w:id="1718" w:author="Aharon Ariel" w:date="2013-10-29T20:37:00Z">
        <w:r>
          <w:rPr>
            <w:rFonts w:hint="cs"/>
            <w:color w:val="222222"/>
            <w:highlight w:val="white"/>
            <w:rtl/>
          </w:rPr>
          <w:t>, וכאשר</w:t>
        </w:r>
      </w:ins>
      <w:del w:id="1719" w:author="Aharon Ariel" w:date="2013-10-29T20:37:00Z">
        <w:r w:rsidR="0081621B" w:rsidRPr="00414627" w:rsidDel="00CD4EDB">
          <w:rPr>
            <w:color w:val="222222"/>
            <w:highlight w:val="white"/>
            <w:rtl/>
          </w:rPr>
          <w:delText xml:space="preserve"> -</w:delText>
        </w:r>
      </w:del>
      <w:r w:rsidR="0081621B" w:rsidRPr="00414627">
        <w:rPr>
          <w:color w:val="222222"/>
          <w:highlight w:val="white"/>
          <w:rtl/>
        </w:rPr>
        <w:t xml:space="preserve"> כאשר יש </w:t>
      </w:r>
      <w:ins w:id="1720" w:author="Aharon Ariel" w:date="2013-10-29T20:38:00Z">
        <w:r>
          <w:rPr>
            <w:rFonts w:hint="cs"/>
            <w:color w:val="222222"/>
            <w:highlight w:val="white"/>
            <w:rtl/>
          </w:rPr>
          <w:t>מיליוני</w:t>
        </w:r>
      </w:ins>
      <w:del w:id="1721" w:author="Aharon Ariel" w:date="2013-10-29T20:38:00Z">
        <w:r w:rsidR="0081621B" w:rsidRPr="00414627" w:rsidDel="00CD4EDB">
          <w:rPr>
            <w:color w:val="222222"/>
            <w:highlight w:val="white"/>
            <w:rtl/>
          </w:rPr>
          <w:delText>הרבה</w:delText>
        </w:r>
      </w:del>
      <w:r w:rsidR="0081621B" w:rsidRPr="00414627">
        <w:rPr>
          <w:color w:val="222222"/>
          <w:highlight w:val="white"/>
          <w:rtl/>
        </w:rPr>
        <w:t xml:space="preserve"> אזרחים</w:t>
      </w:r>
      <w:del w:id="1722" w:author="Aharon Ariel" w:date="2013-10-29T20:38:00Z">
        <w:r w:rsidR="0081621B" w:rsidRPr="00414627" w:rsidDel="00CD4EDB">
          <w:rPr>
            <w:color w:val="222222"/>
            <w:highlight w:val="white"/>
            <w:rtl/>
          </w:rPr>
          <w:delText xml:space="preserve"> (מיליונים), זה</w:delText>
        </w:r>
      </w:del>
      <w:r w:rsidR="0081621B" w:rsidRPr="00414627">
        <w:rPr>
          <w:color w:val="222222"/>
          <w:highlight w:val="white"/>
          <w:rtl/>
        </w:rPr>
        <w:t xml:space="preserve"> מא</w:t>
      </w:r>
      <w:ins w:id="1723" w:author="Aharon Ariel" w:date="2013-10-29T20:38:00Z">
        <w:r>
          <w:rPr>
            <w:rFonts w:hint="cs"/>
            <w:color w:val="222222"/>
            <w:highlight w:val="white"/>
            <w:rtl/>
          </w:rPr>
          <w:t>ו</w:t>
        </w:r>
      </w:ins>
      <w:r w:rsidR="0081621B" w:rsidRPr="00414627">
        <w:rPr>
          <w:color w:val="222222"/>
          <w:highlight w:val="white"/>
          <w:rtl/>
        </w:rPr>
        <w:t xml:space="preserve">ד קשה לשרטט </w:t>
      </w:r>
      <w:r w:rsidR="0081621B" w:rsidRPr="00414627">
        <w:rPr>
          <w:color w:val="222222"/>
          <w:highlight w:val="white"/>
        </w:rPr>
        <w:t>n</w:t>
      </w:r>
      <w:r w:rsidR="0081621B" w:rsidRPr="00414627">
        <w:rPr>
          <w:color w:val="222222"/>
          <w:highlight w:val="white"/>
          <w:rtl/>
        </w:rPr>
        <w:t xml:space="preserve"> מלבנים שווי-תועלת, והסיכוי שהמלבנים יעמדו בדרישות הפרוטוקול (לא יחתכו יותר ממלבן אחד של כל אזרח אחר) </w:t>
      </w:r>
      <w:ins w:id="1724" w:author="Aharon Ariel" w:date="2013-10-29T20:38:00Z">
        <w:r>
          <w:rPr>
            <w:rFonts w:hint="cs"/>
            <w:color w:val="222222"/>
            <w:highlight w:val="white"/>
            <w:rtl/>
          </w:rPr>
          <w:t>נהיה נמוך מאוד</w:t>
        </w:r>
      </w:ins>
      <w:del w:id="1725" w:author="Aharon Ariel" w:date="2013-10-29T20:38:00Z">
        <w:r w:rsidR="0081621B" w:rsidRPr="00414627" w:rsidDel="00CD4EDB">
          <w:rPr>
            <w:color w:val="222222"/>
            <w:highlight w:val="white"/>
            <w:rtl/>
          </w:rPr>
          <w:delText>הוא מאד נמוך</w:delText>
        </w:r>
      </w:del>
      <w:r w:rsidR="0081621B" w:rsidRPr="00414627">
        <w:rPr>
          <w:color w:val="222222"/>
          <w:highlight w:val="white"/>
          <w:rtl/>
        </w:rPr>
        <w:t xml:space="preserve">. פתרון אפשרי </w:t>
      </w:r>
      <w:ins w:id="1726" w:author="Aharon Ariel" w:date="2013-10-29T20:38:00Z">
        <w:r>
          <w:rPr>
            <w:rFonts w:hint="cs"/>
            <w:color w:val="222222"/>
            <w:highlight w:val="white"/>
            <w:rtl/>
          </w:rPr>
          <w:t xml:space="preserve">אחד </w:t>
        </w:r>
      </w:ins>
      <w:r w:rsidR="0081621B" w:rsidRPr="00414627">
        <w:rPr>
          <w:color w:val="222222"/>
          <w:highlight w:val="white"/>
          <w:rtl/>
        </w:rPr>
        <w:t>הוא</w:t>
      </w:r>
      <w:del w:id="1727" w:author="Aharon Ariel" w:date="2013-10-29T20:38:00Z">
        <w:r w:rsidR="0081621B" w:rsidRPr="00414627" w:rsidDel="00CD4EDB">
          <w:rPr>
            <w:color w:val="222222"/>
            <w:highlight w:val="white"/>
            <w:rtl/>
          </w:rPr>
          <w:delText>,</w:delText>
        </w:r>
      </w:del>
      <w:r w:rsidR="0081621B" w:rsidRPr="00414627">
        <w:rPr>
          <w:color w:val="222222"/>
          <w:highlight w:val="white"/>
          <w:rtl/>
        </w:rPr>
        <w:t xml:space="preserve"> לבקש משמאי-מקרקעין לשרטט כמה סדרות של מלבנים המתאימות לפרופילי העדפות סטנדרטיים, כך שכל אזרח יוכל לבחור את הפרופיל המתאים לו</w:t>
      </w:r>
      <w:del w:id="1728" w:author="Aharon Ariel" w:date="2013-10-29T20:38:00Z">
        <w:r w:rsidR="0081621B" w:rsidRPr="00414627" w:rsidDel="00CD4EDB">
          <w:rPr>
            <w:color w:val="222222"/>
            <w:highlight w:val="white"/>
            <w:rtl/>
          </w:rPr>
          <w:delText>,</w:delText>
        </w:r>
      </w:del>
      <w:r w:rsidR="0081621B" w:rsidRPr="00414627">
        <w:rPr>
          <w:color w:val="222222"/>
          <w:highlight w:val="white"/>
          <w:rtl/>
        </w:rPr>
        <w:t xml:space="preserve"> ולא יצטרך לשרטט בעצמו.</w:t>
      </w:r>
    </w:p>
    <w:p w:rsidR="0081621B" w:rsidRPr="00414627" w:rsidDel="0002646E" w:rsidRDefault="00CD4EDB" w:rsidP="007E01FB">
      <w:pPr>
        <w:rPr>
          <w:del w:id="1729" w:author=" " w:date="2013-11-19T16:44:00Z"/>
          <w:rFonts w:hint="cs"/>
          <w:rtl/>
        </w:rPr>
      </w:pPr>
      <w:del w:id="1730" w:author=" " w:date="2013-11-19T16:44:00Z">
        <w:r w:rsidDel="0002646E">
          <w:rPr>
            <w:rFonts w:hint="cs"/>
            <w:color w:val="222222"/>
            <w:highlight w:val="white"/>
            <w:rtl/>
          </w:rPr>
          <w:delText xml:space="preserve">כעת </w:delText>
        </w:r>
        <w:r w:rsidR="0081621B" w:rsidRPr="00414627" w:rsidDel="0002646E">
          <w:rPr>
            <w:rFonts w:hint="cs"/>
            <w:color w:val="222222"/>
            <w:highlight w:val="white"/>
            <w:rtl/>
          </w:rPr>
          <w:delText>ננסה</w:delText>
        </w:r>
        <w:r w:rsidR="0081621B" w:rsidRPr="00414627" w:rsidDel="0002646E">
          <w:rPr>
            <w:color w:val="222222"/>
            <w:highlight w:val="white"/>
            <w:rtl/>
          </w:rPr>
          <w:delText xml:space="preserve"> ללכת בכיוון אחר, ו</w:delText>
        </w:r>
        <w:r w:rsidR="0081621B" w:rsidRPr="00414627" w:rsidDel="0002646E">
          <w:rPr>
            <w:rFonts w:hint="cs"/>
            <w:color w:val="222222"/>
            <w:highlight w:val="white"/>
            <w:rtl/>
          </w:rPr>
          <w:delText>לבדוק</w:delText>
        </w:r>
        <w:r w:rsidR="0081621B" w:rsidRPr="00414627" w:rsidDel="0002646E">
          <w:rPr>
            <w:color w:val="222222"/>
            <w:highlight w:val="white"/>
            <w:rtl/>
          </w:rPr>
          <w:delText xml:space="preserve"> את השאלה הבאה: נניח שאנו רוצים לחלק עוגה (או קרקע), כך שכל אזרח יקבל פרוסה </w:delText>
        </w:r>
        <w:r w:rsidR="0081621B" w:rsidRPr="00414627" w:rsidDel="0002646E">
          <w:rPr>
            <w:b/>
            <w:color w:val="222222"/>
            <w:highlight w:val="white"/>
            <w:rtl/>
          </w:rPr>
          <w:delText>בצורת ריבוע</w:delText>
        </w:r>
        <w:r w:rsidR="0081621B" w:rsidRPr="00414627" w:rsidDel="0002646E">
          <w:rPr>
            <w:color w:val="222222"/>
            <w:highlight w:val="white"/>
            <w:rtl/>
          </w:rPr>
          <w:delText>. מהו החלק הגדול ביותר שאפשר להבטיח לכל אזרח?ניתן לראות מי</w:delText>
        </w:r>
      </w:del>
      <w:ins w:id="1731" w:author="Aharon Ariel" w:date="2013-10-29T20:39:00Z">
        <w:del w:id="1732" w:author=" " w:date="2013-11-19T16:44:00Z">
          <w:r w:rsidR="005A3AEA" w:rsidDel="0002646E">
            <w:rPr>
              <w:rFonts w:hint="cs"/>
              <w:color w:val="222222"/>
              <w:highlight w:val="white"/>
              <w:rtl/>
            </w:rPr>
            <w:delText>י</w:delText>
          </w:r>
        </w:del>
      </w:ins>
      <w:del w:id="1733" w:author=" " w:date="2013-11-19T16:44:00Z">
        <w:r w:rsidR="0081621B" w:rsidRPr="00414627" w:rsidDel="0002646E">
          <w:rPr>
            <w:color w:val="222222"/>
            <w:highlight w:val="white"/>
            <w:rtl/>
          </w:rPr>
          <w:delText>ד, שחלוקה פרופורציונלית לא תמיד אפשרית בתנאים אלה</w:delText>
        </w:r>
      </w:del>
      <w:ins w:id="1734" w:author="Aharon Ariel" w:date="2013-10-29T20:39:00Z">
        <w:del w:id="1735" w:author=" " w:date="2013-11-19T16:44:00Z">
          <w:r w:rsidR="005A3AEA" w:rsidDel="0002646E">
            <w:rPr>
              <w:rFonts w:hint="cs"/>
              <w:color w:val="222222"/>
              <w:highlight w:val="white"/>
              <w:rtl/>
            </w:rPr>
            <w:delText>כאלו</w:delText>
          </w:r>
        </w:del>
      </w:ins>
      <w:del w:id="1736" w:author=" " w:date="2013-11-19T16:44:00Z">
        <w:r w:rsidR="0081621B" w:rsidRPr="00414627" w:rsidDel="0002646E">
          <w:rPr>
            <w:color w:val="222222"/>
            <w:highlight w:val="white"/>
            <w:rtl/>
          </w:rPr>
          <w:delText>. לדוגמה, אם ישנם 2 אזרחים, בעלי העדפות שוות ואחידות, והקרקע שיש לחלק היא בצורת ריבוע עם צלע של 100 מטר, לכל היותר נוכל לתת לכל אזרח ריבוע עם צלע של 50 מטר, הכולל רבע מהערך הכולל</w:delText>
        </w:r>
      </w:del>
      <w:ins w:id="1737" w:author="Aharon Ariel" w:date="2013-10-29T20:40:00Z">
        <w:del w:id="1738" w:author=" " w:date="2013-11-19T16:44:00Z">
          <w:r w:rsidR="005A3AEA" w:rsidDel="0002646E">
            <w:rPr>
              <w:rFonts w:hint="cs"/>
              <w:color w:val="222222"/>
              <w:highlight w:val="white"/>
              <w:rtl/>
            </w:rPr>
            <w:delText xml:space="preserve">. כלומר, </w:delText>
          </w:r>
        </w:del>
      </w:ins>
      <w:del w:id="1739" w:author=" " w:date="2013-11-19T16:44:00Z">
        <w:r w:rsidR="0081621B" w:rsidRPr="00414627" w:rsidDel="0002646E">
          <w:rPr>
            <w:color w:val="222222"/>
            <w:highlight w:val="white"/>
            <w:rtl/>
          </w:rPr>
          <w:delText>;לא נוכל להבטיח לכל אחד חצי מהערך הכולל!</w:delText>
        </w:r>
      </w:del>
      <w:commentRangeStart w:id="1740"/>
      <w:ins w:id="1741" w:author="Aharon Ariel" w:date="2013-10-29T20:40:00Z">
        <w:del w:id="1742" w:author=" " w:date="2013-11-19T16:44:00Z">
          <w:r w:rsidR="005A3AEA" w:rsidDel="0002646E">
            <w:rPr>
              <w:rFonts w:hint="cs"/>
              <w:color w:val="222222"/>
              <w:highlight w:val="white"/>
              <w:rtl/>
            </w:rPr>
            <w:delText>ולמעשה חצי משטח ישאר ללא הקצאה</w:delText>
          </w:r>
          <w:commentRangeEnd w:id="1740"/>
          <w:r w:rsidR="005A3AEA" w:rsidDel="0002646E">
            <w:rPr>
              <w:rStyle w:val="CommentReference"/>
              <w:rFonts w:ascii="Times New Roman" w:eastAsia="Calibri" w:hAnsi="Times New Roman" w:cs="Times New Roman"/>
              <w:rtl/>
              <w:lang w:eastAsia="de-DE" w:bidi="ar-SA"/>
            </w:rPr>
            <w:commentReference w:id="1740"/>
          </w:r>
          <w:r w:rsidR="005A3AEA" w:rsidDel="0002646E">
            <w:rPr>
              <w:rFonts w:hint="cs"/>
              <w:color w:val="222222"/>
              <w:highlight w:val="white"/>
              <w:rtl/>
            </w:rPr>
            <w:delText>.</w:delText>
          </w:r>
        </w:del>
      </w:ins>
      <w:del w:id="1743" w:author=" " w:date="2013-11-19T16:44:00Z">
        <w:r w:rsidR="0081621B" w:rsidRPr="00414627" w:rsidDel="0002646E">
          <w:rPr>
            <w:color w:val="222222"/>
            <w:highlight w:val="white"/>
            <w:rtl/>
          </w:rPr>
          <w:delText xml:space="preserve"> אם כך, השאלה היא, מהו המקסימום שאפשר להבטיח לכל אזרח? לאחרונה הוכחתי, שכאשר הקרקע היא ריבועית, ויש שני אזרחים, אכן אפשר להבטיח לכל אזרח לפחות רבע מהערך הכולל</w:delText>
        </w:r>
      </w:del>
      <w:ins w:id="1744" w:author="Aharon Ariel" w:date="2013-10-29T20:42:00Z">
        <w:del w:id="1745" w:author=" " w:date="2013-11-19T16:44:00Z">
          <w:r w:rsidR="005A3AEA" w:rsidDel="0002646E">
            <w:rPr>
              <w:rFonts w:hint="cs"/>
              <w:color w:val="222222"/>
              <w:highlight w:val="white"/>
              <w:rtl/>
            </w:rPr>
            <w:delText>.</w:delText>
          </w:r>
          <w:r w:rsidR="005A3AEA" w:rsidDel="0002646E">
            <w:rPr>
              <w:rStyle w:val="FootnoteReference"/>
              <w:color w:val="222222"/>
              <w:rtl/>
            </w:rPr>
            <w:footnoteReference w:id="85"/>
          </w:r>
        </w:del>
      </w:ins>
      <w:del w:id="1750" w:author=" " w:date="2013-11-19T16:44:00Z">
        <w:r w:rsidR="0081621B" w:rsidRPr="00414627" w:rsidDel="0002646E">
          <w:rPr>
            <w:color w:val="222222"/>
            <w:highlight w:val="white"/>
          </w:rPr>
          <w:delText>(http://math.stackexchange.com/questions/387338/probable-squares-in-a-square-cake)</w:delText>
        </w:r>
        <w:r w:rsidR="0081621B" w:rsidRPr="00414627" w:rsidDel="0002646E">
          <w:rPr>
            <w:color w:val="222222"/>
            <w:highlight w:val="white"/>
            <w:rtl/>
          </w:rPr>
          <w:delText xml:space="preserve">. אבל מה אם יש יותר משני אזרחים? הבעיה מסתבכת באופן משמעותי, ונראה שיהיה צורך בתובנות מתחום הגאומטריה. </w:delText>
        </w:r>
      </w:del>
    </w:p>
    <w:p w:rsidR="0081621B" w:rsidRPr="00414627" w:rsidRDefault="0081621B" w:rsidP="00414627"/>
    <w:p w:rsidR="00281C70" w:rsidRDefault="0081621B" w:rsidP="00281C70">
      <w:pPr>
        <w:pStyle w:val="12"/>
        <w:pPrChange w:id="1751" w:author="Aharon Ariel" w:date="2013-10-29T20:42:00Z">
          <w:pPr/>
        </w:pPrChange>
      </w:pPr>
      <w:del w:id="1752" w:author="Aharon Ariel" w:date="2013-10-29T20:42:00Z">
        <w:r w:rsidRPr="00414627" w:rsidDel="007E01FB">
          <w:rPr>
            <w:highlight w:val="white"/>
            <w:rtl/>
          </w:rPr>
          <w:lastRenderedPageBreak/>
          <w:delText xml:space="preserve">2. </w:delText>
        </w:r>
      </w:del>
      <w:r w:rsidRPr="00414627">
        <w:rPr>
          <w:highlight w:val="white"/>
          <w:rtl/>
        </w:rPr>
        <w:t>הקצאת חדרים</w:t>
      </w:r>
    </w:p>
    <w:p w:rsidR="0081621B" w:rsidRPr="00414627" w:rsidRDefault="0081621B" w:rsidP="007E01FB">
      <w:r w:rsidRPr="00414627">
        <w:rPr>
          <w:color w:val="222222"/>
          <w:highlight w:val="white"/>
          <w:rtl/>
        </w:rPr>
        <w:t xml:space="preserve">דרך חלופית להסתכל על בעיית חלוקת הנחלות היא </w:t>
      </w:r>
      <w:del w:id="1753" w:author="Aharon Ariel" w:date="2013-10-29T20:42:00Z">
        <w:r w:rsidRPr="00414627" w:rsidDel="007E01FB">
          <w:rPr>
            <w:color w:val="222222"/>
            <w:highlight w:val="white"/>
            <w:rtl/>
          </w:rPr>
          <w:delText xml:space="preserve">בהקבלה </w:delText>
        </w:r>
      </w:del>
      <w:ins w:id="1754" w:author="Aharon Ariel" w:date="2013-10-29T20:42:00Z">
        <w:r w:rsidR="007E01FB">
          <w:rPr>
            <w:rFonts w:hint="cs"/>
            <w:color w:val="222222"/>
            <w:highlight w:val="white"/>
            <w:rtl/>
          </w:rPr>
          <w:t>כבעיה של שותפים לדירה המנסים לחלק ביניהם את החדרים בצורה הוגנת לשביעות רצון כל הצדדים.</w:t>
        </w:r>
      </w:ins>
      <w:del w:id="1755" w:author="Aharon Ariel" w:date="2013-10-29T20:43:00Z">
        <w:r w:rsidRPr="00414627" w:rsidDel="007E01FB">
          <w:rPr>
            <w:color w:val="222222"/>
            <w:highlight w:val="white"/>
            <w:rtl/>
          </w:rPr>
          <w:delText>לבעיית השותפים לדירה:</w:delText>
        </w:r>
      </w:del>
      <w:ins w:id="1756" w:author="Aharon Ariel" w:date="2013-10-29T20:43:00Z">
        <w:r w:rsidR="007E01FB">
          <w:rPr>
            <w:rFonts w:hint="cs"/>
            <w:color w:val="222222"/>
            <w:highlight w:val="white"/>
            <w:rtl/>
          </w:rPr>
          <w:t xml:space="preserve"> נניח שיש לנו</w:t>
        </w:r>
      </w:ins>
      <w:r w:rsidRPr="00414627">
        <w:rPr>
          <w:color w:val="222222"/>
          <w:highlight w:val="white"/>
        </w:rPr>
        <w:t>n</w:t>
      </w:r>
      <w:r w:rsidRPr="00414627">
        <w:rPr>
          <w:color w:val="222222"/>
          <w:highlight w:val="white"/>
          <w:rtl/>
        </w:rPr>
        <w:t xml:space="preserve"> שותפים </w:t>
      </w:r>
      <w:ins w:id="1757" w:author="Aharon Ariel" w:date="2013-10-29T20:43:00Z">
        <w:r w:rsidR="007E01FB">
          <w:rPr>
            <w:rFonts w:hint="cs"/>
            <w:color w:val="222222"/>
            <w:highlight w:val="white"/>
            <w:rtl/>
          </w:rPr>
          <w:t>ה</w:t>
        </w:r>
      </w:ins>
      <w:r w:rsidRPr="00414627">
        <w:rPr>
          <w:color w:val="222222"/>
          <w:highlight w:val="white"/>
          <w:rtl/>
        </w:rPr>
        <w:t xml:space="preserve">שוכרים דירה עם </w:t>
      </w:r>
      <w:r w:rsidRPr="00414627">
        <w:rPr>
          <w:color w:val="222222"/>
          <w:highlight w:val="white"/>
        </w:rPr>
        <w:t>n</w:t>
      </w:r>
      <w:r w:rsidRPr="00414627">
        <w:rPr>
          <w:color w:val="222222"/>
          <w:highlight w:val="white"/>
          <w:rtl/>
        </w:rPr>
        <w:t xml:space="preserve"> חדרים, ו</w:t>
      </w:r>
      <w:ins w:id="1758" w:author="Aharon Ariel" w:date="2013-10-29T20:43:00Z">
        <w:r w:rsidR="007E01FB">
          <w:rPr>
            <w:rFonts w:hint="cs"/>
            <w:color w:val="222222"/>
            <w:highlight w:val="white"/>
            <w:rtl/>
          </w:rPr>
          <w:t>עליהם</w:t>
        </w:r>
      </w:ins>
      <w:del w:id="1759" w:author="Aharon Ariel" w:date="2013-10-29T20:43:00Z">
        <w:r w:rsidRPr="00414627" w:rsidDel="007E01FB">
          <w:rPr>
            <w:color w:val="222222"/>
            <w:highlight w:val="white"/>
            <w:rtl/>
          </w:rPr>
          <w:delText>צריכים</w:delText>
        </w:r>
      </w:del>
      <w:r w:rsidRPr="00414627">
        <w:rPr>
          <w:color w:val="222222"/>
          <w:highlight w:val="white"/>
          <w:rtl/>
        </w:rPr>
        <w:t xml:space="preserve"> להחליט איזה חדר יקבל כל אחד מהם</w:t>
      </w:r>
      <w:del w:id="1760" w:author="Aharon Ariel" w:date="2013-10-29T20:43:00Z">
        <w:r w:rsidRPr="00414627" w:rsidDel="007E01FB">
          <w:rPr>
            <w:color w:val="222222"/>
            <w:highlight w:val="white"/>
            <w:rtl/>
          </w:rPr>
          <w:delText>,</w:delText>
        </w:r>
      </w:del>
      <w:r w:rsidRPr="00414627">
        <w:rPr>
          <w:color w:val="222222"/>
          <w:highlight w:val="white"/>
          <w:rtl/>
        </w:rPr>
        <w:t xml:space="preserve"> ואיזה חלק משכר-הדירה ישלם כל אחד. המחשבון של סוּ </w:t>
      </w:r>
      <w:del w:id="1761" w:author="Aharon Ariel" w:date="2013-10-29T20:43:00Z">
        <w:r w:rsidRPr="00414627" w:rsidDel="007E01FB">
          <w:rPr>
            <w:color w:val="222222"/>
            <w:highlight w:val="white"/>
            <w:rtl/>
          </w:rPr>
          <w:delText>(</w:delText>
        </w:r>
        <w:r w:rsidR="007E3F66" w:rsidDel="007E01FB">
          <w:fldChar w:fldCharType="begin"/>
        </w:r>
        <w:r w:rsidR="004E3A06" w:rsidDel="007E01FB">
          <w:delInstrText xml:space="preserve"> HYPERLINK "http://www.math.hmc.edu/~su/fairdivision/calc/" \h </w:delInstrText>
        </w:r>
        <w:r w:rsidR="007E3F66" w:rsidDel="007E01FB">
          <w:fldChar w:fldCharType="separate"/>
        </w:r>
        <w:r w:rsidRPr="00414627" w:rsidDel="007E01FB">
          <w:rPr>
            <w:color w:val="1155CC"/>
            <w:highlight w:val="white"/>
            <w:u w:val="single"/>
          </w:rPr>
          <w:delText>http://www.math.hmc.edu/~su/fairdivision/calc/</w:delText>
        </w:r>
        <w:r w:rsidR="007E3F66" w:rsidDel="007E01FB">
          <w:rPr>
            <w:color w:val="1155CC"/>
            <w:highlight w:val="white"/>
            <w:u w:val="single"/>
          </w:rPr>
          <w:fldChar w:fldCharType="end"/>
        </w:r>
        <w:r w:rsidRPr="00414627" w:rsidDel="007E01FB">
          <w:rPr>
            <w:color w:val="222222"/>
            <w:highlight w:val="white"/>
            <w:rtl/>
          </w:rPr>
          <w:delText xml:space="preserve">) </w:delText>
        </w:r>
      </w:del>
      <w:r w:rsidRPr="00414627">
        <w:rPr>
          <w:color w:val="222222"/>
          <w:highlight w:val="white"/>
          <w:rtl/>
        </w:rPr>
        <w:t>מציע דרך פשוטה לפתור את הבעיה</w:t>
      </w:r>
      <w:ins w:id="1762" w:author="Aharon Ariel" w:date="2013-10-29T20:43:00Z">
        <w:r w:rsidR="007E01FB">
          <w:rPr>
            <w:rStyle w:val="FootnoteReference"/>
            <w:color w:val="222222"/>
            <w:rtl/>
          </w:rPr>
          <w:footnoteReference w:id="86"/>
        </w:r>
      </w:ins>
      <w:ins w:id="1765" w:author="Aharon Ariel" w:date="2013-10-29T20:44:00Z">
        <w:r w:rsidR="007E01FB">
          <w:rPr>
            <w:rFonts w:hint="cs"/>
            <w:color w:val="222222"/>
            <w:highlight w:val="white"/>
            <w:rtl/>
          </w:rPr>
          <w:t>:</w:t>
        </w:r>
      </w:ins>
      <w:del w:id="1766" w:author="Aharon Ariel" w:date="2013-10-29T20:44:00Z">
        <w:r w:rsidRPr="00414627" w:rsidDel="007E01FB">
          <w:rPr>
            <w:color w:val="222222"/>
            <w:highlight w:val="white"/>
            <w:rtl/>
          </w:rPr>
          <w:delText xml:space="preserve"> -</w:delText>
        </w:r>
      </w:del>
      <w:r w:rsidRPr="00414627">
        <w:rPr>
          <w:color w:val="222222"/>
          <w:highlight w:val="white"/>
          <w:rtl/>
        </w:rPr>
        <w:t xml:space="preserve"> כל אחד מהשותפים </w:t>
      </w:r>
      <w:ins w:id="1767" w:author="Aharon Ariel" w:date="2013-10-29T20:45:00Z">
        <w:r w:rsidR="007E01FB">
          <w:rPr>
            <w:rFonts w:hint="cs"/>
            <w:color w:val="222222"/>
            <w:highlight w:val="white"/>
            <w:rtl/>
          </w:rPr>
          <w:t xml:space="preserve">מתעדף את החדרים מנקודת-מבטו האישית על-ידי נתינת </w:t>
        </w:r>
        <w:r w:rsidR="007E01FB">
          <w:rPr>
            <w:rFonts w:asciiTheme="minorHAnsi" w:hAnsiTheme="minorHAnsi"/>
            <w:color w:val="222222"/>
            <w:highlight w:val="white"/>
          </w:rPr>
          <w:t>n</w:t>
        </w:r>
        <w:r w:rsidR="007E01FB">
          <w:rPr>
            <w:rFonts w:asciiTheme="minorHAnsi" w:hAnsiTheme="minorHAnsi" w:hint="cs"/>
            <w:color w:val="222222"/>
            <w:highlight w:val="white"/>
            <w:rtl/>
          </w:rPr>
          <w:t xml:space="preserve"> הצעות מחיר, הצעה אחת לכל חדר, כך שס</w:t>
        </w:r>
      </w:ins>
      <w:ins w:id="1768" w:author="Aharon Ariel" w:date="2013-10-29T20:46:00Z">
        <w:r w:rsidR="007E01FB">
          <w:rPr>
            <w:rFonts w:asciiTheme="minorHAnsi" w:hAnsiTheme="minorHAnsi" w:hint="cs"/>
            <w:color w:val="222222"/>
            <w:highlight w:val="white"/>
            <w:rtl/>
          </w:rPr>
          <w:t>ך</w:t>
        </w:r>
      </w:ins>
      <w:ins w:id="1769" w:author="Aharon Ariel" w:date="2013-10-29T20:45:00Z">
        <w:r w:rsidR="007E01FB">
          <w:rPr>
            <w:rFonts w:asciiTheme="minorHAnsi" w:hAnsiTheme="minorHAnsi" w:hint="cs"/>
            <w:color w:val="222222"/>
            <w:highlight w:val="white"/>
            <w:rtl/>
          </w:rPr>
          <w:t xml:space="preserve"> כ</w:t>
        </w:r>
      </w:ins>
      <w:ins w:id="1770" w:author="Aharon Ariel" w:date="2013-10-29T20:46:00Z">
        <w:r w:rsidR="007E01FB">
          <w:rPr>
            <w:rFonts w:asciiTheme="minorHAnsi" w:hAnsiTheme="minorHAnsi" w:hint="cs"/>
            <w:color w:val="222222"/>
            <w:highlight w:val="white"/>
            <w:rtl/>
          </w:rPr>
          <w:t xml:space="preserve">ל </w:t>
        </w:r>
      </w:ins>
      <w:ins w:id="1771" w:author="Aharon Ariel" w:date="2013-10-29T20:45:00Z">
        <w:r w:rsidR="007E01FB">
          <w:rPr>
            <w:rFonts w:asciiTheme="minorHAnsi" w:hAnsiTheme="minorHAnsi" w:hint="cs"/>
            <w:color w:val="222222"/>
            <w:highlight w:val="white"/>
            <w:rtl/>
          </w:rPr>
          <w:t>הצעות המחיר תסתכמנה בשכר-הדירה הכולל.</w:t>
        </w:r>
      </w:ins>
      <w:del w:id="1772" w:author="Aharon Ariel" w:date="2013-10-29T20:46:00Z">
        <w:r w:rsidRPr="00414627" w:rsidDel="007E01FB">
          <w:rPr>
            <w:color w:val="222222"/>
            <w:highlight w:val="white"/>
            <w:rtl/>
          </w:rPr>
          <w:delText>נותן הצעת-מחיר לכל חדר, כ</w:delText>
        </w:r>
      </w:del>
      <w:del w:id="1773" w:author="Aharon Ariel" w:date="2013-10-29T20:44:00Z">
        <w:r w:rsidRPr="00414627" w:rsidDel="007E01FB">
          <w:rPr>
            <w:color w:val="222222"/>
            <w:highlight w:val="white"/>
            <w:rtl/>
          </w:rPr>
          <w:delText>ל</w:delText>
        </w:r>
      </w:del>
      <w:del w:id="1774" w:author="Aharon Ariel" w:date="2013-10-29T20:46:00Z">
        <w:r w:rsidRPr="00414627" w:rsidDel="007E01FB">
          <w:rPr>
            <w:color w:val="222222"/>
            <w:highlight w:val="white"/>
            <w:rtl/>
          </w:rPr>
          <w:delText xml:space="preserve"> שכל הצעות המחיר שלו מסתכמות לשכר הדירה הכולל; </w:delText>
        </w:r>
      </w:del>
      <w:r w:rsidRPr="00414627">
        <w:rPr>
          <w:color w:val="222222"/>
          <w:highlight w:val="white"/>
          <w:rtl/>
        </w:rPr>
        <w:t>האלגוריתם לוקח את כל הצעות המחיר, ויוצר הקצאת-חדרים</w:t>
      </w:r>
      <w:del w:id="1775" w:author="Aharon Ariel" w:date="2013-10-29T20:46:00Z">
        <w:r w:rsidRPr="00414627" w:rsidDel="007E01FB">
          <w:rPr>
            <w:color w:val="222222"/>
            <w:highlight w:val="white"/>
            <w:rtl/>
          </w:rPr>
          <w:delText>,</w:delText>
        </w:r>
      </w:del>
      <w:r w:rsidRPr="00414627">
        <w:rPr>
          <w:color w:val="222222"/>
          <w:highlight w:val="white"/>
          <w:rtl/>
        </w:rPr>
        <w:t xml:space="preserve"> כך שכל שותף צריך לשלם לכל היותר את הסכום שהציע עבור </w:t>
      </w:r>
      <w:ins w:id="1776" w:author="Aharon Ariel" w:date="2013-10-29T20:47:00Z">
        <w:r w:rsidR="007E01FB">
          <w:rPr>
            <w:rFonts w:hint="cs"/>
            <w:color w:val="222222"/>
            <w:highlight w:val="white"/>
            <w:rtl/>
          </w:rPr>
          <w:t xml:space="preserve">החדר </w:t>
        </w:r>
      </w:ins>
      <w:r w:rsidRPr="00414627">
        <w:rPr>
          <w:color w:val="222222"/>
          <w:highlight w:val="white"/>
          <w:rtl/>
        </w:rPr>
        <w:t>אותו</w:t>
      </w:r>
      <w:ins w:id="1777" w:author="Aharon Ariel" w:date="2013-10-29T20:47:00Z">
        <w:r w:rsidR="007E01FB">
          <w:rPr>
            <w:rFonts w:hint="cs"/>
            <w:color w:val="222222"/>
            <w:highlight w:val="white"/>
            <w:rtl/>
          </w:rPr>
          <w:t xml:space="preserve"> קיבל</w:t>
        </w:r>
      </w:ins>
      <w:del w:id="1778" w:author="Aharon Ariel" w:date="2013-10-29T20:47:00Z">
        <w:r w:rsidRPr="00414627" w:rsidDel="007E01FB">
          <w:rPr>
            <w:color w:val="222222"/>
            <w:highlight w:val="white"/>
            <w:rtl/>
          </w:rPr>
          <w:delText xml:space="preserve"> חדר</w:delText>
        </w:r>
      </w:del>
      <w:r w:rsidRPr="00414627">
        <w:rPr>
          <w:color w:val="222222"/>
          <w:highlight w:val="white"/>
          <w:rtl/>
        </w:rPr>
        <w:t xml:space="preserve">. </w:t>
      </w:r>
      <w:del w:id="1779" w:author="Aharon Ariel" w:date="2013-10-29T20:47:00Z">
        <w:r w:rsidRPr="00414627" w:rsidDel="007E01FB">
          <w:rPr>
            <w:color w:val="222222"/>
            <w:highlight w:val="white"/>
            <w:rtl/>
          </w:rPr>
          <w:delText>ה</w:delText>
        </w:r>
      </w:del>
      <w:r w:rsidRPr="00414627">
        <w:rPr>
          <w:color w:val="222222"/>
          <w:highlight w:val="white"/>
          <w:rtl/>
        </w:rPr>
        <w:t xml:space="preserve">אלגוריתם </w:t>
      </w:r>
      <w:r w:rsidR="007E01FB">
        <w:rPr>
          <w:rFonts w:hint="cs"/>
          <w:color w:val="222222"/>
          <w:highlight w:val="white"/>
          <w:rtl/>
        </w:rPr>
        <w:t>זה איננו</w:t>
      </w:r>
      <w:r w:rsidRPr="00414627">
        <w:rPr>
          <w:color w:val="222222"/>
          <w:highlight w:val="white"/>
          <w:rtl/>
        </w:rPr>
        <w:t xml:space="preserve"> חסין בפני אסטרטגיה, וישנה הוכחה </w:t>
      </w:r>
      <w:ins w:id="1780" w:author="Aharon Ariel" w:date="2013-10-29T20:47:00Z">
        <w:r w:rsidR="007E01FB">
          <w:rPr>
            <w:rFonts w:hint="cs"/>
            <w:color w:val="222222"/>
            <w:highlight w:val="white"/>
            <w:rtl/>
          </w:rPr>
          <w:t xml:space="preserve">לפיה </w:t>
        </w:r>
      </w:ins>
      <w:del w:id="1781" w:author="Aharon Ariel" w:date="2013-10-29T20:47:00Z">
        <w:r w:rsidRPr="00414627" w:rsidDel="007E01FB">
          <w:rPr>
            <w:color w:val="222222"/>
            <w:highlight w:val="white"/>
            <w:rtl/>
          </w:rPr>
          <w:delText>ש</w:delText>
        </w:r>
      </w:del>
      <w:r w:rsidRPr="00414627">
        <w:rPr>
          <w:color w:val="222222"/>
          <w:highlight w:val="white"/>
          <w:rtl/>
        </w:rPr>
        <w:t>אין אלגוריתם חסין-אסטרטגיה שה</w:t>
      </w:r>
      <w:ins w:id="1782" w:author="Aharon Ariel" w:date="2013-10-29T20:47:00Z">
        <w:r w:rsidR="007E01FB">
          <w:rPr>
            <w:rFonts w:hint="cs"/>
            <w:color w:val="222222"/>
            <w:highlight w:val="white"/>
            <w:rtl/>
          </w:rPr>
          <w:t>נ</w:t>
        </w:r>
      </w:ins>
      <w:r w:rsidRPr="00414627">
        <w:rPr>
          <w:color w:val="222222"/>
          <w:highlight w:val="white"/>
          <w:rtl/>
        </w:rPr>
        <w:t>ו</w:t>
      </w:r>
      <w:del w:id="1783" w:author="Aharon Ariel" w:date="2013-10-29T20:47:00Z">
        <w:r w:rsidRPr="00414627" w:rsidDel="007E01FB">
          <w:rPr>
            <w:color w:val="222222"/>
            <w:highlight w:val="white"/>
            <w:rtl/>
          </w:rPr>
          <w:delText>א</w:delText>
        </w:r>
      </w:del>
      <w:r w:rsidRPr="00414627">
        <w:rPr>
          <w:color w:val="222222"/>
          <w:highlight w:val="white"/>
          <w:rtl/>
        </w:rPr>
        <w:t xml:space="preserve"> נטול-קנאה לגמרי.</w:t>
      </w:r>
      <w:r w:rsidR="007E01FB">
        <w:rPr>
          <w:rStyle w:val="FootnoteReference"/>
          <w:color w:val="222222"/>
          <w:rtl/>
        </w:rPr>
        <w:footnoteReference w:id="87"/>
      </w:r>
      <w:r w:rsidRPr="00414627">
        <w:rPr>
          <w:color w:val="222222"/>
          <w:highlight w:val="white"/>
          <w:rtl/>
        </w:rPr>
        <w:t xml:space="preserve">  כדי לפתור את הבעיה הוצעו אלגוריתמים אקראיים</w:t>
      </w:r>
      <w:r w:rsidR="007E01FB">
        <w:rPr>
          <w:rFonts w:hint="cs"/>
          <w:color w:val="222222"/>
          <w:highlight w:val="white"/>
          <w:rtl/>
        </w:rPr>
        <w:t xml:space="preserve"> (</w:t>
      </w:r>
      <w:r w:rsidR="007E01FB">
        <w:rPr>
          <w:rFonts w:asciiTheme="minorHAnsi" w:hAnsiTheme="minorHAnsi"/>
          <w:color w:val="222222"/>
          <w:highlight w:val="white"/>
        </w:rPr>
        <w:t>Dufton &amp; Kate, 2011</w:t>
      </w:r>
      <w:r w:rsidR="007E01FB">
        <w:rPr>
          <w:rFonts w:asciiTheme="minorHAnsi" w:hAnsiTheme="minorHAnsi" w:hint="cs"/>
          <w:color w:val="222222"/>
          <w:highlight w:val="white"/>
          <w:rtl/>
        </w:rPr>
        <w:t>)</w:t>
      </w:r>
      <w:del w:id="1784" w:author="Aharon Ariel" w:date="2013-10-29T20:48:00Z">
        <w:r w:rsidRPr="00414627" w:rsidDel="007E01FB">
          <w:rPr>
            <w:color w:val="222222"/>
            <w:highlight w:val="white"/>
            <w:rtl/>
          </w:rPr>
          <w:delText>,</w:delText>
        </w:r>
      </w:del>
      <w:r w:rsidRPr="00414627">
        <w:rPr>
          <w:color w:val="222222"/>
          <w:highlight w:val="white"/>
          <w:rtl/>
        </w:rPr>
        <w:t xml:space="preserve"> שמתפשרים קצת על הוגנות</w:t>
      </w:r>
      <w:del w:id="1785" w:author="Aharon Ariel" w:date="2013-10-29T20:48:00Z">
        <w:r w:rsidRPr="00414627" w:rsidDel="007E01FB">
          <w:rPr>
            <w:color w:val="222222"/>
            <w:highlight w:val="white"/>
            <w:rtl/>
          </w:rPr>
          <w:delText xml:space="preserve"> -</w:delText>
        </w:r>
      </w:del>
      <w:ins w:id="1786" w:author="Aharon Ariel" w:date="2013-10-29T20:48:00Z">
        <w:r w:rsidR="007E01FB">
          <w:rPr>
            <w:rFonts w:hint="cs"/>
            <w:color w:val="222222"/>
            <w:highlight w:val="white"/>
            <w:rtl/>
          </w:rPr>
          <w:t xml:space="preserve"> כךש</w:t>
        </w:r>
      </w:ins>
      <w:r w:rsidRPr="00414627">
        <w:rPr>
          <w:color w:val="222222"/>
          <w:highlight w:val="white"/>
          <w:rtl/>
        </w:rPr>
        <w:t>בממוצע</w:t>
      </w:r>
      <w:del w:id="1787" w:author="Aharon Ariel" w:date="2013-10-29T20:48:00Z">
        <w:r w:rsidRPr="00414627" w:rsidDel="007E01FB">
          <w:rPr>
            <w:color w:val="222222"/>
            <w:highlight w:val="white"/>
            <w:rtl/>
          </w:rPr>
          <w:delText>,</w:delText>
        </w:r>
      </w:del>
      <w:r w:rsidRPr="00414627">
        <w:rPr>
          <w:color w:val="222222"/>
          <w:highlight w:val="white"/>
          <w:rtl/>
        </w:rPr>
        <w:t xml:space="preserve"> רק</w:t>
      </w:r>
      <w:ins w:id="1788" w:author="Aharon Ariel" w:date="2013-10-29T20:48:00Z">
        <w:r w:rsidR="007E01FB">
          <w:rPr>
            <w:rFonts w:asciiTheme="minorHAnsi" w:hAnsiTheme="minorHAnsi"/>
            <w:color w:val="222222"/>
            <w:highlight w:val="white"/>
          </w:rPr>
          <w:t>n-1</w:t>
        </w:r>
      </w:ins>
      <w:del w:id="1789" w:author="Aharon Ariel" w:date="2013-10-29T20:48:00Z">
        <w:r w:rsidRPr="00414627" w:rsidDel="007E01FB">
          <w:rPr>
            <w:color w:val="222222"/>
            <w:highlight w:val="white"/>
          </w:rPr>
          <w:delText>n</w:delText>
        </w:r>
        <w:r w:rsidRPr="00414627" w:rsidDel="007E01FB">
          <w:rPr>
            <w:color w:val="222222"/>
            <w:highlight w:val="white"/>
            <w:rtl/>
          </w:rPr>
          <w:delText>-1</w:delText>
        </w:r>
      </w:del>
      <w:r w:rsidRPr="00414627">
        <w:rPr>
          <w:color w:val="222222"/>
          <w:highlight w:val="white"/>
          <w:rtl/>
        </w:rPr>
        <w:t xml:space="preserve"> אזרחים יהיו נטולי קנאה</w:t>
      </w:r>
      <w:ins w:id="1790" w:author="Aharon Ariel" w:date="2013-10-29T20:49:00Z">
        <w:r w:rsidR="007E01FB">
          <w:rPr>
            <w:rFonts w:hint="cs"/>
            <w:color w:val="222222"/>
            <w:highlight w:val="white"/>
            <w:rtl/>
          </w:rPr>
          <w:t>.</w:t>
        </w:r>
      </w:ins>
      <w:del w:id="1791" w:author="Aharon Ariel" w:date="2013-10-29T20:49:00Z">
        <w:r w:rsidRPr="00414627" w:rsidDel="007E01FB">
          <w:rPr>
            <w:color w:val="222222"/>
            <w:highlight w:val="white"/>
            <w:rtl/>
          </w:rPr>
          <w:delText>,</w:delText>
        </w:r>
      </w:del>
      <w:r w:rsidRPr="00414627">
        <w:rPr>
          <w:color w:val="222222"/>
          <w:highlight w:val="white"/>
          <w:rtl/>
        </w:rPr>
        <w:t xml:space="preserve"> כלומר</w:t>
      </w:r>
      <w:ins w:id="1792" w:author="Aharon Ariel" w:date="2013-10-29T20:49:00Z">
        <w:r w:rsidR="007E01FB">
          <w:rPr>
            <w:rFonts w:hint="cs"/>
            <w:color w:val="222222"/>
            <w:highlight w:val="white"/>
            <w:rtl/>
          </w:rPr>
          <w:t>,</w:t>
        </w:r>
      </w:ins>
      <w:r w:rsidRPr="00414627">
        <w:rPr>
          <w:color w:val="222222"/>
          <w:highlight w:val="white"/>
          <w:rtl/>
        </w:rPr>
        <w:t xml:space="preserve"> אזרח אחד יקנא באחרים. </w:t>
      </w:r>
      <w:commentRangeStart w:id="1793"/>
      <w:r w:rsidRPr="00414627">
        <w:rPr>
          <w:color w:val="222222"/>
          <w:highlight w:val="white"/>
          <w:rtl/>
        </w:rPr>
        <w:t>אגב, גם בתורה חלוקת הנחלות בוצעה ע"י הטלת גורל (במדבר כו).</w:t>
      </w:r>
      <w:commentRangeEnd w:id="1793"/>
      <w:r w:rsidR="007E01FB">
        <w:rPr>
          <w:rStyle w:val="CommentReference"/>
          <w:rFonts w:ascii="Times New Roman" w:eastAsia="Calibri" w:hAnsi="Times New Roman" w:cs="Times New Roman"/>
          <w:rtl/>
          <w:lang w:eastAsia="de-DE" w:bidi="ar-SA"/>
        </w:rPr>
        <w:commentReference w:id="1793"/>
      </w:r>
    </w:p>
    <w:p w:rsidR="0081621B" w:rsidRPr="00414627" w:rsidRDefault="0081621B" w:rsidP="00592BA9">
      <w:r w:rsidRPr="00414627">
        <w:rPr>
          <w:color w:val="222222"/>
          <w:highlight w:val="white"/>
          <w:rtl/>
        </w:rPr>
        <w:t>כדי לעבור מבעיית השותפים לבעיית חלוקת הנחלות</w:t>
      </w:r>
      <w:del w:id="1794" w:author="Aharon Ariel" w:date="2013-10-29T20:49:00Z">
        <w:r w:rsidRPr="00414627" w:rsidDel="007E01FB">
          <w:rPr>
            <w:color w:val="222222"/>
            <w:highlight w:val="white"/>
            <w:rtl/>
          </w:rPr>
          <w:delText>,</w:delText>
        </w:r>
      </w:del>
      <w:r w:rsidRPr="00414627">
        <w:rPr>
          <w:color w:val="222222"/>
          <w:highlight w:val="white"/>
          <w:rtl/>
        </w:rPr>
        <w:t xml:space="preserve"> ניתן לבצע חלוקה שרירותית כלשהי </w:t>
      </w:r>
      <w:ins w:id="1795" w:author="Aharon Ariel" w:date="2013-10-29T20:49:00Z">
        <w:r w:rsidR="007E01FB">
          <w:rPr>
            <w:rFonts w:hint="cs"/>
            <w:color w:val="222222"/>
            <w:highlight w:val="white"/>
            <w:rtl/>
          </w:rPr>
          <w:t xml:space="preserve">של הארץ </w:t>
        </w:r>
      </w:ins>
      <w:r w:rsidRPr="00414627">
        <w:rPr>
          <w:color w:val="222222"/>
          <w:highlight w:val="white"/>
          <w:rtl/>
        </w:rPr>
        <w:t xml:space="preserve">לנחלות כמספר האזרחים, ולבקש מכל אזרח להציע הצעת מחיר </w:t>
      </w:r>
      <w:del w:id="1796" w:author="Aharon Ariel" w:date="2013-10-29T20:49:00Z">
        <w:r w:rsidRPr="00414627" w:rsidDel="007E01FB">
          <w:rPr>
            <w:color w:val="222222"/>
            <w:highlight w:val="white"/>
            <w:rtl/>
          </w:rPr>
          <w:delText xml:space="preserve">לכל </w:delText>
        </w:r>
      </w:del>
      <w:ins w:id="1797" w:author="Aharon Ariel" w:date="2013-10-29T20:49:00Z">
        <w:r w:rsidR="007E01FB">
          <w:rPr>
            <w:rFonts w:hint="cs"/>
            <w:color w:val="222222"/>
            <w:highlight w:val="white"/>
            <w:rtl/>
          </w:rPr>
          <w:t>עבור כל</w:t>
        </w:r>
      </w:ins>
      <w:r w:rsidRPr="00414627">
        <w:rPr>
          <w:color w:val="222222"/>
          <w:highlight w:val="white"/>
          <w:rtl/>
        </w:rPr>
        <w:t>נחלה. מה צריך להיות סכום ההצעות</w:t>
      </w:r>
      <w:ins w:id="1798" w:author="Aharon Ariel" w:date="2013-10-29T20:50:00Z">
        <w:r w:rsidR="007E01FB">
          <w:rPr>
            <w:rFonts w:hint="cs"/>
            <w:color w:val="222222"/>
            <w:highlight w:val="white"/>
            <w:rtl/>
          </w:rPr>
          <w:t xml:space="preserve"> הכולל,</w:t>
        </w:r>
      </w:ins>
      <w:del w:id="1799" w:author="Aharon Ariel" w:date="2013-10-29T20:50:00Z">
        <w:r w:rsidRPr="00414627" w:rsidDel="007E01FB">
          <w:rPr>
            <w:color w:val="222222"/>
            <w:highlight w:val="white"/>
            <w:rtl/>
          </w:rPr>
          <w:delText>(</w:delText>
        </w:r>
      </w:del>
      <w:r w:rsidRPr="00414627">
        <w:rPr>
          <w:color w:val="222222"/>
          <w:highlight w:val="white"/>
          <w:rtl/>
        </w:rPr>
        <w:t>המקביל לשכר-הדירה הכולל בבעיית השותפים</w:t>
      </w:r>
      <w:del w:id="1800" w:author="Aharon Ariel" w:date="2013-10-29T20:50:00Z">
        <w:r w:rsidRPr="00414627" w:rsidDel="007E01FB">
          <w:rPr>
            <w:color w:val="222222"/>
            <w:highlight w:val="white"/>
            <w:rtl/>
          </w:rPr>
          <w:delText>)</w:delText>
        </w:r>
      </w:del>
      <w:r w:rsidRPr="00414627">
        <w:rPr>
          <w:color w:val="222222"/>
          <w:highlight w:val="white"/>
          <w:rtl/>
        </w:rPr>
        <w:t>? אפשר לקבוע</w:t>
      </w:r>
      <w:del w:id="1801" w:author="Aharon Ariel" w:date="2013-10-29T20:50:00Z">
        <w:r w:rsidRPr="00414627" w:rsidDel="007E01FB">
          <w:rPr>
            <w:color w:val="222222"/>
            <w:highlight w:val="white"/>
            <w:rtl/>
          </w:rPr>
          <w:delText>,</w:delText>
        </w:r>
      </w:del>
      <w:r w:rsidRPr="00414627">
        <w:rPr>
          <w:color w:val="222222"/>
          <w:highlight w:val="white"/>
          <w:rtl/>
        </w:rPr>
        <w:t xml:space="preserve"> שהסכום יהיה שווה בדיוק לתקציב המדינה</w:t>
      </w:r>
      <w:ins w:id="1802" w:author="Aharon Ariel" w:date="2013-10-29T20:51:00Z">
        <w:r w:rsidR="007E01FB">
          <w:rPr>
            <w:rFonts w:hint="cs"/>
            <w:color w:val="222222"/>
            <w:highlight w:val="white"/>
            <w:rtl/>
          </w:rPr>
          <w:t>.</w:t>
        </w:r>
      </w:ins>
      <w:del w:id="1803" w:author="Aharon Ariel" w:date="2013-10-29T20:51:00Z">
        <w:r w:rsidRPr="00414627" w:rsidDel="007E01FB">
          <w:rPr>
            <w:color w:val="222222"/>
            <w:highlight w:val="white"/>
            <w:rtl/>
          </w:rPr>
          <w:delText>;</w:delText>
        </w:r>
      </w:del>
      <w:r w:rsidRPr="00414627">
        <w:rPr>
          <w:color w:val="222222"/>
          <w:highlight w:val="white"/>
          <w:rtl/>
        </w:rPr>
        <w:t xml:space="preserve"> דרישה זו </w:t>
      </w:r>
      <w:r w:rsidRPr="007E01FB">
        <w:rPr>
          <w:color w:val="222222"/>
          <w:highlight w:val="white"/>
          <w:rtl/>
        </w:rPr>
        <w:t>מסתמכת על ההנחה</w:t>
      </w:r>
      <w:del w:id="1804" w:author="Aharon Ariel" w:date="2013-10-29T20:51:00Z">
        <w:r w:rsidRPr="007E01FB" w:rsidDel="007E01FB">
          <w:rPr>
            <w:color w:val="222222"/>
            <w:highlight w:val="white"/>
            <w:rtl/>
          </w:rPr>
          <w:delText>,</w:delText>
        </w:r>
      </w:del>
      <w:r w:rsidRPr="00592BA9">
        <w:rPr>
          <w:color w:val="222222"/>
          <w:highlight w:val="white"/>
          <w:rtl/>
        </w:rPr>
        <w:t xml:space="preserve"> שהמס הצודק היחיד הוא </w:t>
      </w:r>
      <w:r w:rsidR="007E3F66" w:rsidRPr="007E3F66">
        <w:rPr>
          <w:color w:val="222222"/>
          <w:highlight w:val="white"/>
          <w:rtl/>
          <w:rPrChange w:id="1805" w:author="Aharon Ariel" w:date="2013-10-29T20:52:00Z">
            <w:rPr>
              <w:b/>
              <w:color w:val="222222"/>
              <w:highlight w:val="white"/>
              <w:rtl/>
            </w:rPr>
          </w:rPrChange>
        </w:rPr>
        <w:t xml:space="preserve">מס ערך </w:t>
      </w:r>
      <w:ins w:id="1806" w:author="Aharon Ariel" w:date="2013-10-29T20:51:00Z">
        <w:r w:rsidR="007E3F66" w:rsidRPr="007E3F66">
          <w:rPr>
            <w:rFonts w:hint="eastAsia"/>
            <w:color w:val="222222"/>
            <w:highlight w:val="white"/>
            <w:rtl/>
            <w:rPrChange w:id="1807" w:author="Aharon Ariel" w:date="2013-10-29T20:52:00Z">
              <w:rPr>
                <w:rFonts w:hint="eastAsia"/>
                <w:b/>
                <w:color w:val="222222"/>
                <w:highlight w:val="white"/>
                <w:rtl/>
              </w:rPr>
            </w:rPrChange>
          </w:rPr>
          <w:t>ה</w:t>
        </w:r>
      </w:ins>
      <w:r w:rsidR="007E3F66" w:rsidRPr="007E3F66">
        <w:rPr>
          <w:color w:val="222222"/>
          <w:highlight w:val="white"/>
          <w:rtl/>
          <w:rPrChange w:id="1808" w:author="Aharon Ariel" w:date="2013-10-29T20:52:00Z">
            <w:rPr>
              <w:b/>
              <w:color w:val="222222"/>
              <w:highlight w:val="white"/>
              <w:rtl/>
            </w:rPr>
          </w:rPrChange>
        </w:rPr>
        <w:t>קרקע</w:t>
      </w:r>
      <w:ins w:id="1809" w:author="Aharon Ariel" w:date="2013-10-29T20:51:00Z">
        <w:r w:rsidR="007E3F66" w:rsidRPr="007E3F66">
          <w:rPr>
            <w:color w:val="222222"/>
            <w:highlight w:val="white"/>
            <w:rtl/>
            <w:rPrChange w:id="1810" w:author="Aharon Ariel" w:date="2013-10-29T20:52:00Z">
              <w:rPr>
                <w:b/>
                <w:color w:val="222222"/>
                <w:highlight w:val="white"/>
                <w:rtl/>
              </w:rPr>
            </w:rPrChange>
          </w:rPr>
          <w:t xml:space="preserve">, כלומר תקציב המדינה יהיה שווה בדיוק לגובה המס שניתן לגבות מקרקעותיה </w:t>
        </w:r>
      </w:ins>
      <w:ins w:id="1811" w:author="Aharon Ariel" w:date="2013-10-29T20:52:00Z">
        <w:r w:rsidR="007E3F66" w:rsidRPr="007E3F66">
          <w:rPr>
            <w:color w:val="222222"/>
            <w:highlight w:val="white"/>
            <w:rtl/>
            <w:rPrChange w:id="1812" w:author="Aharon Ariel" w:date="2013-10-29T20:52:00Z">
              <w:rPr>
                <w:b/>
                <w:color w:val="222222"/>
                <w:highlight w:val="white"/>
                <w:rtl/>
              </w:rPr>
            </w:rPrChange>
          </w:rPr>
          <w:t>(</w:t>
        </w:r>
        <w:r w:rsidR="007E3F66" w:rsidRPr="007E3F66">
          <w:rPr>
            <w:rFonts w:asciiTheme="minorHAnsi" w:hAnsiTheme="minorHAnsi"/>
            <w:color w:val="222222"/>
            <w:highlight w:val="white"/>
            <w:rPrChange w:id="1813" w:author="Aharon Ariel" w:date="2013-10-29T20:52:00Z">
              <w:rPr>
                <w:rFonts w:asciiTheme="minorHAnsi" w:hAnsiTheme="minorHAnsi"/>
                <w:b/>
                <w:color w:val="222222"/>
                <w:highlight w:val="white"/>
              </w:rPr>
            </w:rPrChange>
          </w:rPr>
          <w:t>George, 1879</w:t>
        </w:r>
        <w:r w:rsidR="007E3F66" w:rsidRPr="007E3F66">
          <w:rPr>
            <w:rFonts w:asciiTheme="minorHAnsi" w:hAnsiTheme="minorHAnsi"/>
            <w:color w:val="222222"/>
            <w:highlight w:val="white"/>
            <w:rtl/>
            <w:rPrChange w:id="1814" w:author="Aharon Ariel" w:date="2013-10-29T20:52:00Z">
              <w:rPr>
                <w:rFonts w:asciiTheme="minorHAnsi" w:hAnsiTheme="minorHAnsi"/>
                <w:b/>
                <w:color w:val="222222"/>
                <w:highlight w:val="white"/>
                <w:rtl/>
              </w:rPr>
            </w:rPrChange>
          </w:rPr>
          <w:t>).</w:t>
        </w:r>
      </w:ins>
      <w:del w:id="1815" w:author="Aharon Ariel" w:date="2013-10-29T20:52:00Z">
        <w:r w:rsidRPr="007E01FB" w:rsidDel="007E01FB">
          <w:rPr>
            <w:color w:val="222222"/>
            <w:highlight w:val="white"/>
          </w:rPr>
          <w:delText>(Henry George, "Progress and Poverty</w:delText>
        </w:r>
        <w:r w:rsidRPr="007E01FB" w:rsidDel="007E01FB">
          <w:rPr>
            <w:color w:val="222222"/>
            <w:highlight w:val="white"/>
            <w:rtl/>
          </w:rPr>
          <w:delText>", 1879)</w:delText>
        </w:r>
      </w:del>
      <w:r w:rsidRPr="00592BA9">
        <w:rPr>
          <w:color w:val="222222"/>
          <w:highlight w:val="white"/>
          <w:rtl/>
        </w:rPr>
        <w:t xml:space="preserve">. </w:t>
      </w:r>
      <w:del w:id="1816" w:author="Aharon Ariel" w:date="2013-10-29T20:52:00Z">
        <w:r w:rsidRPr="00592BA9" w:rsidDel="007E01FB">
          <w:rPr>
            <w:color w:val="222222"/>
            <w:highlight w:val="white"/>
            <w:rtl/>
          </w:rPr>
          <w:delText xml:space="preserve">הנרי </w:delText>
        </w:r>
      </w:del>
      <w:r w:rsidRPr="00592BA9">
        <w:rPr>
          <w:color w:val="222222"/>
          <w:highlight w:val="white"/>
          <w:rtl/>
        </w:rPr>
        <w:t xml:space="preserve">ג'ורג' </w:t>
      </w:r>
      <w:del w:id="1817" w:author="Aharon Ariel" w:date="2013-10-29T20:52:00Z">
        <w:r w:rsidRPr="00592BA9" w:rsidDel="00592BA9">
          <w:rPr>
            <w:color w:val="222222"/>
            <w:highlight w:val="white"/>
            <w:rtl/>
          </w:rPr>
          <w:delText>מסתמך</w:delText>
        </w:r>
      </w:del>
      <w:ins w:id="1818" w:author="Aharon Ariel" w:date="2013-10-29T20:52:00Z">
        <w:r w:rsidR="00592BA9">
          <w:rPr>
            <w:rFonts w:hint="cs"/>
            <w:color w:val="222222"/>
            <w:highlight w:val="white"/>
            <w:rtl/>
          </w:rPr>
          <w:t>מבסס את טענתו הן</w:t>
        </w:r>
      </w:ins>
      <w:r w:rsidRPr="00414627">
        <w:rPr>
          <w:color w:val="222222"/>
          <w:highlight w:val="white"/>
          <w:rtl/>
        </w:rPr>
        <w:t>על ניתוח כלכלי ו</w:t>
      </w:r>
      <w:ins w:id="1819" w:author="Aharon Ariel" w:date="2013-10-29T20:52:00Z">
        <w:r w:rsidR="00592BA9">
          <w:rPr>
            <w:rFonts w:hint="cs"/>
            <w:color w:val="222222"/>
            <w:highlight w:val="white"/>
            <w:rtl/>
          </w:rPr>
          <w:t>הן</w:t>
        </w:r>
      </w:ins>
      <w:del w:id="1820" w:author="Aharon Ariel" w:date="2013-10-29T20:52:00Z">
        <w:r w:rsidRPr="00414627" w:rsidDel="00592BA9">
          <w:rPr>
            <w:color w:val="222222"/>
            <w:highlight w:val="white"/>
            <w:rtl/>
          </w:rPr>
          <w:delText>גם</w:delText>
        </w:r>
      </w:del>
      <w:r w:rsidRPr="00414627">
        <w:rPr>
          <w:color w:val="222222"/>
          <w:highlight w:val="white"/>
          <w:rtl/>
        </w:rPr>
        <w:t xml:space="preserve"> על עקרונות מקראיים: </w:t>
      </w:r>
      <w:del w:id="1821" w:author="Aharon Ariel" w:date="2013-10-29T20:52:00Z">
        <w:r w:rsidRPr="00414627" w:rsidDel="00592BA9">
          <w:rPr>
            <w:color w:val="222222"/>
            <w:highlight w:val="white"/>
            <w:rtl/>
          </w:rPr>
          <w:delText>לדבריו</w:delText>
        </w:r>
      </w:del>
      <w:ins w:id="1822" w:author="Aharon Ariel" w:date="2013-10-29T20:52:00Z">
        <w:r w:rsidR="00592BA9">
          <w:rPr>
            <w:rFonts w:hint="cs"/>
            <w:color w:val="222222"/>
            <w:highlight w:val="white"/>
            <w:rtl/>
          </w:rPr>
          <w:t>מאחר ו</w:t>
        </w:r>
      </w:ins>
      <w:del w:id="1823" w:author="Aharon Ariel" w:date="2013-10-29T20:52:00Z">
        <w:r w:rsidRPr="00414627" w:rsidDel="00592BA9">
          <w:rPr>
            <w:color w:val="222222"/>
            <w:highlight w:val="white"/>
            <w:rtl/>
          </w:rPr>
          <w:delText xml:space="preserve">, </w:delText>
        </w:r>
      </w:del>
      <w:r w:rsidRPr="00414627">
        <w:rPr>
          <w:color w:val="222222"/>
          <w:highlight w:val="white"/>
          <w:rtl/>
        </w:rPr>
        <w:t>כל הארץ נוצרה ע"י הבורא</w:t>
      </w:r>
      <w:del w:id="1824" w:author="Aharon Ariel" w:date="2013-10-29T20:53:00Z">
        <w:r w:rsidRPr="00414627" w:rsidDel="00592BA9">
          <w:rPr>
            <w:color w:val="222222"/>
            <w:highlight w:val="white"/>
            <w:rtl/>
          </w:rPr>
          <w:delText xml:space="preserve"> לבדו</w:delText>
        </w:r>
      </w:del>
      <w:r w:rsidRPr="00414627">
        <w:rPr>
          <w:color w:val="222222"/>
          <w:highlight w:val="white"/>
          <w:rtl/>
        </w:rPr>
        <w:t>, ואנחנו רק גרים ותושבים על הארץ (</w:t>
      </w:r>
      <w:r w:rsidRPr="00414627">
        <w:rPr>
          <w:color w:val="222222"/>
          <w:highlight w:val="white"/>
        </w:rPr>
        <w:t>tenants for a day</w:t>
      </w:r>
      <w:r w:rsidRPr="00414627">
        <w:rPr>
          <w:color w:val="222222"/>
          <w:highlight w:val="white"/>
          <w:rtl/>
        </w:rPr>
        <w:t xml:space="preserve">), </w:t>
      </w:r>
      <w:del w:id="1825" w:author="Aharon Ariel" w:date="2013-10-29T20:53:00Z">
        <w:r w:rsidRPr="00414627" w:rsidDel="00592BA9">
          <w:rPr>
            <w:color w:val="222222"/>
            <w:highlight w:val="white"/>
            <w:rtl/>
          </w:rPr>
          <w:delText xml:space="preserve">ולכן </w:delText>
        </w:r>
      </w:del>
      <w:r w:rsidRPr="00414627">
        <w:rPr>
          <w:color w:val="222222"/>
          <w:highlight w:val="white"/>
          <w:rtl/>
        </w:rPr>
        <w:t>אין לנו זכות לקחת בעלות על הארץ</w:t>
      </w:r>
      <w:ins w:id="1826" w:author="Aharon Ariel" w:date="2013-10-29T20:53:00Z">
        <w:r w:rsidR="00592BA9">
          <w:rPr>
            <w:rFonts w:hint="cs"/>
            <w:color w:val="222222"/>
            <w:highlight w:val="white"/>
            <w:rtl/>
          </w:rPr>
          <w:t>.</w:t>
        </w:r>
      </w:ins>
      <w:del w:id="1827" w:author="Aharon Ariel" w:date="2013-10-29T20:53:00Z">
        <w:r w:rsidRPr="00414627" w:rsidDel="00592BA9">
          <w:rPr>
            <w:color w:val="222222"/>
            <w:highlight w:val="white"/>
            <w:rtl/>
          </w:rPr>
          <w:delText>,ו</w:delText>
        </w:r>
      </w:del>
      <w:r w:rsidRPr="00414627">
        <w:rPr>
          <w:color w:val="222222"/>
          <w:highlight w:val="white"/>
          <w:rtl/>
        </w:rPr>
        <w:t>מי שבכל-זאת לוקח בעלות על קרקע</w:t>
      </w:r>
      <w:del w:id="1828" w:author="Aharon Ariel" w:date="2013-10-29T20:53:00Z">
        <w:r w:rsidRPr="00414627" w:rsidDel="00592BA9">
          <w:rPr>
            <w:color w:val="222222"/>
            <w:highlight w:val="white"/>
            <w:rtl/>
          </w:rPr>
          <w:delText>,</w:delText>
        </w:r>
      </w:del>
      <w:r w:rsidRPr="00414627">
        <w:rPr>
          <w:color w:val="222222"/>
          <w:highlight w:val="white"/>
          <w:rtl/>
        </w:rPr>
        <w:t xml:space="preserve"> צריך לשלם את השווי הכלכלי שלה לקופת הציבור, כדי לפצות את הציבור על כך שהוא מונע </w:t>
      </w:r>
      <w:del w:id="1829" w:author="Aharon Ariel" w:date="2013-10-29T20:53:00Z">
        <w:r w:rsidRPr="00414627" w:rsidDel="00592BA9">
          <w:rPr>
            <w:color w:val="222222"/>
            <w:highlight w:val="white"/>
            <w:rtl/>
          </w:rPr>
          <w:delText>מהם לגשת</w:delText>
        </w:r>
      </w:del>
      <w:ins w:id="1830" w:author="Aharon Ariel" w:date="2013-10-29T20:53:00Z">
        <w:r w:rsidR="00592BA9">
          <w:rPr>
            <w:rFonts w:hint="cs"/>
            <w:color w:val="222222"/>
            <w:highlight w:val="white"/>
            <w:rtl/>
          </w:rPr>
          <w:t>גישה</w:t>
        </w:r>
      </w:ins>
      <w:r w:rsidRPr="00414627">
        <w:rPr>
          <w:color w:val="222222"/>
          <w:highlight w:val="white"/>
          <w:rtl/>
        </w:rPr>
        <w:t xml:space="preserve"> לחלק מהארץ </w:t>
      </w:r>
      <w:ins w:id="1831" w:author="Aharon Ariel" w:date="2013-10-29T20:53:00Z">
        <w:r w:rsidR="00592BA9">
          <w:rPr>
            <w:rFonts w:hint="cs"/>
            <w:color w:val="222222"/>
            <w:highlight w:val="white"/>
            <w:rtl/>
          </w:rPr>
          <w:t>השייכת לציבור כולו</w:t>
        </w:r>
      </w:ins>
      <w:del w:id="1832" w:author="Aharon Ariel" w:date="2013-10-29T20:53:00Z">
        <w:r w:rsidRPr="00414627" w:rsidDel="00592BA9">
          <w:rPr>
            <w:color w:val="222222"/>
            <w:highlight w:val="white"/>
            <w:rtl/>
          </w:rPr>
          <w:delText>שלהם</w:delText>
        </w:r>
      </w:del>
      <w:r w:rsidRPr="00414627">
        <w:rPr>
          <w:color w:val="222222"/>
          <w:highlight w:val="white"/>
          <w:rtl/>
        </w:rPr>
        <w:t xml:space="preserve">. </w:t>
      </w:r>
      <w:commentRangeStart w:id="1833"/>
      <w:r w:rsidRPr="00414627">
        <w:rPr>
          <w:color w:val="222222"/>
          <w:highlight w:val="white"/>
          <w:rtl/>
        </w:rPr>
        <w:t>לדבריו, מס ערך קרקע יאפשר לממן את תקציב המדינה ללא כל מיסים נוספים, שהם לא-צודקים ומזיקים לכלכלה</w:t>
      </w:r>
      <w:commentRangeEnd w:id="1833"/>
      <w:r w:rsidR="00592BA9">
        <w:rPr>
          <w:rStyle w:val="CommentReference"/>
          <w:rFonts w:ascii="Times New Roman" w:eastAsia="Calibri" w:hAnsi="Times New Roman" w:cs="Times New Roman"/>
          <w:rtl/>
          <w:lang w:eastAsia="de-DE" w:bidi="ar-SA"/>
        </w:rPr>
        <w:commentReference w:id="1833"/>
      </w:r>
      <w:r w:rsidRPr="00414627">
        <w:rPr>
          <w:color w:val="222222"/>
          <w:highlight w:val="white"/>
          <w:rtl/>
        </w:rPr>
        <w:t>.</w:t>
      </w:r>
    </w:p>
    <w:p w:rsidR="0081621B" w:rsidRPr="00414627" w:rsidRDefault="0081621B" w:rsidP="00592BA9">
      <w:r w:rsidRPr="00414627">
        <w:rPr>
          <w:color w:val="222222"/>
          <w:highlight w:val="white"/>
          <w:rtl/>
        </w:rPr>
        <w:t>כדי להקל על האזרחים</w:t>
      </w:r>
      <w:ins w:id="1834" w:author="Aharon Ariel" w:date="2013-10-29T20:55:00Z">
        <w:r w:rsidR="00592BA9">
          <w:rPr>
            <w:rFonts w:hint="cs"/>
            <w:color w:val="222222"/>
            <w:highlight w:val="white"/>
            <w:rtl/>
          </w:rPr>
          <w:t xml:space="preserve"> את תהליך החלוקה</w:t>
        </w:r>
      </w:ins>
      <w:del w:id="1835" w:author="Aharon Ariel" w:date="2013-10-29T20:55:00Z">
        <w:r w:rsidRPr="00414627" w:rsidDel="00592BA9">
          <w:rPr>
            <w:color w:val="222222"/>
            <w:highlight w:val="white"/>
            <w:rtl/>
          </w:rPr>
          <w:delText>,</w:delText>
        </w:r>
      </w:del>
      <w:r w:rsidRPr="00414627">
        <w:rPr>
          <w:color w:val="222222"/>
          <w:highlight w:val="white"/>
          <w:rtl/>
        </w:rPr>
        <w:t xml:space="preserve"> ניתן לבקש משמאי מקרקעין ליצור כמה אוספים של הצעות מחיר המשקפות פרופילי העדפות תקניים. כל אזרח יבחר את הפרופיל הקרוב ביותר לליבו, ויוכל גם לבצע בו התאמות קלות בהתאם להעדפות האישיות שלו. האלגוריתם י</w:t>
      </w:r>
      <w:del w:id="1836" w:author="Aharon Ariel" w:date="2013-10-29T20:55:00Z">
        <w:r w:rsidRPr="00414627" w:rsidDel="00592BA9">
          <w:rPr>
            <w:color w:val="222222"/>
            <w:highlight w:val="white"/>
            <w:rtl/>
          </w:rPr>
          <w:delText>י</w:delText>
        </w:r>
      </w:del>
      <w:r w:rsidRPr="00414627">
        <w:rPr>
          <w:color w:val="222222"/>
          <w:highlight w:val="white"/>
          <w:rtl/>
        </w:rPr>
        <w:t xml:space="preserve">תן לכל אזרח נחלה, ויחד עם </w:t>
      </w:r>
      <w:del w:id="1837" w:author="Aharon Ariel" w:date="2013-10-29T20:55:00Z">
        <w:r w:rsidRPr="00414627" w:rsidDel="00592BA9">
          <w:rPr>
            <w:color w:val="222222"/>
            <w:highlight w:val="white"/>
            <w:rtl/>
          </w:rPr>
          <w:delText xml:space="preserve">זה </w:delText>
        </w:r>
      </w:del>
      <w:ins w:id="1838" w:author="Aharon Ariel" w:date="2013-10-29T20:55:00Z">
        <w:r w:rsidR="00592BA9">
          <w:rPr>
            <w:rFonts w:hint="cs"/>
            <w:color w:val="222222"/>
            <w:highlight w:val="white"/>
            <w:rtl/>
          </w:rPr>
          <w:t>זאת</w:t>
        </w:r>
      </w:ins>
      <w:del w:id="1839" w:author="Aharon Ariel" w:date="2013-10-29T20:55:00Z">
        <w:r w:rsidRPr="00414627" w:rsidDel="00592BA9">
          <w:rPr>
            <w:color w:val="222222"/>
            <w:highlight w:val="white"/>
            <w:rtl/>
          </w:rPr>
          <w:delText xml:space="preserve">גם </w:delText>
        </w:r>
      </w:del>
      <w:r w:rsidRPr="00414627">
        <w:rPr>
          <w:color w:val="222222"/>
          <w:highlight w:val="white"/>
          <w:rtl/>
        </w:rPr>
        <w:t>יחייב אותו לשלם מס</w:t>
      </w:r>
      <w:ins w:id="1840" w:author="Aharon Ariel" w:date="2013-10-29T20:56:00Z">
        <w:r w:rsidR="00592BA9">
          <w:rPr>
            <w:rFonts w:hint="cs"/>
            <w:color w:val="222222"/>
            <w:highlight w:val="white"/>
            <w:rtl/>
          </w:rPr>
          <w:t xml:space="preserve"> שנתי</w:t>
        </w:r>
      </w:ins>
      <w:del w:id="1841" w:author="Aharon Ariel" w:date="2013-10-29T20:55:00Z">
        <w:r w:rsidRPr="00414627" w:rsidDel="00592BA9">
          <w:rPr>
            <w:color w:val="222222"/>
            <w:highlight w:val="white"/>
            <w:rtl/>
          </w:rPr>
          <w:delText xml:space="preserve">שהוא </w:delText>
        </w:r>
      </w:del>
      <w:ins w:id="1842" w:author="Aharon Ariel" w:date="2013-10-29T20:55:00Z">
        <w:r w:rsidR="00592BA9">
          <w:rPr>
            <w:rFonts w:hint="cs"/>
            <w:color w:val="222222"/>
            <w:highlight w:val="white"/>
            <w:rtl/>
          </w:rPr>
          <w:t>בגובה נמוך יותר</w:t>
        </w:r>
      </w:ins>
      <w:del w:id="1843" w:author="Aharon Ariel" w:date="2013-10-29T20:56:00Z">
        <w:r w:rsidRPr="00414627" w:rsidDel="00592BA9">
          <w:rPr>
            <w:color w:val="222222"/>
            <w:highlight w:val="white"/>
            <w:rtl/>
          </w:rPr>
          <w:delText>קטן יותר</w:delText>
        </w:r>
      </w:del>
      <w:r w:rsidRPr="00414627">
        <w:rPr>
          <w:color w:val="222222"/>
          <w:highlight w:val="white"/>
          <w:rtl/>
        </w:rPr>
        <w:t xml:space="preserve"> מהסכום ש</w:t>
      </w:r>
      <w:ins w:id="1844" w:author="Aharon Ariel" w:date="2013-10-29T20:56:00Z">
        <w:r w:rsidR="00592BA9">
          <w:rPr>
            <w:rFonts w:hint="cs"/>
            <w:color w:val="222222"/>
            <w:highlight w:val="white"/>
            <w:rtl/>
          </w:rPr>
          <w:t xml:space="preserve">הוא </w:t>
        </w:r>
      </w:ins>
      <w:r w:rsidRPr="00414627">
        <w:rPr>
          <w:color w:val="222222"/>
          <w:highlight w:val="white"/>
          <w:rtl/>
        </w:rPr>
        <w:t xml:space="preserve">הציע עבור הנחלה. </w:t>
      </w:r>
      <w:commentRangeStart w:id="1845"/>
      <w:ins w:id="1846" w:author="Aharon Ariel" w:date="2013-10-29T20:56:00Z">
        <w:r w:rsidR="00592BA9">
          <w:rPr>
            <w:rFonts w:hint="cs"/>
            <w:color w:val="222222"/>
            <w:highlight w:val="white"/>
            <w:rtl/>
          </w:rPr>
          <w:t xml:space="preserve">בסופו של דבר </w:t>
        </w:r>
      </w:ins>
      <w:r w:rsidRPr="00414627">
        <w:rPr>
          <w:color w:val="222222"/>
          <w:highlight w:val="white"/>
          <w:rtl/>
        </w:rPr>
        <w:t>סך כל המיסים יכסה במדוייק את תקציב המדינה</w:t>
      </w:r>
      <w:commentRangeEnd w:id="1845"/>
      <w:r w:rsidR="00592BA9">
        <w:rPr>
          <w:rStyle w:val="CommentReference"/>
          <w:rFonts w:ascii="Times New Roman" w:eastAsia="Calibri" w:hAnsi="Times New Roman" w:cs="Times New Roman"/>
          <w:rtl/>
          <w:lang w:eastAsia="de-DE" w:bidi="ar-SA"/>
        </w:rPr>
        <w:commentReference w:id="1845"/>
      </w:r>
      <w:del w:id="1847" w:author="Aharon Ariel" w:date="2013-10-29T20:58:00Z">
        <w:r w:rsidRPr="00414627" w:rsidDel="00592BA9">
          <w:rPr>
            <w:color w:val="222222"/>
            <w:highlight w:val="white"/>
            <w:rtl/>
          </w:rPr>
          <w:delText>; נוכל לבטל את מס הכנסה ולסגור את ה"מלשינון"...</w:delText>
        </w:r>
      </w:del>
      <w:ins w:id="1848" w:author="Aharon Ariel" w:date="2013-10-29T20:58:00Z">
        <w:r w:rsidR="00592BA9">
          <w:rPr>
            <w:rFonts w:hint="cs"/>
            <w:color w:val="222222"/>
            <w:rtl/>
          </w:rPr>
          <w:t>, לפחות לפי התיאוריה של ג'ורג'.</w:t>
        </w:r>
      </w:ins>
      <w:ins w:id="1849" w:author="Aharon Ariel" w:date="2013-10-29T21:00:00Z">
        <w:r w:rsidR="00592BA9">
          <w:rPr>
            <w:rStyle w:val="FootnoteReference"/>
            <w:color w:val="222222"/>
            <w:rtl/>
          </w:rPr>
          <w:footnoteReference w:id="88"/>
        </w:r>
      </w:ins>
    </w:p>
    <w:p w:rsidR="0081621B" w:rsidRPr="00414627" w:rsidRDefault="0081621B" w:rsidP="00414627"/>
    <w:p w:rsidR="0081621B" w:rsidRPr="00414627" w:rsidDel="00592BA9" w:rsidRDefault="0081621B" w:rsidP="00414627">
      <w:moveFromRangeStart w:id="1855" w:author="Aharon Ariel" w:date="2013-10-29T21:00:00Z" w:name="move370843747"/>
      <w:moveFrom w:id="1856" w:author="Aharon Ariel" w:date="2013-10-29T21:00:00Z">
        <w:r w:rsidRPr="00414627" w:rsidDel="00592BA9">
          <w:rPr>
            <w:color w:val="222222"/>
            <w:highlight w:val="white"/>
            <w:rtl/>
          </w:rPr>
          <w:t>שאלה למחקר: אלגוריתם הקצאת החדרים המקורי מתייחס לכל השוכרים באופן סימטרי - לכל אחד מהם יש סיכוי לקבל חדר יקר (לפי העדפתם) ולשלם מס גבוה, או לקבל חדר זול ולשלם מס נמוך. האם אפשר לשלב אלגוריתם כזה עם מערכת של מס התלוי בהכנסה? האם אפשר ליצור אלגוריתם, שיתחייב לתת לאנשים מסוימים חדר זול יותר, על-מנת שישלמו מס נמוך יותר?</w:t>
        </w:r>
      </w:moveFrom>
    </w:p>
    <w:moveFromRangeEnd w:id="1855"/>
    <w:p w:rsidR="0081621B" w:rsidRPr="00414627" w:rsidRDefault="0081621B" w:rsidP="00592BA9">
      <w:pPr>
        <w:pStyle w:val="12"/>
      </w:pPr>
      <w:r w:rsidRPr="00414627">
        <w:rPr>
          <w:highlight w:val="white"/>
          <w:rtl/>
        </w:rPr>
        <w:t>תורת המשחקים - משחקי צפיפות</w:t>
      </w:r>
    </w:p>
    <w:p w:rsidR="0081621B" w:rsidRPr="00414627" w:rsidRDefault="0081621B" w:rsidP="00BE09AF">
      <w:pPr>
        <w:rPr>
          <w:lang w:bidi="ar-SA"/>
        </w:rPr>
      </w:pPr>
      <w:r w:rsidRPr="00414627">
        <w:rPr>
          <w:color w:val="222222"/>
          <w:highlight w:val="white"/>
          <w:rtl/>
        </w:rPr>
        <w:t>בימינו, לקרקע יש תכונה שאין לעוגה</w:t>
      </w:r>
      <w:ins w:id="1857" w:author="Aharon Ariel" w:date="2013-10-29T21:01:00Z">
        <w:r w:rsidR="00F768FF">
          <w:rPr>
            <w:rFonts w:hint="cs"/>
            <w:color w:val="222222"/>
            <w:highlight w:val="white"/>
            <w:rtl/>
          </w:rPr>
          <w:t>:</w:t>
        </w:r>
      </w:ins>
      <w:del w:id="1858" w:author="Aharon Ariel" w:date="2013-10-29T21:01:00Z">
        <w:r w:rsidRPr="00414627" w:rsidDel="00F768FF">
          <w:rPr>
            <w:color w:val="222222"/>
            <w:highlight w:val="white"/>
            <w:rtl/>
          </w:rPr>
          <w:delText xml:space="preserve"> -</w:delText>
        </w:r>
      </w:del>
      <w:ins w:id="1859" w:author="Aharon Ariel" w:date="2013-10-29T21:01:00Z">
        <w:r w:rsidR="00F768FF">
          <w:rPr>
            <w:rFonts w:hint="cs"/>
            <w:color w:val="222222"/>
            <w:highlight w:val="white"/>
            <w:rtl/>
          </w:rPr>
          <w:t>ביכולתנו</w:t>
        </w:r>
      </w:ins>
      <w:del w:id="1860" w:author="Aharon Ariel" w:date="2013-10-29T21:01:00Z">
        <w:r w:rsidRPr="00414627" w:rsidDel="00F768FF">
          <w:rPr>
            <w:color w:val="222222"/>
            <w:highlight w:val="white"/>
            <w:rtl/>
          </w:rPr>
          <w:delText>אפשר "</w:delText>
        </w:r>
      </w:del>
      <w:ins w:id="1861" w:author="Aharon Ariel" w:date="2013-10-29T21:01:00Z">
        <w:r w:rsidR="00F768FF">
          <w:rPr>
            <w:rFonts w:hint="cs"/>
            <w:color w:val="222222"/>
            <w:highlight w:val="white"/>
            <w:rtl/>
          </w:rPr>
          <w:t>'</w:t>
        </w:r>
      </w:ins>
      <w:r w:rsidRPr="00414627">
        <w:rPr>
          <w:color w:val="222222"/>
          <w:highlight w:val="white"/>
          <w:rtl/>
        </w:rPr>
        <w:t>ליצור</w:t>
      </w:r>
      <w:ins w:id="1862" w:author="Aharon Ariel" w:date="2013-10-29T21:01:00Z">
        <w:r w:rsidR="00F768FF">
          <w:rPr>
            <w:rFonts w:hint="cs"/>
            <w:color w:val="222222"/>
            <w:highlight w:val="white"/>
            <w:rtl/>
          </w:rPr>
          <w:t>'</w:t>
        </w:r>
      </w:ins>
      <w:del w:id="1863" w:author="Aharon Ariel" w:date="2013-10-29T21:01:00Z">
        <w:r w:rsidRPr="00414627" w:rsidDel="00F768FF">
          <w:rPr>
            <w:color w:val="222222"/>
            <w:highlight w:val="white"/>
            <w:rtl/>
          </w:rPr>
          <w:delText>"</w:delText>
        </w:r>
      </w:del>
      <w:r w:rsidRPr="00414627">
        <w:rPr>
          <w:color w:val="222222"/>
          <w:highlight w:val="white"/>
          <w:rtl/>
        </w:rPr>
        <w:t xml:space="preserve"> קרקע חדשה ע"י בנ</w:t>
      </w:r>
      <w:ins w:id="1864" w:author="Aharon Ariel" w:date="2013-10-29T21:01:00Z">
        <w:r w:rsidR="00F768FF">
          <w:rPr>
            <w:rFonts w:hint="cs"/>
            <w:color w:val="222222"/>
            <w:highlight w:val="white"/>
            <w:rtl/>
          </w:rPr>
          <w:t>י</w:t>
        </w:r>
      </w:ins>
      <w:r w:rsidRPr="00414627">
        <w:rPr>
          <w:color w:val="222222"/>
          <w:highlight w:val="white"/>
          <w:rtl/>
        </w:rPr>
        <w:t xml:space="preserve">יה לגובה. </w:t>
      </w:r>
      <w:ins w:id="1865" w:author="Aharon Ariel" w:date="2013-10-29T21:01:00Z">
        <w:r w:rsidR="00F768FF">
          <w:rPr>
            <w:rFonts w:hint="cs"/>
            <w:color w:val="222222"/>
            <w:highlight w:val="white"/>
            <w:rtl/>
          </w:rPr>
          <w:t xml:space="preserve">למשל, </w:t>
        </w:r>
      </w:ins>
      <w:r w:rsidRPr="00414627">
        <w:rPr>
          <w:color w:val="222222"/>
          <w:highlight w:val="white"/>
          <w:rtl/>
        </w:rPr>
        <w:t xml:space="preserve">נניח שחילקנו את הארץ לנחלות בצורה שרירותית כלשהי. </w:t>
      </w:r>
      <w:ins w:id="1866" w:author="Aharon Ariel" w:date="2013-10-29T21:01:00Z">
        <w:r w:rsidR="00F768FF">
          <w:rPr>
            <w:rFonts w:hint="cs"/>
            <w:color w:val="222222"/>
            <w:highlight w:val="white"/>
            <w:rtl/>
          </w:rPr>
          <w:t>בשלב השני ניתן</w:t>
        </w:r>
      </w:ins>
      <w:del w:id="1867" w:author="Aharon Ariel" w:date="2013-10-29T21:01:00Z">
        <w:r w:rsidRPr="00414627" w:rsidDel="00F768FF">
          <w:rPr>
            <w:color w:val="222222"/>
            <w:highlight w:val="white"/>
            <w:rtl/>
          </w:rPr>
          <w:delText>אפשר</w:delText>
        </w:r>
      </w:del>
      <w:r w:rsidRPr="00414627">
        <w:rPr>
          <w:color w:val="222222"/>
          <w:highlight w:val="white"/>
          <w:rtl/>
        </w:rPr>
        <w:t xml:space="preserve"> לשאול כל אזרח באיזו נחלה הוא רוצה לגור</w:t>
      </w:r>
      <w:del w:id="1868" w:author="Aharon Ariel" w:date="2013-10-29T21:01:00Z">
        <w:r w:rsidRPr="00414627" w:rsidDel="00F768FF">
          <w:rPr>
            <w:color w:val="222222"/>
            <w:highlight w:val="white"/>
            <w:rtl/>
          </w:rPr>
          <w:delText>,</w:delText>
        </w:r>
      </w:del>
      <w:r w:rsidRPr="00414627">
        <w:rPr>
          <w:color w:val="222222"/>
          <w:highlight w:val="white"/>
          <w:rtl/>
        </w:rPr>
        <w:t xml:space="preserve"> ואז לבנות בכל נחלה בניין רב-קומות בהתאם למספר האנשים </w:t>
      </w:r>
      <w:del w:id="1869" w:author="Aharon Ariel" w:date="2013-10-29T21:01:00Z">
        <w:r w:rsidRPr="00414627" w:rsidDel="00F768FF">
          <w:rPr>
            <w:color w:val="222222"/>
            <w:highlight w:val="white"/>
            <w:rtl/>
          </w:rPr>
          <w:delText xml:space="preserve">שרצו </w:delText>
        </w:r>
      </w:del>
      <w:ins w:id="1870" w:author="Aharon Ariel" w:date="2013-10-29T21:01:00Z">
        <w:r w:rsidR="00F768FF">
          <w:rPr>
            <w:rFonts w:hint="cs"/>
            <w:color w:val="222222"/>
            <w:highlight w:val="white"/>
            <w:rtl/>
          </w:rPr>
          <w:t>שבחרו</w:t>
        </w:r>
      </w:ins>
      <w:r w:rsidRPr="00414627">
        <w:rPr>
          <w:color w:val="222222"/>
          <w:highlight w:val="white"/>
          <w:rtl/>
        </w:rPr>
        <w:t xml:space="preserve">לגור בנחלה זו. אולם, </w:t>
      </w:r>
      <w:commentRangeStart w:id="1871"/>
      <w:ins w:id="1872" w:author="Aharon Ariel" w:date="2013-10-29T21:01:00Z">
        <w:r w:rsidR="00F768FF">
          <w:rPr>
            <w:rFonts w:hint="cs"/>
            <w:color w:val="222222"/>
            <w:highlight w:val="white"/>
            <w:rtl/>
          </w:rPr>
          <w:t xml:space="preserve">מספר האנשים שיבחרו לגור בכל נחלה ישפיע על מספר האנשים שירצו לגור שם </w:t>
        </w:r>
      </w:ins>
      <w:ins w:id="1873" w:author="Aharon Ariel" w:date="2013-10-29T21:02:00Z">
        <w:r w:rsidR="00F768FF">
          <w:rPr>
            <w:rFonts w:hint="cs"/>
            <w:color w:val="222222"/>
            <w:highlight w:val="white"/>
            <w:rtl/>
          </w:rPr>
          <w:t xml:space="preserve">(חלק מהאנשים </w:t>
        </w:r>
        <w:r w:rsidR="00C30656">
          <w:rPr>
            <w:rFonts w:hint="cs"/>
            <w:color w:val="222222"/>
            <w:highlight w:val="white"/>
            <w:rtl/>
          </w:rPr>
          <w:t>יעדיפו לגור במקום יותר צפוף ושוקק-חיים וחלק יעדיפו להתרחק ממנו, אבל את הבחירה הראשונית שלהם הם יאלצו לבצע בתנאי אי-ודאות ורק בסיום המשחק כל אחד יגלה כמה שכנים יש לו ובאיזו קומה הוא עתיד להתגורר</w:t>
        </w:r>
      </w:ins>
      <w:ins w:id="1874" w:author="Aharon Ariel" w:date="2013-10-29T21:03:00Z">
        <w:r w:rsidR="00C30656">
          <w:rPr>
            <w:rFonts w:hint="cs"/>
            <w:color w:val="222222"/>
            <w:highlight w:val="white"/>
            <w:rtl/>
          </w:rPr>
          <w:t xml:space="preserve"> (לשם פשטות העניין, אנחנו מניחים כרגע שניתן לבנות לכל גובה שנרצה מבחינה הנדסית). </w:t>
        </w:r>
      </w:ins>
      <w:del w:id="1875" w:author="Aharon Ariel" w:date="2013-10-29T21:04:00Z">
        <w:r w:rsidRPr="00414627" w:rsidDel="00C30656">
          <w:rPr>
            <w:color w:val="222222"/>
            <w:highlight w:val="white"/>
            <w:rtl/>
          </w:rPr>
          <w:delText>ייתכן שההעדפות של אנשים ישתנו כשהם יראו  כמה אנשים בחרו לגור באותה נחלה.</w:delText>
        </w:r>
      </w:del>
      <w:ins w:id="1876" w:author="Aharon Ariel" w:date="2013-10-29T23:05:00Z">
        <w:r w:rsidR="00BE09AF">
          <w:rPr>
            <w:rFonts w:hint="cs"/>
            <w:color w:val="222222"/>
            <w:highlight w:val="white"/>
            <w:rtl/>
          </w:rPr>
          <w:t>לכאןרה גורמת</w:t>
        </w:r>
      </w:ins>
      <w:ins w:id="1877" w:author="Aharon Ariel" w:date="2013-10-29T21:04:00Z">
        <w:r w:rsidR="00C30656">
          <w:rPr>
            <w:rFonts w:hint="cs"/>
            <w:color w:val="222222"/>
            <w:highlight w:val="white"/>
            <w:rtl/>
          </w:rPr>
          <w:t xml:space="preserve"> אי-</w:t>
        </w:r>
      </w:ins>
      <w:ins w:id="1878" w:author="Aharon Ariel" w:date="2013-10-29T23:05:00Z">
        <w:r w:rsidR="00BE09AF">
          <w:rPr>
            <w:rFonts w:hint="cs"/>
            <w:color w:val="222222"/>
            <w:highlight w:val="white"/>
            <w:rtl/>
          </w:rPr>
          <w:t>ה</w:t>
        </w:r>
      </w:ins>
      <w:ins w:id="1879" w:author="Aharon Ariel" w:date="2013-10-29T21:04:00Z">
        <w:r w:rsidR="00C30656">
          <w:rPr>
            <w:rFonts w:hint="cs"/>
            <w:color w:val="222222"/>
            <w:highlight w:val="white"/>
            <w:rtl/>
          </w:rPr>
          <w:t xml:space="preserve">ודאות </w:t>
        </w:r>
      </w:ins>
      <w:ins w:id="1880" w:author="Aharon Ariel" w:date="2013-10-29T23:05:00Z">
        <w:r w:rsidR="00BE09AF">
          <w:rPr>
            <w:rFonts w:hint="cs"/>
            <w:color w:val="222222"/>
            <w:highlight w:val="white"/>
            <w:rtl/>
          </w:rPr>
          <w:t>ל</w:t>
        </w:r>
      </w:ins>
      <w:ins w:id="1881" w:author="Aharon Ariel" w:date="2013-10-29T21:04:00Z">
        <w:r w:rsidR="00C30656">
          <w:rPr>
            <w:rFonts w:hint="cs"/>
            <w:color w:val="222222"/>
            <w:highlight w:val="white"/>
            <w:rtl/>
          </w:rPr>
          <w:t xml:space="preserve">תהליך לרקורסיבי, כלומר </w:t>
        </w:r>
        <w:r w:rsidR="00BE09AF">
          <w:rPr>
            <w:rFonts w:hint="cs"/>
            <w:color w:val="222222"/>
            <w:highlight w:val="white"/>
            <w:rtl/>
          </w:rPr>
          <w:t xml:space="preserve">מעגלי עד אינסוף, </w:t>
        </w:r>
      </w:ins>
      <w:ins w:id="1882" w:author="Aharon Ariel" w:date="2013-10-29T23:05:00Z">
        <w:r w:rsidR="00BE09AF">
          <w:rPr>
            <w:rFonts w:hint="cs"/>
            <w:color w:val="222222"/>
            <w:highlight w:val="white"/>
            <w:rtl/>
          </w:rPr>
          <w:t xml:space="preserve">אך להלן אציע גרסה </w:t>
        </w:r>
      </w:ins>
      <w:ins w:id="1883" w:author="Aharon Ariel" w:date="2013-10-29T23:08:00Z">
        <w:r w:rsidR="00BE09AF">
          <w:rPr>
            <w:rFonts w:hint="cs"/>
            <w:color w:val="222222"/>
            <w:highlight w:val="white"/>
            <w:rtl/>
          </w:rPr>
          <w:t xml:space="preserve">חדשה </w:t>
        </w:r>
      </w:ins>
      <w:ins w:id="1884" w:author="Aharon Ariel" w:date="2013-10-29T23:05:00Z">
        <w:r w:rsidR="00BE09AF">
          <w:rPr>
            <w:rFonts w:hint="cs"/>
            <w:color w:val="222222"/>
            <w:highlight w:val="white"/>
            <w:rtl/>
          </w:rPr>
          <w:t>של האלגוריתם שפותרת בעיה זו</w:t>
        </w:r>
      </w:ins>
      <w:ins w:id="1885" w:author="Aharon Ariel" w:date="2013-10-29T21:04:00Z">
        <w:r w:rsidR="00C30656">
          <w:rPr>
            <w:rFonts w:hint="cs"/>
            <w:color w:val="222222"/>
            <w:highlight w:val="white"/>
            <w:rtl/>
          </w:rPr>
          <w:t>.</w:t>
        </w:r>
      </w:ins>
      <w:commentRangeEnd w:id="1871"/>
      <w:r w:rsidR="00C30656">
        <w:rPr>
          <w:rStyle w:val="CommentReference"/>
          <w:rFonts w:ascii="Times New Roman" w:eastAsia="Calibri" w:hAnsi="Times New Roman" w:cs="Times New Roman"/>
          <w:rtl/>
          <w:lang w:eastAsia="de-DE" w:bidi="ar-SA"/>
        </w:rPr>
        <w:commentReference w:id="1871"/>
      </w:r>
    </w:p>
    <w:p w:rsidR="0081621B" w:rsidRPr="00414627" w:rsidRDefault="0081621B" w:rsidP="00C30656">
      <w:r w:rsidRPr="00414627">
        <w:rPr>
          <w:color w:val="222222"/>
          <w:highlight w:val="white"/>
          <w:rtl/>
        </w:rPr>
        <w:t xml:space="preserve">התחום שמתייחס לנושא זה </w:t>
      </w:r>
      <w:del w:id="1886" w:author="Aharon Ariel" w:date="2013-10-29T21:05:00Z">
        <w:r w:rsidRPr="00414627" w:rsidDel="00C30656">
          <w:rPr>
            <w:color w:val="222222"/>
            <w:highlight w:val="white"/>
            <w:rtl/>
          </w:rPr>
          <w:delText xml:space="preserve">הוא </w:delText>
        </w:r>
      </w:del>
      <w:ins w:id="1887" w:author="Aharon Ariel" w:date="2013-10-29T21:05:00Z">
        <w:r w:rsidR="00C30656">
          <w:rPr>
            <w:rFonts w:hint="cs"/>
            <w:color w:val="222222"/>
            <w:highlight w:val="white"/>
            <w:rtl/>
          </w:rPr>
          <w:t>נקרא:</w:t>
        </w:r>
        <w:r w:rsidR="00C30656" w:rsidRPr="00C30656">
          <w:rPr>
            <w:rFonts w:hint="cs"/>
            <w:color w:val="222222"/>
            <w:highlight w:val="white"/>
            <w:rtl/>
          </w:rPr>
          <w:t>'</w:t>
        </w:r>
      </w:ins>
      <w:r w:rsidR="007E3F66" w:rsidRPr="007E3F66">
        <w:rPr>
          <w:color w:val="222222"/>
          <w:highlight w:val="white"/>
          <w:rtl/>
          <w:rPrChange w:id="1888" w:author="Aharon Ariel" w:date="2013-10-29T21:05:00Z">
            <w:rPr>
              <w:b/>
              <w:color w:val="222222"/>
              <w:highlight w:val="white"/>
              <w:rtl/>
            </w:rPr>
          </w:rPrChange>
        </w:rPr>
        <w:t>משחקי צפיפות</w:t>
      </w:r>
      <w:ins w:id="1889" w:author="Aharon Ariel" w:date="2013-10-29T21:05:00Z">
        <w:r w:rsidR="007E3F66" w:rsidRPr="007E3F66">
          <w:rPr>
            <w:color w:val="222222"/>
            <w:highlight w:val="white"/>
            <w:rtl/>
            <w:rPrChange w:id="1890" w:author="Aharon Ariel" w:date="2013-10-29T21:05:00Z">
              <w:rPr>
                <w:b/>
                <w:color w:val="222222"/>
                <w:highlight w:val="white"/>
                <w:rtl/>
              </w:rPr>
            </w:rPrChange>
          </w:rPr>
          <w:t>' (</w:t>
        </w:r>
        <w:r w:rsidR="007E3F66" w:rsidRPr="007E3F66">
          <w:rPr>
            <w:rFonts w:asciiTheme="minorHAnsi" w:hAnsiTheme="minorHAnsi"/>
            <w:color w:val="222222"/>
            <w:highlight w:val="white"/>
            <w:rPrChange w:id="1891" w:author="Aharon Ariel" w:date="2013-10-29T21:05:00Z">
              <w:rPr>
                <w:rFonts w:asciiTheme="minorHAnsi" w:hAnsiTheme="minorHAnsi"/>
                <w:b/>
                <w:color w:val="222222"/>
                <w:highlight w:val="white"/>
              </w:rPr>
            </w:rPrChange>
          </w:rPr>
          <w:t>Congestion Games</w:t>
        </w:r>
        <w:r w:rsidR="007E3F66" w:rsidRPr="007E3F66">
          <w:rPr>
            <w:rFonts w:asciiTheme="minorHAnsi" w:hAnsiTheme="minorHAnsi"/>
            <w:color w:val="222222"/>
            <w:highlight w:val="white"/>
            <w:rtl/>
            <w:rPrChange w:id="1892" w:author="Aharon Ariel" w:date="2013-10-29T21:05:00Z">
              <w:rPr>
                <w:rFonts w:asciiTheme="minorHAnsi" w:hAnsiTheme="minorHAnsi"/>
                <w:b/>
                <w:color w:val="222222"/>
                <w:highlight w:val="white"/>
                <w:rtl/>
              </w:rPr>
            </w:rPrChange>
          </w:rPr>
          <w:t>).</w:t>
        </w:r>
      </w:ins>
      <w:del w:id="1893" w:author="Aharon Ariel" w:date="2013-10-29T21:05:00Z">
        <w:r w:rsidRPr="00C30656" w:rsidDel="00C30656">
          <w:rPr>
            <w:color w:val="222222"/>
            <w:highlight w:val="white"/>
          </w:rPr>
          <w:delText>(congestion games</w:delText>
        </w:r>
        <w:r w:rsidRPr="00C30656" w:rsidDel="00C30656">
          <w:rPr>
            <w:color w:val="222222"/>
            <w:highlight w:val="white"/>
            <w:rtl/>
          </w:rPr>
          <w:delText>)</w:delText>
        </w:r>
      </w:del>
      <w:r w:rsidRPr="00C30656">
        <w:rPr>
          <w:color w:val="222222"/>
          <w:highlight w:val="white"/>
          <w:rtl/>
        </w:rPr>
        <w:t xml:space="preserve">. במשחקים מסוג זה, תחת תנאים סבירים מסויימים, קיים </w:t>
      </w:r>
      <w:commentRangeStart w:id="1894"/>
      <w:r w:rsidRPr="00C30656">
        <w:rPr>
          <w:color w:val="222222"/>
          <w:highlight w:val="white"/>
          <w:rtl/>
        </w:rPr>
        <w:t>שיווי</w:t>
      </w:r>
      <w:ins w:id="1895" w:author="Aharon Ariel" w:date="2013-10-29T21:06:00Z">
        <w:r w:rsidR="00C30656">
          <w:rPr>
            <w:rFonts w:hint="cs"/>
            <w:color w:val="222222"/>
            <w:highlight w:val="white"/>
            <w:rtl/>
          </w:rPr>
          <w:t>-</w:t>
        </w:r>
      </w:ins>
      <w:r w:rsidRPr="00C30656">
        <w:rPr>
          <w:color w:val="222222"/>
          <w:highlight w:val="white"/>
          <w:rtl/>
        </w:rPr>
        <w:t>משקל נאש טהור</w:t>
      </w:r>
      <w:commentRangeEnd w:id="1894"/>
      <w:r w:rsidR="00C30656">
        <w:rPr>
          <w:rStyle w:val="CommentReference"/>
          <w:rFonts w:ascii="Times New Roman" w:eastAsia="Calibri" w:hAnsi="Times New Roman" w:cs="Times New Roman"/>
          <w:rtl/>
          <w:lang w:eastAsia="de-DE" w:bidi="ar-SA"/>
        </w:rPr>
        <w:commentReference w:id="1894"/>
      </w:r>
      <w:r w:rsidRPr="00C30656">
        <w:rPr>
          <w:color w:val="222222"/>
          <w:highlight w:val="white"/>
          <w:rtl/>
        </w:rPr>
        <w:t xml:space="preserve">, </w:t>
      </w:r>
      <w:del w:id="1896" w:author="Aharon Ariel" w:date="2013-10-29T21:06:00Z">
        <w:r w:rsidRPr="00C30656" w:rsidDel="00C30656">
          <w:rPr>
            <w:color w:val="222222"/>
            <w:highlight w:val="white"/>
            <w:rtl/>
          </w:rPr>
          <w:delText>ויותר מזה, אפשר</w:delText>
        </w:r>
      </w:del>
      <w:ins w:id="1897" w:author="Aharon Ariel" w:date="2013-10-29T21:06:00Z">
        <w:r w:rsidR="00C30656">
          <w:rPr>
            <w:rFonts w:hint="cs"/>
            <w:color w:val="222222"/>
            <w:highlight w:val="white"/>
            <w:rtl/>
          </w:rPr>
          <w:t>ובנוסף ניתן</w:t>
        </w:r>
      </w:ins>
      <w:r w:rsidRPr="00C30656">
        <w:rPr>
          <w:color w:val="222222"/>
          <w:highlight w:val="white"/>
          <w:rtl/>
        </w:rPr>
        <w:t xml:space="preserve"> להגיע מכל מצב לשיווי</w:t>
      </w:r>
      <w:ins w:id="1898" w:author="Aharon Ariel" w:date="2013-10-29T21:06:00Z">
        <w:r w:rsidR="00C30656">
          <w:rPr>
            <w:rFonts w:hint="cs"/>
            <w:color w:val="222222"/>
            <w:highlight w:val="white"/>
            <w:rtl/>
          </w:rPr>
          <w:t>-</w:t>
        </w:r>
      </w:ins>
      <w:r w:rsidRPr="00C30656">
        <w:rPr>
          <w:color w:val="222222"/>
          <w:highlight w:val="white"/>
          <w:rtl/>
        </w:rPr>
        <w:t>משקל נאש טהור</w:t>
      </w:r>
      <w:del w:id="1899" w:author="Aharon Ariel" w:date="2013-10-29T21:06:00Z">
        <w:r w:rsidRPr="00C30656" w:rsidDel="00C30656">
          <w:rPr>
            <w:color w:val="222222"/>
            <w:highlight w:val="white"/>
            <w:rtl/>
          </w:rPr>
          <w:delText>,</w:delText>
        </w:r>
      </w:del>
      <w:r w:rsidRPr="00C30656">
        <w:rPr>
          <w:color w:val="222222"/>
          <w:highlight w:val="white"/>
          <w:rtl/>
        </w:rPr>
        <w:t xml:space="preserve"> ע"י סדרה סופית של</w:t>
      </w:r>
      <w:r w:rsidRPr="00414627">
        <w:rPr>
          <w:color w:val="222222"/>
          <w:highlight w:val="white"/>
          <w:rtl/>
        </w:rPr>
        <w:t xml:space="preserve"> החלפות</w:t>
      </w:r>
      <w:r w:rsidRPr="00414627">
        <w:rPr>
          <w:rFonts w:hint="cs"/>
          <w:color w:val="222222"/>
          <w:highlight w:val="white"/>
          <w:rtl/>
        </w:rPr>
        <w:t>.</w:t>
      </w:r>
      <w:r w:rsidRPr="00414627">
        <w:rPr>
          <w:rStyle w:val="FootnoteReference"/>
          <w:color w:val="222222"/>
          <w:rtl/>
        </w:rPr>
        <w:footnoteReference w:id="89"/>
      </w:r>
      <w:r w:rsidRPr="00414627">
        <w:rPr>
          <w:color w:val="222222"/>
          <w:highlight w:val="white"/>
          <w:rtl/>
        </w:rPr>
        <w:t xml:space="preserve"> אולם, ש</w:t>
      </w:r>
      <w:ins w:id="1901" w:author="Aharon Ariel" w:date="2013-10-29T21:06:00Z">
        <w:r w:rsidR="00C30656">
          <w:rPr>
            <w:rFonts w:hint="cs"/>
            <w:color w:val="222222"/>
            <w:highlight w:val="white"/>
            <w:rtl/>
          </w:rPr>
          <w:t>יווי-משקל</w:t>
        </w:r>
      </w:ins>
      <w:del w:id="1902" w:author="Aharon Ariel" w:date="2013-10-29T21:06:00Z">
        <w:r w:rsidRPr="00414627" w:rsidDel="00C30656">
          <w:rPr>
            <w:color w:val="222222"/>
            <w:highlight w:val="white"/>
            <w:rtl/>
          </w:rPr>
          <w:delText>"מ</w:delText>
        </w:r>
      </w:del>
      <w:r w:rsidRPr="00414627">
        <w:rPr>
          <w:color w:val="222222"/>
          <w:highlight w:val="white"/>
          <w:rtl/>
        </w:rPr>
        <w:t xml:space="preserve"> נאש אינ</w:t>
      </w:r>
      <w:ins w:id="1903" w:author="Aharon Ariel" w:date="2013-10-29T21:06:00Z">
        <w:r w:rsidR="00C30656">
          <w:rPr>
            <w:rFonts w:hint="cs"/>
            <w:color w:val="222222"/>
            <w:highlight w:val="white"/>
            <w:rtl/>
          </w:rPr>
          <w:t>נ</w:t>
        </w:r>
      </w:ins>
      <w:r w:rsidRPr="00414627">
        <w:rPr>
          <w:color w:val="222222"/>
          <w:highlight w:val="white"/>
          <w:rtl/>
        </w:rPr>
        <w:t xml:space="preserve">ו בהכרח חלוקה פרופורציונלית. למשל, אם יש שלושה אזרחים ושתי נחלות (צפון ודרום), וכולם מייחסים לצפון תועלת של 60 ולדרום תועלת של 40, אז </w:t>
      </w:r>
      <w:del w:id="1904" w:author="Aharon Ariel" w:date="2013-10-29T21:06:00Z">
        <w:r w:rsidRPr="00414627" w:rsidDel="00C30656">
          <w:rPr>
            <w:color w:val="222222"/>
            <w:highlight w:val="white"/>
            <w:rtl/>
          </w:rPr>
          <w:delText>ש"מ</w:delText>
        </w:r>
      </w:del>
      <w:ins w:id="1905" w:author="Aharon Ariel" w:date="2013-10-29T21:06:00Z">
        <w:r w:rsidR="00C30656">
          <w:rPr>
            <w:rFonts w:hint="cs"/>
            <w:color w:val="222222"/>
            <w:highlight w:val="white"/>
            <w:rtl/>
          </w:rPr>
          <w:t>שיווי-משקל</w:t>
        </w:r>
      </w:ins>
      <w:r w:rsidRPr="00414627">
        <w:rPr>
          <w:color w:val="222222"/>
          <w:highlight w:val="white"/>
          <w:rtl/>
        </w:rPr>
        <w:t xml:space="preserve"> נאש יהיה כל מצב שבו שני אזרחים נמצאים בצפון (עם תועלת 30) ואחד נמצא בדרום (עם תועלת 40). אבל החלוקה הז</w:t>
      </w:r>
      <w:ins w:id="1906" w:author="Aharon Ariel" w:date="2013-10-29T21:07:00Z">
        <w:r w:rsidR="00C30656">
          <w:rPr>
            <w:rFonts w:hint="cs"/>
            <w:color w:val="222222"/>
            <w:highlight w:val="white"/>
            <w:rtl/>
          </w:rPr>
          <w:t>ו</w:t>
        </w:r>
      </w:ins>
      <w:del w:id="1907" w:author="Aharon Ariel" w:date="2013-10-29T21:07:00Z">
        <w:r w:rsidRPr="00414627" w:rsidDel="00C30656">
          <w:rPr>
            <w:color w:val="222222"/>
            <w:highlight w:val="white"/>
            <w:rtl/>
          </w:rPr>
          <w:delText>את</w:delText>
        </w:r>
      </w:del>
      <w:del w:id="1908" w:author="Aharon Ariel" w:date="2013-10-29T21:06:00Z">
        <w:r w:rsidRPr="00414627" w:rsidDel="00C30656">
          <w:rPr>
            <w:color w:val="222222"/>
            <w:highlight w:val="white"/>
            <w:rtl/>
          </w:rPr>
          <w:delText xml:space="preserve">לא </w:delText>
        </w:r>
      </w:del>
      <w:ins w:id="1909" w:author="Aharon Ariel" w:date="2013-10-29T21:06:00Z">
        <w:r w:rsidR="00C30656">
          <w:rPr>
            <w:rFonts w:hint="cs"/>
            <w:color w:val="222222"/>
            <w:highlight w:val="white"/>
            <w:rtl/>
          </w:rPr>
          <w:t>איננה</w:t>
        </w:r>
      </w:ins>
      <w:r w:rsidRPr="00414627">
        <w:rPr>
          <w:color w:val="222222"/>
          <w:highlight w:val="white"/>
          <w:rtl/>
        </w:rPr>
        <w:t xml:space="preserve">פרופורציונלית (וודאי גם </w:t>
      </w:r>
      <w:del w:id="1910" w:author="Aharon Ariel" w:date="2013-10-29T21:07:00Z">
        <w:r w:rsidRPr="00414627" w:rsidDel="00C30656">
          <w:rPr>
            <w:color w:val="222222"/>
            <w:highlight w:val="white"/>
            <w:rtl/>
          </w:rPr>
          <w:delText xml:space="preserve">לא </w:delText>
        </w:r>
      </w:del>
      <w:ins w:id="1911" w:author="Aharon Ariel" w:date="2013-10-29T21:07:00Z">
        <w:r w:rsidR="00C30656">
          <w:rPr>
            <w:rFonts w:hint="cs"/>
            <w:color w:val="222222"/>
            <w:highlight w:val="white"/>
            <w:rtl/>
          </w:rPr>
          <w:t>איננה</w:t>
        </w:r>
      </w:ins>
      <w:r w:rsidRPr="00414627">
        <w:rPr>
          <w:color w:val="222222"/>
          <w:highlight w:val="white"/>
          <w:rtl/>
        </w:rPr>
        <w:t>נטולת</w:t>
      </w:r>
      <w:ins w:id="1912" w:author="Aharon Ariel" w:date="2013-10-29T21:07:00Z">
        <w:r w:rsidR="00C30656">
          <w:rPr>
            <w:rFonts w:hint="cs"/>
            <w:color w:val="222222"/>
            <w:highlight w:val="white"/>
            <w:rtl/>
          </w:rPr>
          <w:t>-</w:t>
        </w:r>
      </w:ins>
      <w:r w:rsidRPr="00414627">
        <w:rPr>
          <w:color w:val="222222"/>
          <w:highlight w:val="white"/>
          <w:rtl/>
        </w:rPr>
        <w:t xml:space="preserve">קנאה), </w:t>
      </w:r>
      <w:del w:id="1913" w:author="Aharon Ariel" w:date="2013-10-29T21:07:00Z">
        <w:r w:rsidRPr="00414627" w:rsidDel="00C30656">
          <w:rPr>
            <w:color w:val="222222"/>
            <w:highlight w:val="white"/>
            <w:rtl/>
          </w:rPr>
          <w:delText xml:space="preserve">כי </w:delText>
        </w:r>
      </w:del>
      <w:ins w:id="1914" w:author="Aharon Ariel" w:date="2013-10-29T21:07:00Z">
        <w:r w:rsidR="00C30656">
          <w:rPr>
            <w:rFonts w:hint="cs"/>
            <w:color w:val="222222"/>
            <w:highlight w:val="white"/>
            <w:rtl/>
          </w:rPr>
          <w:t>מכיווןש</w:t>
        </w:r>
      </w:ins>
      <w:r w:rsidRPr="00414627">
        <w:rPr>
          <w:color w:val="222222"/>
          <w:highlight w:val="white"/>
          <w:rtl/>
        </w:rPr>
        <w:t xml:space="preserve">שני הצפוניים מקבלים תועלת </w:t>
      </w:r>
      <w:ins w:id="1915" w:author="Aharon Ariel" w:date="2013-10-29T21:07:00Z">
        <w:r w:rsidR="00C30656">
          <w:rPr>
            <w:rFonts w:hint="cs"/>
            <w:color w:val="222222"/>
            <w:highlight w:val="white"/>
            <w:rtl/>
          </w:rPr>
          <w:t>נמוכה מ</w:t>
        </w:r>
      </w:ins>
      <w:del w:id="1916" w:author="Aharon Ariel" w:date="2013-10-29T21:07:00Z">
        <w:r w:rsidRPr="00414627" w:rsidDel="00C30656">
          <w:rPr>
            <w:color w:val="222222"/>
            <w:highlight w:val="white"/>
            <w:rtl/>
          </w:rPr>
          <w:delText>פחות מ</w:delText>
        </w:r>
      </w:del>
      <w:r w:rsidRPr="00414627">
        <w:rPr>
          <w:color w:val="222222"/>
          <w:highlight w:val="white"/>
          <w:rtl/>
        </w:rPr>
        <w:t>שליש, והם מקנאים בדרומי. אבל ככל שמספר האזרחים בכל נחלה גדול יותר, כך רמת הקנאה תהיה קטנה יותר, ולכן ש</w:t>
      </w:r>
      <w:ins w:id="1917" w:author="Aharon Ariel" w:date="2013-10-29T21:07:00Z">
        <w:r w:rsidR="00C30656">
          <w:rPr>
            <w:rFonts w:hint="cs"/>
            <w:color w:val="222222"/>
            <w:highlight w:val="white"/>
            <w:rtl/>
          </w:rPr>
          <w:t>יווי-משקל</w:t>
        </w:r>
      </w:ins>
      <w:del w:id="1918" w:author="Aharon Ariel" w:date="2013-10-29T21:07:00Z">
        <w:r w:rsidRPr="00414627" w:rsidDel="00C30656">
          <w:rPr>
            <w:color w:val="222222"/>
            <w:highlight w:val="white"/>
            <w:rtl/>
          </w:rPr>
          <w:delText>"מ</w:delText>
        </w:r>
      </w:del>
      <w:r w:rsidRPr="00414627">
        <w:rPr>
          <w:color w:val="222222"/>
          <w:highlight w:val="white"/>
          <w:rtl/>
        </w:rPr>
        <w:t xml:space="preserve"> נאש יהיה קירוב טוב לחלוקה נטולת</w:t>
      </w:r>
      <w:ins w:id="1919" w:author="Aharon Ariel" w:date="2013-10-29T21:07:00Z">
        <w:r w:rsidR="00C30656">
          <w:rPr>
            <w:rFonts w:hint="cs"/>
            <w:color w:val="222222"/>
            <w:highlight w:val="white"/>
            <w:rtl/>
          </w:rPr>
          <w:t>-</w:t>
        </w:r>
      </w:ins>
      <w:r w:rsidRPr="00414627">
        <w:rPr>
          <w:color w:val="222222"/>
          <w:highlight w:val="white"/>
          <w:rtl/>
        </w:rPr>
        <w:t>קנאה.</w:t>
      </w:r>
    </w:p>
    <w:p w:rsidR="0081621B" w:rsidRPr="00414627" w:rsidRDefault="0081621B" w:rsidP="00BE09AF">
      <w:r w:rsidRPr="00414627">
        <w:rPr>
          <w:color w:val="222222"/>
          <w:highlight w:val="white"/>
          <w:rtl/>
        </w:rPr>
        <w:t xml:space="preserve">אם כך, אפשר להציע </w:t>
      </w:r>
      <w:r w:rsidRPr="00414627">
        <w:rPr>
          <w:b/>
          <w:color w:val="222222"/>
          <w:highlight w:val="white"/>
          <w:rtl/>
        </w:rPr>
        <w:t>אלגוריתם</w:t>
      </w:r>
      <w:r w:rsidR="00C30656">
        <w:rPr>
          <w:rFonts w:hint="cs"/>
          <w:b/>
          <w:color w:val="222222"/>
          <w:highlight w:val="white"/>
          <w:rtl/>
        </w:rPr>
        <w:t xml:space="preserve"> שיתן</w:t>
      </w:r>
      <w:r w:rsidRPr="00414627">
        <w:rPr>
          <w:b/>
          <w:color w:val="222222"/>
          <w:highlight w:val="white"/>
          <w:rtl/>
        </w:rPr>
        <w:t xml:space="preserve"> קירוב</w:t>
      </w:r>
      <w:r w:rsidR="00C30656">
        <w:rPr>
          <w:rFonts w:hint="cs"/>
          <w:b/>
          <w:color w:val="222222"/>
          <w:highlight w:val="white"/>
          <w:rtl/>
        </w:rPr>
        <w:t xml:space="preserve"> טוב</w:t>
      </w:r>
      <w:r w:rsidRPr="00414627">
        <w:rPr>
          <w:b/>
          <w:color w:val="222222"/>
          <w:highlight w:val="white"/>
          <w:rtl/>
        </w:rPr>
        <w:t xml:space="preserve"> לחלוקה נטולת-קנאה של נחלות</w:t>
      </w:r>
      <w:r w:rsidRPr="00414627">
        <w:rPr>
          <w:color w:val="222222"/>
          <w:highlight w:val="white"/>
          <w:rtl/>
        </w:rPr>
        <w:t>: כל אזרח בוחר נחלה (באמצעות מחשב); לאחר שכולם מסיימים לבחור</w:t>
      </w:r>
      <w:del w:id="1920" w:author="Aharon Ariel" w:date="2013-10-29T23:05:00Z">
        <w:r w:rsidRPr="00414627" w:rsidDel="00BE09AF">
          <w:rPr>
            <w:color w:val="222222"/>
            <w:highlight w:val="white"/>
            <w:rtl/>
          </w:rPr>
          <w:delText>,</w:delText>
        </w:r>
      </w:del>
      <w:r w:rsidRPr="00414627">
        <w:rPr>
          <w:color w:val="222222"/>
          <w:highlight w:val="white"/>
          <w:rtl/>
        </w:rPr>
        <w:t xml:space="preserve"> כל אזרח מקבל דיווח על מספר האזרחים בנחלה שלו, ואם זה צפוף מדי בעיניו, הוא יכול להחליף. ההחלפות נמשכות עד שמגיעים לשיווי משקל, ואז מתחילים לבנות בניינים בהתאם למספר האזרחים שבחרו כל נחלה. </w:t>
      </w:r>
    </w:p>
    <w:p w:rsidR="0081621B" w:rsidRPr="00414627" w:rsidRDefault="0081621B" w:rsidP="00BE09AF">
      <w:r w:rsidRPr="00414627">
        <w:rPr>
          <w:color w:val="222222"/>
          <w:highlight w:val="white"/>
          <w:rtl/>
        </w:rPr>
        <w:t>מכיוון שהמשחק הוא סימטרי (</w:t>
      </w:r>
      <w:del w:id="1921" w:author="Aharon Ariel" w:date="2013-10-29T23:06:00Z">
        <w:r w:rsidRPr="00414627" w:rsidDel="00BE09AF">
          <w:rPr>
            <w:color w:val="222222"/>
            <w:highlight w:val="white"/>
            <w:rtl/>
          </w:rPr>
          <w:delText xml:space="preserve">- </w:delText>
        </w:r>
      </w:del>
      <w:r w:rsidRPr="00414627">
        <w:rPr>
          <w:color w:val="222222"/>
          <w:highlight w:val="white"/>
          <w:rtl/>
        </w:rPr>
        <w:t xml:space="preserve">לכל האזרחים יש אותן אפשרויות), האלגוריתם מתכנס </w:t>
      </w:r>
      <w:del w:id="1922" w:author="Aharon Ariel" w:date="2013-10-29T23:06:00Z">
        <w:r w:rsidRPr="00414627" w:rsidDel="00BE09AF">
          <w:rPr>
            <w:color w:val="222222"/>
            <w:highlight w:val="white"/>
            <w:rtl/>
          </w:rPr>
          <w:delText>לש"מ</w:delText>
        </w:r>
      </w:del>
      <w:ins w:id="1923" w:author="Aharon Ariel" w:date="2013-10-29T23:06:00Z">
        <w:r w:rsidR="00BE09AF">
          <w:rPr>
            <w:rFonts w:hint="cs"/>
            <w:color w:val="222222"/>
            <w:highlight w:val="white"/>
            <w:rtl/>
          </w:rPr>
          <w:t>לשיווי-משקל</w:t>
        </w:r>
      </w:ins>
      <w:r w:rsidRPr="00414627">
        <w:rPr>
          <w:color w:val="222222"/>
          <w:highlight w:val="white"/>
          <w:rtl/>
        </w:rPr>
        <w:t xml:space="preserve"> נאש מקורב</w:t>
      </w:r>
      <w:del w:id="1924" w:author="Aharon Ariel" w:date="2013-10-29T23:06:00Z">
        <w:r w:rsidRPr="00414627" w:rsidDel="00BE09AF">
          <w:rPr>
            <w:color w:val="222222"/>
            <w:highlight w:val="white"/>
            <w:rtl/>
          </w:rPr>
          <w:delText>,</w:delText>
        </w:r>
      </w:del>
      <w:r w:rsidRPr="00414627">
        <w:rPr>
          <w:color w:val="222222"/>
          <w:highlight w:val="white"/>
          <w:rtl/>
        </w:rPr>
        <w:t xml:space="preserve"> תוך זמן </w:t>
      </w:r>
      <w:commentRangeStart w:id="1925"/>
      <w:r w:rsidRPr="00414627">
        <w:rPr>
          <w:color w:val="222222"/>
          <w:highlight w:val="white"/>
          <w:rtl/>
        </w:rPr>
        <w:t>פולינומי</w:t>
      </w:r>
      <w:commentRangeEnd w:id="1925"/>
      <w:ins w:id="1926" w:author="Aharon Ariel" w:date="2013-10-29T23:06:00Z">
        <w:r w:rsidR="00BE09AF">
          <w:rPr>
            <w:rStyle w:val="CommentReference"/>
            <w:rFonts w:ascii="Times New Roman" w:eastAsia="Calibri" w:hAnsi="Times New Roman" w:cs="Times New Roman"/>
            <w:rtl/>
            <w:lang w:eastAsia="de-DE" w:bidi="ar-SA"/>
          </w:rPr>
          <w:commentReference w:id="1925"/>
        </w:r>
        <w:r w:rsidR="00BE09AF">
          <w:rPr>
            <w:rFonts w:hint="cs"/>
            <w:color w:val="222222"/>
            <w:highlight w:val="white"/>
            <w:rtl/>
          </w:rPr>
          <w:t>(</w:t>
        </w:r>
        <w:r w:rsidR="00BE09AF">
          <w:rPr>
            <w:rFonts w:asciiTheme="minorHAnsi" w:hAnsiTheme="minorHAnsi"/>
            <w:color w:val="222222"/>
            <w:highlight w:val="white"/>
          </w:rPr>
          <w:t>Chien &amp; Sinclair, 2011</w:t>
        </w:r>
        <w:r w:rsidR="00BE09AF">
          <w:rPr>
            <w:rFonts w:asciiTheme="minorHAnsi" w:hAnsiTheme="minorHAnsi" w:hint="cs"/>
            <w:color w:val="222222"/>
            <w:highlight w:val="white"/>
            <w:rtl/>
          </w:rPr>
          <w:t>)</w:t>
        </w:r>
      </w:ins>
      <w:del w:id="1927" w:author="Aharon Ariel" w:date="2013-10-29T23:06:00Z">
        <w:r w:rsidRPr="00414627" w:rsidDel="00BE09AF">
          <w:rPr>
            <w:color w:val="222222"/>
            <w:highlight w:val="white"/>
            <w:rtl/>
          </w:rPr>
          <w:delText xml:space="preserve"> (</w:delText>
        </w:r>
        <w:r w:rsidR="007E3F66" w:rsidDel="00BE09AF">
          <w:fldChar w:fldCharType="begin"/>
        </w:r>
        <w:r w:rsidR="007B624A" w:rsidDel="00BE09AF">
          <w:delInstrText xml:space="preserve"> HYPERLINK "http://www.citeulike.org/user/erelsegal-halevi/author/Chien:S" \h </w:delInstrText>
        </w:r>
        <w:r w:rsidR="007E3F66" w:rsidDel="00BE09AF">
          <w:fldChar w:fldCharType="separate"/>
        </w:r>
        <w:r w:rsidRPr="00414627" w:rsidDel="00BE09AF">
          <w:rPr>
            <w:rFonts w:ascii="Verdana" w:eastAsia="Verdana" w:hAnsi="Verdana"/>
            <w:color w:val="1F81CD"/>
            <w:highlight w:val="white"/>
            <w:u w:val="single"/>
          </w:rPr>
          <w:delText>Steve Chien</w:delText>
        </w:r>
        <w:r w:rsidR="007E3F66" w:rsidDel="00BE09AF">
          <w:rPr>
            <w:rFonts w:ascii="Verdana" w:eastAsia="Verdana" w:hAnsi="Verdana"/>
            <w:color w:val="1F81CD"/>
            <w:highlight w:val="white"/>
            <w:u w:val="single"/>
          </w:rPr>
          <w:fldChar w:fldCharType="end"/>
        </w:r>
        <w:r w:rsidRPr="00414627" w:rsidDel="00BE09AF">
          <w:rPr>
            <w:rFonts w:ascii="Verdana" w:eastAsia="Verdana" w:hAnsi="Verdana"/>
            <w:color w:val="444444"/>
            <w:highlight w:val="white"/>
          </w:rPr>
          <w:delText xml:space="preserve">, </w:delText>
        </w:r>
        <w:r w:rsidR="007E3F66" w:rsidDel="00BE09AF">
          <w:fldChar w:fldCharType="begin"/>
        </w:r>
        <w:r w:rsidR="007B624A" w:rsidDel="00BE09AF">
          <w:delInstrText xml:space="preserve"> HYPERLINK "http://www.citeulike.org/user/erelsegal-halevi/author/Sinclair:A" \h </w:delInstrText>
        </w:r>
        <w:r w:rsidR="007E3F66" w:rsidDel="00BE09AF">
          <w:fldChar w:fldCharType="separate"/>
        </w:r>
        <w:r w:rsidRPr="00414627" w:rsidDel="00BE09AF">
          <w:rPr>
            <w:rFonts w:ascii="Verdana" w:eastAsia="Verdana" w:hAnsi="Verdana"/>
            <w:color w:val="1F81CD"/>
            <w:highlight w:val="white"/>
            <w:u w:val="single"/>
          </w:rPr>
          <w:delText>Alistair Sinclair</w:delText>
        </w:r>
        <w:r w:rsidR="007E3F66" w:rsidDel="00BE09AF">
          <w:rPr>
            <w:rFonts w:ascii="Verdana" w:eastAsia="Verdana" w:hAnsi="Verdana"/>
            <w:color w:val="1F81CD"/>
            <w:highlight w:val="white"/>
            <w:u w:val="single"/>
          </w:rPr>
          <w:fldChar w:fldCharType="end"/>
        </w:r>
        <w:r w:rsidRPr="00414627" w:rsidDel="00BE09AF">
          <w:rPr>
            <w:color w:val="222222"/>
            <w:highlight w:val="white"/>
            <w:rtl/>
          </w:rPr>
          <w:delText>, 2011)</w:delText>
        </w:r>
      </w:del>
      <w:r w:rsidRPr="00414627">
        <w:rPr>
          <w:color w:val="222222"/>
          <w:highlight w:val="white"/>
          <w:rtl/>
        </w:rPr>
        <w:t xml:space="preserve">.    כדי לבדוק </w:t>
      </w:r>
      <w:del w:id="1928" w:author="Aharon Ariel" w:date="2013-10-29T23:07:00Z">
        <w:r w:rsidRPr="00414627" w:rsidDel="00BE09AF">
          <w:rPr>
            <w:color w:val="222222"/>
            <w:highlight w:val="white"/>
            <w:rtl/>
          </w:rPr>
          <w:delText>עד כמה הוא מתכנס מהר,</w:delText>
        </w:r>
      </w:del>
      <w:ins w:id="1929" w:author="Aharon Ariel" w:date="2013-10-29T23:07:00Z">
        <w:r w:rsidR="00BE09AF">
          <w:rPr>
            <w:rFonts w:hint="cs"/>
            <w:color w:val="222222"/>
            <w:highlight w:val="white"/>
            <w:rtl/>
          </w:rPr>
          <w:t>את זמן ההתכנסות</w:t>
        </w:r>
      </w:ins>
      <w:r w:rsidRPr="00414627">
        <w:rPr>
          <w:color w:val="222222"/>
          <w:highlight w:val="white"/>
          <w:rtl/>
        </w:rPr>
        <w:t xml:space="preserve"> בניתי סימולציה ב</w:t>
      </w:r>
      <w:ins w:id="1930" w:author="Aharon Ariel" w:date="2013-10-29T23:07:00Z">
        <w:r w:rsidR="00BE09AF">
          <w:rPr>
            <w:rFonts w:hint="cs"/>
            <w:color w:val="222222"/>
            <w:highlight w:val="white"/>
            <w:rtl/>
          </w:rPr>
          <w:t>-</w:t>
        </w:r>
      </w:ins>
      <w:r w:rsidRPr="00414627">
        <w:rPr>
          <w:color w:val="222222"/>
          <w:highlight w:val="white"/>
        </w:rPr>
        <w:t>NetLogo</w:t>
      </w:r>
      <w:ins w:id="1931" w:author="Aharon Ariel" w:date="2013-10-29T23:07:00Z">
        <w:r w:rsidR="00BE09AF">
          <w:rPr>
            <w:rFonts w:hint="cs"/>
            <w:color w:val="222222"/>
            <w:highlight w:val="white"/>
            <w:rtl/>
          </w:rPr>
          <w:t xml:space="preserve"> עבור </w:t>
        </w:r>
      </w:ins>
      <w:del w:id="1932" w:author="Aharon Ariel" w:date="2013-10-29T23:07:00Z">
        <w:r w:rsidRPr="00414627" w:rsidDel="00BE09AF">
          <w:rPr>
            <w:color w:val="222222"/>
            <w:highlight w:val="white"/>
            <w:rtl/>
          </w:rPr>
          <w:delText xml:space="preserve">, בינתיים הרצתי </w:delText>
        </w:r>
      </w:del>
      <w:r w:rsidRPr="00414627">
        <w:rPr>
          <w:color w:val="222222"/>
          <w:highlight w:val="white"/>
          <w:rtl/>
        </w:rPr>
        <w:t>על 1000 אזרחים</w:t>
      </w:r>
      <w:ins w:id="1933" w:author="Aharon Ariel" w:date="2013-10-29T23:07:00Z">
        <w:r w:rsidR="00BE09AF">
          <w:rPr>
            <w:rFonts w:hint="cs"/>
            <w:color w:val="222222"/>
            <w:highlight w:val="white"/>
            <w:rtl/>
          </w:rPr>
          <w:t>,</w:t>
        </w:r>
      </w:ins>
      <w:r w:rsidRPr="00414627">
        <w:rPr>
          <w:color w:val="222222"/>
          <w:highlight w:val="white"/>
          <w:rtl/>
        </w:rPr>
        <w:t xml:space="preserve"> ומ</w:t>
      </w:r>
      <w:ins w:id="1934" w:author="Aharon Ariel" w:date="2013-10-29T23:07:00Z">
        <w:r w:rsidR="00BE09AF">
          <w:rPr>
            <w:rFonts w:hint="cs"/>
            <w:color w:val="222222"/>
            <w:highlight w:val="white"/>
            <w:rtl/>
          </w:rPr>
          <w:t>ס</w:t>
        </w:r>
      </w:ins>
      <w:r w:rsidRPr="00414627">
        <w:rPr>
          <w:color w:val="222222"/>
          <w:highlight w:val="white"/>
          <w:rtl/>
        </w:rPr>
        <w:t>תב</w:t>
      </w:r>
      <w:del w:id="1935" w:author="Aharon Ariel" w:date="2013-10-29T23:07:00Z">
        <w:r w:rsidRPr="00414627" w:rsidDel="00BE09AF">
          <w:rPr>
            <w:color w:val="222222"/>
            <w:highlight w:val="white"/>
            <w:rtl/>
          </w:rPr>
          <w:delText>ר</w:delText>
        </w:r>
      </w:del>
      <w:r w:rsidRPr="00414627">
        <w:rPr>
          <w:color w:val="222222"/>
          <w:highlight w:val="white"/>
          <w:rtl/>
        </w:rPr>
        <w:t xml:space="preserve">ר שהאלגוריתם מתכנס די מהר - כל אזרח </w:t>
      </w:r>
      <w:ins w:id="1936" w:author="Aharon Ariel" w:date="2013-10-29T23:07:00Z">
        <w:r w:rsidR="00BE09AF">
          <w:rPr>
            <w:rFonts w:hint="cs"/>
            <w:color w:val="222222"/>
            <w:highlight w:val="white"/>
            <w:rtl/>
          </w:rPr>
          <w:t xml:space="preserve">היה </w:t>
        </w:r>
      </w:ins>
      <w:r w:rsidRPr="00414627">
        <w:rPr>
          <w:color w:val="222222"/>
          <w:highlight w:val="white"/>
          <w:rtl/>
        </w:rPr>
        <w:t xml:space="preserve">צריך להחליף </w:t>
      </w:r>
      <w:ins w:id="1937" w:author="Aharon Ariel" w:date="2013-10-29T23:07:00Z">
        <w:r w:rsidR="00BE09AF">
          <w:rPr>
            <w:rFonts w:hint="cs"/>
            <w:color w:val="222222"/>
            <w:highlight w:val="white"/>
            <w:rtl/>
          </w:rPr>
          <w:t xml:space="preserve">נחלה </w:t>
        </w:r>
      </w:ins>
      <w:r w:rsidRPr="00414627">
        <w:rPr>
          <w:color w:val="222222"/>
          <w:highlight w:val="white"/>
          <w:rtl/>
        </w:rPr>
        <w:t xml:space="preserve">רק כ-10 פעמים. רמת הקנאה הסופית היא בסביבות 5% מהתועלת - רמה נמוכה יחסית (כמובן </w:t>
      </w:r>
      <w:ins w:id="1938" w:author="Aharon Ariel" w:date="2013-10-29T23:07:00Z">
        <w:r w:rsidR="00BE09AF">
          <w:rPr>
            <w:rFonts w:hint="cs"/>
            <w:color w:val="222222"/>
            <w:highlight w:val="white"/>
            <w:rtl/>
          </w:rPr>
          <w:t>ש</w:t>
        </w:r>
      </w:ins>
      <w:r w:rsidRPr="00414627">
        <w:rPr>
          <w:color w:val="222222"/>
          <w:highlight w:val="white"/>
          <w:rtl/>
        </w:rPr>
        <w:t xml:space="preserve">מדובר בתוצאות ראשוניות בלבד). </w:t>
      </w:r>
      <w:commentRangeStart w:id="1939"/>
      <w:r w:rsidRPr="00414627">
        <w:rPr>
          <w:color w:val="222222"/>
          <w:highlight w:val="white"/>
          <w:rtl/>
        </w:rPr>
        <w:t>עד כמה שידוע לי, זהו אלגוריתם חדש.</w:t>
      </w:r>
      <w:commentRangeEnd w:id="1939"/>
      <w:r w:rsidR="00BE09AF">
        <w:rPr>
          <w:rStyle w:val="CommentReference"/>
          <w:rFonts w:ascii="Times New Roman" w:eastAsia="Calibri" w:hAnsi="Times New Roman" w:cs="Times New Roman"/>
          <w:rtl/>
          <w:lang w:eastAsia="de-DE" w:bidi="ar-SA"/>
        </w:rPr>
        <w:commentReference w:id="1939"/>
      </w:r>
    </w:p>
    <w:p w:rsidR="00BE09AF" w:rsidRDefault="0081621B" w:rsidP="00BE09AF">
      <w:pPr>
        <w:rPr>
          <w:rtl/>
        </w:rPr>
      </w:pPr>
      <w:r w:rsidRPr="00414627">
        <w:rPr>
          <w:color w:val="222222"/>
          <w:highlight w:val="white"/>
          <w:rtl/>
        </w:rPr>
        <w:lastRenderedPageBreak/>
        <w:t>ניתן להשת</w:t>
      </w:r>
      <w:bookmarkStart w:id="1940" w:name="_GoBack"/>
      <w:bookmarkEnd w:id="1940"/>
      <w:r w:rsidRPr="00414627">
        <w:rPr>
          <w:color w:val="222222"/>
          <w:highlight w:val="white"/>
          <w:rtl/>
        </w:rPr>
        <w:t>מש ברעיון זה גם כדי להקטין את הסיבוכיות של אלגוריתמי</w:t>
      </w:r>
      <w:ins w:id="1941" w:author="Aharon Ariel" w:date="2013-10-29T23:08:00Z">
        <w:r w:rsidR="00BE09AF">
          <w:rPr>
            <w:rFonts w:hint="cs"/>
            <w:color w:val="222222"/>
            <w:highlight w:val="white"/>
            <w:rtl/>
          </w:rPr>
          <w:t>ם אחריםל</w:t>
        </w:r>
      </w:ins>
      <w:r w:rsidRPr="00414627">
        <w:rPr>
          <w:color w:val="222222"/>
          <w:highlight w:val="white"/>
          <w:rtl/>
        </w:rPr>
        <w:t>חלוקה</w:t>
      </w:r>
      <w:del w:id="1942" w:author="Aharon Ariel" w:date="2013-10-29T23:08:00Z">
        <w:r w:rsidRPr="00414627" w:rsidDel="00BE09AF">
          <w:rPr>
            <w:color w:val="222222"/>
            <w:highlight w:val="white"/>
            <w:rtl/>
          </w:rPr>
          <w:delText xml:space="preserve"> אחרים</w:delText>
        </w:r>
      </w:del>
      <w:r w:rsidRPr="00414627">
        <w:rPr>
          <w:color w:val="222222"/>
          <w:highlight w:val="white"/>
          <w:rtl/>
        </w:rPr>
        <w:t>. למשל, במקום לחלק את הארץ בבת-אחת למיליון אזרחים, אפשר קודם לשאול כל אזרח באיזה א</w:t>
      </w:r>
      <w:del w:id="1943" w:author="Aharon Ariel" w:date="2013-10-29T23:08:00Z">
        <w:r w:rsidRPr="00414627" w:rsidDel="00BE09AF">
          <w:rPr>
            <w:color w:val="222222"/>
            <w:highlight w:val="white"/>
            <w:rtl/>
          </w:rPr>
          <w:delText>י</w:delText>
        </w:r>
      </w:del>
      <w:r w:rsidRPr="00414627">
        <w:rPr>
          <w:color w:val="222222"/>
          <w:highlight w:val="white"/>
          <w:rtl/>
        </w:rPr>
        <w:t xml:space="preserve">זור הוא רוצה לגור, </w:t>
      </w:r>
      <w:del w:id="1944" w:author="Aharon Ariel" w:date="2013-10-29T23:08:00Z">
        <w:r w:rsidRPr="00414627" w:rsidDel="00BE09AF">
          <w:rPr>
            <w:color w:val="222222"/>
            <w:highlight w:val="white"/>
            <w:rtl/>
          </w:rPr>
          <w:delText>ו</w:delText>
        </w:r>
      </w:del>
      <w:r w:rsidRPr="00414627">
        <w:rPr>
          <w:color w:val="222222"/>
          <w:highlight w:val="white"/>
          <w:rtl/>
        </w:rPr>
        <w:t>לאפשר לאזרחים להחליף את הבחירה עד לשיווי משקל</w:t>
      </w:r>
      <w:del w:id="1945" w:author="Aharon Ariel" w:date="2013-10-29T23:08:00Z">
        <w:r w:rsidRPr="00414627" w:rsidDel="00BE09AF">
          <w:rPr>
            <w:color w:val="222222"/>
            <w:highlight w:val="white"/>
            <w:rtl/>
          </w:rPr>
          <w:delText>,</w:delText>
        </w:r>
      </w:del>
      <w:r w:rsidRPr="00414627">
        <w:rPr>
          <w:color w:val="222222"/>
          <w:highlight w:val="white"/>
          <w:rtl/>
        </w:rPr>
        <w:t xml:space="preserve"> ואז לחלק את הנחלות בכל א</w:t>
      </w:r>
      <w:del w:id="1946" w:author="Aharon Ariel" w:date="2013-10-29T23:08:00Z">
        <w:r w:rsidRPr="00414627" w:rsidDel="00BE09AF">
          <w:rPr>
            <w:color w:val="222222"/>
            <w:highlight w:val="white"/>
            <w:rtl/>
          </w:rPr>
          <w:delText>י</w:delText>
        </w:r>
      </w:del>
      <w:r w:rsidRPr="00414627">
        <w:rPr>
          <w:color w:val="222222"/>
          <w:highlight w:val="white"/>
          <w:rtl/>
        </w:rPr>
        <w:t>זור בנפרד. החלוקה המתקבלת תהיה</w:t>
      </w:r>
      <w:del w:id="1947" w:author="Aharon Ariel" w:date="2013-10-29T23:09:00Z">
        <w:r w:rsidRPr="00414627" w:rsidDel="00BE09AF">
          <w:rPr>
            <w:color w:val="222222"/>
            <w:highlight w:val="white"/>
            <w:rtl/>
          </w:rPr>
          <w:delText>, בקירוב,</w:delText>
        </w:r>
      </w:del>
      <w:r w:rsidRPr="00414627">
        <w:rPr>
          <w:color w:val="222222"/>
          <w:highlight w:val="white"/>
          <w:rtl/>
        </w:rPr>
        <w:t xml:space="preserve"> פרופורציונלית</w:t>
      </w:r>
      <w:ins w:id="1948" w:author="Aharon Ariel" w:date="2013-10-29T23:09:00Z">
        <w:r w:rsidR="00BE09AF">
          <w:rPr>
            <w:rFonts w:hint="cs"/>
            <w:color w:val="222222"/>
            <w:highlight w:val="white"/>
            <w:rtl/>
          </w:rPr>
          <w:t xml:space="preserve"> בקירוב</w:t>
        </w:r>
      </w:ins>
      <w:r w:rsidRPr="00414627">
        <w:rPr>
          <w:color w:val="222222"/>
          <w:highlight w:val="white"/>
          <w:rtl/>
        </w:rPr>
        <w:t>, אבל לא נטולת</w:t>
      </w:r>
      <w:ins w:id="1949" w:author="Aharon Ariel" w:date="2013-10-29T23:09:00Z">
        <w:r w:rsidR="00BE09AF">
          <w:rPr>
            <w:color w:val="222222"/>
            <w:highlight w:val="white"/>
            <w:rtl/>
          </w:rPr>
          <w:t>–</w:t>
        </w:r>
      </w:ins>
      <w:r w:rsidRPr="00414627">
        <w:rPr>
          <w:color w:val="222222"/>
          <w:highlight w:val="white"/>
          <w:rtl/>
        </w:rPr>
        <w:t>קנאה</w:t>
      </w:r>
      <w:ins w:id="1950" w:author="Aharon Ariel" w:date="2013-10-29T23:09:00Z">
        <w:r w:rsidR="00BE09AF">
          <w:rPr>
            <w:rFonts w:hint="cs"/>
            <w:color w:val="222222"/>
            <w:highlight w:val="white"/>
            <w:rtl/>
          </w:rPr>
          <w:t>.</w:t>
        </w:r>
      </w:ins>
      <w:del w:id="1951" w:author="Aharon Ariel" w:date="2013-10-29T23:09:00Z">
        <w:r w:rsidRPr="00414627" w:rsidDel="00BE09AF">
          <w:rPr>
            <w:color w:val="222222"/>
            <w:highlight w:val="white"/>
            <w:rtl/>
          </w:rPr>
          <w:delText>- י</w:delText>
        </w:r>
      </w:del>
      <w:r w:rsidRPr="00414627">
        <w:rPr>
          <w:color w:val="222222"/>
          <w:highlight w:val="white"/>
          <w:rtl/>
        </w:rPr>
        <w:t>יתכן שאזרח באיזור מסו</w:t>
      </w:r>
      <w:ins w:id="1952" w:author="Aharon Ariel" w:date="2013-10-29T23:09:00Z">
        <w:r w:rsidR="00BE09AF">
          <w:rPr>
            <w:rFonts w:hint="cs"/>
            <w:color w:val="222222"/>
            <w:highlight w:val="white"/>
            <w:rtl/>
          </w:rPr>
          <w:t>י</w:t>
        </w:r>
      </w:ins>
      <w:r w:rsidRPr="00414627">
        <w:rPr>
          <w:color w:val="222222"/>
          <w:highlight w:val="white"/>
          <w:rtl/>
        </w:rPr>
        <w:t>ים</w:t>
      </w:r>
      <w:del w:id="1953" w:author="Aharon Ariel" w:date="2013-10-29T23:09:00Z">
        <w:r w:rsidRPr="00414627" w:rsidDel="00BE09AF">
          <w:rPr>
            <w:color w:val="222222"/>
            <w:highlight w:val="white"/>
            <w:rtl/>
          </w:rPr>
          <w:delText>,</w:delText>
        </w:r>
      </w:del>
      <w:r w:rsidRPr="00414627">
        <w:rPr>
          <w:color w:val="222222"/>
          <w:highlight w:val="white"/>
          <w:rtl/>
        </w:rPr>
        <w:t xml:space="preserve"> שבו יש תחרות גדולה</w:t>
      </w:r>
      <w:del w:id="1954" w:author="Aharon Ariel" w:date="2013-10-29T23:09:00Z">
        <w:r w:rsidRPr="00414627" w:rsidDel="00BE09AF">
          <w:rPr>
            <w:color w:val="222222"/>
            <w:highlight w:val="white"/>
            <w:rtl/>
          </w:rPr>
          <w:delText>,</w:delText>
        </w:r>
      </w:del>
      <w:r w:rsidRPr="00414627">
        <w:rPr>
          <w:color w:val="222222"/>
          <w:highlight w:val="white"/>
          <w:rtl/>
        </w:rPr>
        <w:t xml:space="preserve"> יקנא באזרחים בא</w:t>
      </w:r>
      <w:del w:id="1955" w:author="Aharon Ariel" w:date="2013-10-29T23:09:00Z">
        <w:r w:rsidRPr="00414627" w:rsidDel="00BE09AF">
          <w:rPr>
            <w:color w:val="222222"/>
            <w:highlight w:val="white"/>
            <w:rtl/>
          </w:rPr>
          <w:delText>י</w:delText>
        </w:r>
      </w:del>
      <w:r w:rsidRPr="00414627">
        <w:rPr>
          <w:color w:val="222222"/>
          <w:highlight w:val="white"/>
          <w:rtl/>
        </w:rPr>
        <w:t>זור אחר</w:t>
      </w:r>
      <w:del w:id="1956" w:author="Aharon Ariel" w:date="2013-10-29T23:09:00Z">
        <w:r w:rsidRPr="00414627" w:rsidDel="00BE09AF">
          <w:rPr>
            <w:color w:val="222222"/>
            <w:highlight w:val="white"/>
            <w:rtl/>
          </w:rPr>
          <w:delText>,</w:delText>
        </w:r>
      </w:del>
      <w:r w:rsidRPr="00414627">
        <w:rPr>
          <w:color w:val="222222"/>
          <w:highlight w:val="white"/>
          <w:rtl/>
        </w:rPr>
        <w:t xml:space="preserve"> שבו התחרות קטנה יותר.</w:t>
      </w:r>
    </w:p>
    <w:p w:rsidR="00BE09AF" w:rsidRDefault="00BE09AF" w:rsidP="00BE09AF">
      <w:pPr>
        <w:rPr>
          <w:rtl/>
        </w:rPr>
      </w:pPr>
    </w:p>
    <w:p w:rsidR="0081621B" w:rsidRPr="00414627" w:rsidRDefault="0081621B" w:rsidP="00BE09AF">
      <w:pPr>
        <w:pStyle w:val="12"/>
      </w:pPr>
      <w:r w:rsidRPr="00414627">
        <w:rPr>
          <w:highlight w:val="white"/>
          <w:rtl/>
        </w:rPr>
        <w:t>פסיכולוגיה ניסויית</w:t>
      </w:r>
    </w:p>
    <w:p w:rsidR="0081621B" w:rsidRPr="00414627" w:rsidRDefault="0081621B" w:rsidP="002345C9">
      <w:pPr>
        <w:rPr>
          <w:color w:val="222222"/>
          <w:highlight w:val="white"/>
          <w:rtl/>
        </w:rPr>
      </w:pPr>
      <w:r w:rsidRPr="00414627">
        <w:rPr>
          <w:color w:val="222222"/>
          <w:highlight w:val="white"/>
          <w:rtl/>
        </w:rPr>
        <w:t xml:space="preserve">האלגוריתמים שתיארנו עד כה עובדים יפה מאד </w:t>
      </w:r>
      <w:del w:id="1957" w:author=" " w:date="2013-11-19T16:46:00Z">
        <w:r w:rsidRPr="00414627" w:rsidDel="002345C9">
          <w:rPr>
            <w:color w:val="222222"/>
            <w:highlight w:val="white"/>
            <w:rtl/>
          </w:rPr>
          <w:delText>"</w:delText>
        </w:r>
      </w:del>
      <w:ins w:id="1958" w:author="Aharon Ariel" w:date="2013-10-29T23:09:00Z">
        <w:del w:id="1959" w:author=" " w:date="2013-11-19T16:46:00Z">
          <w:r w:rsidR="00BE09AF" w:rsidDel="002345C9">
            <w:rPr>
              <w:rFonts w:hint="cs"/>
              <w:color w:val="222222"/>
              <w:highlight w:val="white"/>
              <w:rtl/>
            </w:rPr>
            <w:delText>'</w:delText>
          </w:r>
        </w:del>
      </w:ins>
      <w:del w:id="1960" w:author=" " w:date="2013-11-19T16:46:00Z">
        <w:r w:rsidRPr="00414627" w:rsidDel="002345C9">
          <w:rPr>
            <w:color w:val="222222"/>
            <w:highlight w:val="white"/>
            <w:rtl/>
          </w:rPr>
          <w:delText xml:space="preserve">על הנייר" </w:delText>
        </w:r>
      </w:del>
      <w:ins w:id="1961" w:author="Aharon Ariel" w:date="2013-10-29T23:10:00Z">
        <w:del w:id="1962" w:author=" " w:date="2013-11-19T16:46:00Z">
          <w:r w:rsidR="00BE09AF" w:rsidDel="002345C9">
            <w:rPr>
              <w:rFonts w:hint="cs"/>
              <w:color w:val="222222"/>
              <w:highlight w:val="white"/>
              <w:rtl/>
            </w:rPr>
            <w:delText>',</w:delText>
          </w:r>
        </w:del>
      </w:ins>
      <w:del w:id="1963" w:author=" " w:date="2013-11-19T16:46:00Z">
        <w:r w:rsidRPr="00414627" w:rsidDel="002345C9">
          <w:rPr>
            <w:color w:val="222222"/>
            <w:highlight w:val="white"/>
            <w:rtl/>
          </w:rPr>
          <w:delText>או</w:delText>
        </w:r>
      </w:del>
      <w:ins w:id="1964" w:author="Aharon Ariel" w:date="2013-10-29T23:10:00Z">
        <w:del w:id="1965" w:author=" " w:date="2013-11-19T16:46:00Z">
          <w:r w:rsidR="00BE09AF" w:rsidDel="002345C9">
            <w:rPr>
              <w:rFonts w:hint="cs"/>
              <w:color w:val="222222"/>
              <w:highlight w:val="white"/>
              <w:rtl/>
            </w:rPr>
            <w:delText xml:space="preserve"> ליתר דיוק</w:delText>
          </w:r>
        </w:del>
      </w:ins>
      <w:del w:id="1966" w:author=" " w:date="2013-11-19T16:46:00Z">
        <w:r w:rsidRPr="00414627" w:rsidDel="002345C9">
          <w:rPr>
            <w:color w:val="222222"/>
            <w:highlight w:val="white"/>
            <w:rtl/>
          </w:rPr>
          <w:delText xml:space="preserve"> </w:delText>
        </w:r>
      </w:del>
      <w:ins w:id="1967" w:author=" " w:date="2013-11-19T16:46:00Z">
        <w:r w:rsidR="002345C9">
          <w:rPr>
            <w:rFonts w:hint="cs"/>
            <w:color w:val="222222"/>
            <w:highlight w:val="white"/>
            <w:rtl/>
          </w:rPr>
          <w:t xml:space="preserve">על הנייר או </w:t>
        </w:r>
      </w:ins>
      <w:del w:id="1968" w:author=" " w:date="2013-11-19T16:46:00Z">
        <w:r w:rsidRPr="00414627" w:rsidDel="002345C9">
          <w:rPr>
            <w:color w:val="222222"/>
            <w:highlight w:val="white"/>
            <w:rtl/>
          </w:rPr>
          <w:delText xml:space="preserve">בסימולציות </w:delText>
        </w:r>
      </w:del>
      <w:ins w:id="1969" w:author=" " w:date="2013-11-19T16:46:00Z">
        <w:r w:rsidR="002345C9">
          <w:rPr>
            <w:rFonts w:hint="cs"/>
            <w:color w:val="222222"/>
            <w:highlight w:val="white"/>
            <w:rtl/>
          </w:rPr>
          <w:t xml:space="preserve">בהדמיות </w:t>
        </w:r>
      </w:ins>
      <w:r w:rsidRPr="00414627">
        <w:rPr>
          <w:color w:val="222222"/>
          <w:highlight w:val="white"/>
          <w:rtl/>
        </w:rPr>
        <w:t>ממוחשבות. אולם, הם לא נבדקו מעולם על אנשים אמיתיים! עד כמה שידוע לי, ישנם מעט מאד ניסויים אמפיריים על חלוקה הוגנת - וכולם עוסקים בחלוקה של חפצים בדידים, ולא של עוגות או קרקעות</w:t>
      </w:r>
      <w:r w:rsidRPr="00414627">
        <w:rPr>
          <w:rFonts w:hint="cs"/>
          <w:color w:val="222222"/>
          <w:highlight w:val="white"/>
          <w:rtl/>
        </w:rPr>
        <w:t>.</w:t>
      </w:r>
      <w:r w:rsidRPr="00414627">
        <w:rPr>
          <w:rStyle w:val="FootnoteReference"/>
          <w:color w:val="222222"/>
          <w:rtl/>
        </w:rPr>
        <w:footnoteReference w:id="90"/>
      </w:r>
    </w:p>
    <w:p w:rsidR="0081621B" w:rsidRPr="00414627" w:rsidRDefault="0081621B" w:rsidP="00BE09AF">
      <w:r w:rsidRPr="00414627">
        <w:rPr>
          <w:color w:val="222222"/>
          <w:highlight w:val="white"/>
          <w:rtl/>
        </w:rPr>
        <w:t xml:space="preserve">ישנן כמה סיבות לחשוב שחלוקה </w:t>
      </w:r>
      <w:r w:rsidR="00BE09AF">
        <w:rPr>
          <w:rFonts w:hint="cs"/>
          <w:color w:val="222222"/>
          <w:highlight w:val="white"/>
          <w:rtl/>
        </w:rPr>
        <w:t>שנמצאה</w:t>
      </w:r>
      <w:r w:rsidRPr="00414627">
        <w:rPr>
          <w:color w:val="222222"/>
          <w:highlight w:val="white"/>
          <w:rtl/>
        </w:rPr>
        <w:t>הוגנת</w:t>
      </w:r>
      <w:r w:rsidR="00BE09AF">
        <w:rPr>
          <w:rFonts w:hint="cs"/>
          <w:color w:val="222222"/>
          <w:highlight w:val="white"/>
          <w:rtl/>
        </w:rPr>
        <w:t xml:space="preserve"> מבחינה תיאורטית</w:t>
      </w:r>
      <w:r w:rsidRPr="00414627">
        <w:rPr>
          <w:color w:val="222222"/>
          <w:highlight w:val="white"/>
          <w:rtl/>
        </w:rPr>
        <w:t xml:space="preserve"> לא תיתפס כהוגנת במציאות. אחת מהן היא שאנשים אינם יודעים להגדיר במדוי</w:t>
      </w:r>
      <w:r w:rsidR="00BE09AF">
        <w:rPr>
          <w:rFonts w:hint="cs"/>
          <w:color w:val="222222"/>
          <w:highlight w:val="white"/>
          <w:rtl/>
        </w:rPr>
        <w:t>י</w:t>
      </w:r>
      <w:r w:rsidRPr="00414627">
        <w:rPr>
          <w:color w:val="222222"/>
          <w:highlight w:val="white"/>
          <w:rtl/>
        </w:rPr>
        <w:t xml:space="preserve">ק את ההעדפות האישיות שלהם. בנוסף, ההעדפות גם משתנות </w:t>
      </w:r>
      <w:r w:rsidR="00BE09AF">
        <w:rPr>
          <w:rFonts w:hint="cs"/>
          <w:color w:val="222222"/>
          <w:highlight w:val="white"/>
          <w:rtl/>
        </w:rPr>
        <w:t>מזמן לזמן, ולעתים בטווחים קצרים מאוד</w:t>
      </w:r>
      <w:r w:rsidRPr="00414627">
        <w:rPr>
          <w:color w:val="222222"/>
          <w:highlight w:val="white"/>
          <w:rtl/>
        </w:rPr>
        <w:t>. לכן, נחלה שנתפסה בעינ</w:t>
      </w:r>
      <w:r w:rsidR="00BE09AF">
        <w:rPr>
          <w:rFonts w:hint="cs"/>
          <w:color w:val="222222"/>
          <w:highlight w:val="white"/>
          <w:rtl/>
        </w:rPr>
        <w:t xml:space="preserve"> אזרח מסוייםכרצויה</w:t>
      </w:r>
      <w:r w:rsidRPr="00414627">
        <w:rPr>
          <w:color w:val="222222"/>
          <w:highlight w:val="white"/>
          <w:rtl/>
        </w:rPr>
        <w:t xml:space="preserve">ברגע </w:t>
      </w:r>
      <w:r w:rsidR="00BE09AF">
        <w:rPr>
          <w:rFonts w:hint="cs"/>
          <w:color w:val="222222"/>
          <w:highlight w:val="white"/>
          <w:rtl/>
        </w:rPr>
        <w:t>אחד יכולה להיחשב לגרועה בעיניו מספר ימים לאחר מכן בשל גילוי פרטים שהוא לא ידע קודם לכן או שינוי בהעדפותיו האישיות (או שילוב של השניים)</w:t>
      </w:r>
      <w:r w:rsidRPr="00414627">
        <w:rPr>
          <w:color w:val="222222"/>
          <w:highlight w:val="white"/>
          <w:rtl/>
        </w:rPr>
        <w:t>.</w:t>
      </w:r>
    </w:p>
    <w:p w:rsidR="0081621B" w:rsidRPr="00414627" w:rsidRDefault="00BE09AF" w:rsidP="00414627">
      <w:r>
        <w:rPr>
          <w:rFonts w:hint="cs"/>
          <w:color w:val="222222"/>
          <w:highlight w:val="white"/>
          <w:rtl/>
        </w:rPr>
        <w:t>אני שואף</w:t>
      </w:r>
      <w:r w:rsidR="0081621B" w:rsidRPr="00414627">
        <w:rPr>
          <w:color w:val="222222"/>
          <w:highlight w:val="white"/>
          <w:rtl/>
        </w:rPr>
        <w:t xml:space="preserve"> לנסות חלק מהאלגוריתמים המוכרים לחלוקת עוגה על אנשים אמ</w:t>
      </w:r>
      <w:r>
        <w:rPr>
          <w:rFonts w:hint="cs"/>
          <w:color w:val="222222"/>
          <w:highlight w:val="white"/>
          <w:rtl/>
        </w:rPr>
        <w:t>י</w:t>
      </w:r>
      <w:r w:rsidR="0081621B" w:rsidRPr="00414627">
        <w:rPr>
          <w:color w:val="222222"/>
          <w:highlight w:val="white"/>
          <w:rtl/>
        </w:rPr>
        <w:t>תיים, ולבדוק עד כמה החלוקה המתקבלת נתפסת כהוגנת בעיני הנבדקים. ניתן לעשות זאת בשתי דרכים:</w:t>
      </w:r>
    </w:p>
    <w:p w:rsidR="00281C70" w:rsidRDefault="0081621B" w:rsidP="00D767DD">
      <w:pPr>
        <w:numPr>
          <w:ilvl w:val="0"/>
          <w:numId w:val="30"/>
        </w:numPr>
        <w:ind w:hanging="359"/>
      </w:pPr>
      <w:r w:rsidRPr="00414627">
        <w:rPr>
          <w:b/>
          <w:rtl/>
        </w:rPr>
        <w:t>במפה</w:t>
      </w:r>
      <w:r w:rsidR="00BE09AF">
        <w:rPr>
          <w:rFonts w:hint="cs"/>
          <w:b/>
          <w:rtl/>
        </w:rPr>
        <w:t>:</w:t>
      </w:r>
      <w:ins w:id="1972" w:author=" " w:date="2013-11-19T16:48:00Z">
        <w:r w:rsidR="00D767DD">
          <w:rPr>
            <w:rFonts w:hint="cs"/>
            <w:b/>
            <w:rtl/>
          </w:rPr>
          <w:t xml:space="preserve"> </w:t>
        </w:r>
      </w:ins>
      <w:r w:rsidRPr="00414627">
        <w:rPr>
          <w:rtl/>
        </w:rPr>
        <w:t>לתת לאנשים לחלק ביניהם מפה של ארץ</w:t>
      </w:r>
      <w:r w:rsidR="00BE09AF">
        <w:rPr>
          <w:rFonts w:hint="cs"/>
          <w:rtl/>
        </w:rPr>
        <w:t>-</w:t>
      </w:r>
      <w:r w:rsidRPr="00414627">
        <w:rPr>
          <w:rtl/>
        </w:rPr>
        <w:t>ישראל, לבדוק איזו חלוקה מתקבלת, והאם האנשים אכן מרוצים מהחלוקה.</w:t>
      </w:r>
    </w:p>
    <w:p w:rsidR="00281C70" w:rsidRDefault="0081621B" w:rsidP="00561378">
      <w:pPr>
        <w:numPr>
          <w:ilvl w:val="0"/>
          <w:numId w:val="30"/>
        </w:numPr>
        <w:tabs>
          <w:tab w:val="left" w:pos="360"/>
          <w:tab w:val="left" w:pos="720"/>
        </w:tabs>
        <w:spacing w:line="312" w:lineRule="auto"/>
        <w:ind w:hanging="359"/>
        <w:jc w:val="left"/>
        <w:pPrChange w:id="1973" w:author=" " w:date="2013-11-19T16:50:00Z">
          <w:pPr>
            <w:numPr>
              <w:numId w:val="30"/>
            </w:numPr>
            <w:ind w:left="720" w:hanging="359"/>
          </w:pPr>
        </w:pPrChange>
      </w:pPr>
      <w:r w:rsidRPr="00561378">
        <w:rPr>
          <w:b/>
          <w:rtl/>
        </w:rPr>
        <w:t>בשטח</w:t>
      </w:r>
      <w:r w:rsidR="00BE09AF" w:rsidRPr="00561378">
        <w:rPr>
          <w:rFonts w:hint="cs"/>
          <w:b/>
          <w:rtl/>
        </w:rPr>
        <w:t>:</w:t>
      </w:r>
      <w:r w:rsidRPr="00414627">
        <w:rPr>
          <w:rtl/>
        </w:rPr>
        <w:t xml:space="preserve"> ניתן לבצע חלוקת נחלות אמיתית בין אנשים המקימים ישוב חדש. למרבה הצער, ניסוי זה אינו אפשרי במדינת ישראל, שכן בישראל מוקמים כיום מעט מאד ישובים חדשים וחלוקת הקרקעות בהם מוכתבת</w:t>
      </w:r>
      <w:r w:rsidR="00BE09AF">
        <w:rPr>
          <w:rFonts w:hint="cs"/>
          <w:rtl/>
        </w:rPr>
        <w:t xml:space="preserve"> במידה רבה</w:t>
      </w:r>
      <w:r w:rsidRPr="00414627">
        <w:rPr>
          <w:rtl/>
        </w:rPr>
        <w:t xml:space="preserve"> ע"י מנהל מקרקעי ישראל</w:t>
      </w:r>
      <w:del w:id="1974" w:author=" " w:date="2013-11-19T16:48:00Z">
        <w:r w:rsidRPr="00414627" w:rsidDel="00561378">
          <w:rPr>
            <w:rtl/>
          </w:rPr>
          <w:delText xml:space="preserve"> (מידע שקיבלתי מאהרן אריאל לביא)</w:delText>
        </w:r>
      </w:del>
      <w:r w:rsidRPr="00414627">
        <w:rPr>
          <w:rtl/>
        </w:rPr>
        <w:t>.</w:t>
      </w:r>
      <w:ins w:id="1975" w:author=" " w:date="2013-11-19T16:48:00Z">
        <w:r w:rsidR="00561378">
          <w:rPr>
            <w:rStyle w:val="FootnoteReference"/>
            <w:rtl/>
          </w:rPr>
          <w:footnoteReference w:id="91"/>
        </w:r>
      </w:ins>
      <w:r w:rsidRPr="00414627">
        <w:rPr>
          <w:rtl/>
        </w:rPr>
        <w:t xml:space="preserve"> </w:t>
      </w:r>
      <w:ins w:id="1978" w:author=" " w:date="2013-11-19T16:50:00Z">
        <w:r w:rsidR="00561378">
          <w:rPr>
            <w:rFonts w:hint="cs"/>
            <w:rtl/>
          </w:rPr>
          <w:t xml:space="preserve"> </w:t>
        </w:r>
      </w:ins>
      <w:r w:rsidR="00BE09AF">
        <w:rPr>
          <w:rFonts w:hint="cs"/>
          <w:rtl/>
        </w:rPr>
        <w:t>אך יתכן שניתן</w:t>
      </w:r>
      <w:r w:rsidRPr="00414627">
        <w:rPr>
          <w:rtl/>
        </w:rPr>
        <w:t xml:space="preserve"> לבצע ניסוי כזה בחו"ל. </w:t>
      </w:r>
      <w:ins w:id="1979" w:author=" " w:date="2013-11-19T16:50:00Z">
        <w:r w:rsidR="00561378">
          <w:rPr>
            <w:rFonts w:hint="cs"/>
            <w:rtl/>
          </w:rPr>
          <w:t xml:space="preserve"> </w:t>
        </w:r>
        <w:r w:rsidR="00561378" w:rsidRPr="00561378">
          <w:rPr>
            <w:rFonts w:hint="cs"/>
            <w:rtl/>
          </w:rPr>
          <w:t xml:space="preserve">  </w:t>
        </w:r>
        <w:r w:rsidR="00561378" w:rsidRPr="00561378">
          <w:rPr>
            <w:rtl/>
          </w:rPr>
          <w:t>אם</w:t>
        </w:r>
        <w:r w:rsidR="00561378" w:rsidRPr="00561378">
          <w:rPr>
            <w:rtl/>
            <w:lang w:bidi="ar-SA"/>
          </w:rPr>
          <w:t xml:space="preserve"> </w:t>
        </w:r>
        <w:r w:rsidR="00561378" w:rsidRPr="00561378">
          <w:rPr>
            <w:rtl/>
          </w:rPr>
          <w:t>ממשלת</w:t>
        </w:r>
        <w:r w:rsidR="00561378" w:rsidRPr="00561378">
          <w:rPr>
            <w:rtl/>
            <w:lang w:bidi="ar-SA"/>
          </w:rPr>
          <w:t xml:space="preserve"> </w:t>
        </w:r>
        <w:r w:rsidR="00561378" w:rsidRPr="00561378">
          <w:rPr>
            <w:rtl/>
          </w:rPr>
          <w:t>ישראל</w:t>
        </w:r>
        <w:r w:rsidR="00561378" w:rsidRPr="00561378">
          <w:rPr>
            <w:rtl/>
            <w:lang w:bidi="ar-SA"/>
          </w:rPr>
          <w:t xml:space="preserve"> </w:t>
        </w:r>
        <w:r w:rsidR="00561378" w:rsidRPr="00561378">
          <w:rPr>
            <w:rtl/>
          </w:rPr>
          <w:t>תחליט</w:t>
        </w:r>
        <w:r w:rsidR="00561378" w:rsidRPr="00561378">
          <w:rPr>
            <w:rtl/>
            <w:lang w:bidi="ar-SA"/>
          </w:rPr>
          <w:t xml:space="preserve"> </w:t>
        </w:r>
        <w:r w:rsidR="00561378" w:rsidRPr="00561378">
          <w:rPr>
            <w:rtl/>
          </w:rPr>
          <w:t>לחלק</w:t>
        </w:r>
        <w:r w:rsidR="00561378" w:rsidRPr="00561378">
          <w:rPr>
            <w:rtl/>
            <w:lang w:bidi="ar-SA"/>
          </w:rPr>
          <w:t xml:space="preserve"> </w:t>
        </w:r>
        <w:r w:rsidR="00561378" w:rsidRPr="00561378">
          <w:rPr>
            <w:rtl/>
          </w:rPr>
          <w:t>נחלות</w:t>
        </w:r>
        <w:r w:rsidR="00561378" w:rsidRPr="00561378">
          <w:rPr>
            <w:rtl/>
            <w:lang w:bidi="ar-SA"/>
          </w:rPr>
          <w:t xml:space="preserve"> </w:t>
        </w:r>
        <w:r w:rsidR="00561378" w:rsidRPr="00561378">
          <w:rPr>
            <w:rtl/>
          </w:rPr>
          <w:t>לחיילים</w:t>
        </w:r>
        <w:r w:rsidR="00561378" w:rsidRPr="00561378">
          <w:rPr>
            <w:rtl/>
            <w:lang w:bidi="ar-SA"/>
          </w:rPr>
          <w:t xml:space="preserve"> </w:t>
        </w:r>
        <w:r w:rsidR="00561378" w:rsidRPr="00561378">
          <w:rPr>
            <w:rtl/>
          </w:rPr>
          <w:t>משוחררים</w:t>
        </w:r>
        <w:r w:rsidR="00561378" w:rsidRPr="00561378">
          <w:rPr>
            <w:rtl/>
            <w:lang w:bidi="ar-SA"/>
          </w:rPr>
          <w:t xml:space="preserve">, </w:t>
        </w:r>
        <w:r w:rsidR="00561378" w:rsidRPr="00561378">
          <w:rPr>
            <w:rtl/>
          </w:rPr>
          <w:t>יהיה</w:t>
        </w:r>
        <w:r w:rsidR="00561378" w:rsidRPr="00561378">
          <w:rPr>
            <w:rtl/>
            <w:lang w:bidi="ar-SA"/>
          </w:rPr>
          <w:t xml:space="preserve"> </w:t>
        </w:r>
        <w:r w:rsidR="00561378" w:rsidRPr="00561378">
          <w:rPr>
            <w:rtl/>
          </w:rPr>
          <w:t>אפשר</w:t>
        </w:r>
        <w:r w:rsidR="00561378" w:rsidRPr="00561378">
          <w:rPr>
            <w:rtl/>
            <w:lang w:bidi="ar-SA"/>
          </w:rPr>
          <w:t xml:space="preserve"> </w:t>
        </w:r>
        <w:r w:rsidR="00561378" w:rsidRPr="00561378">
          <w:rPr>
            <w:rtl/>
          </w:rPr>
          <w:t>לבצע</w:t>
        </w:r>
        <w:r w:rsidR="00561378" w:rsidRPr="00561378">
          <w:rPr>
            <w:rtl/>
            <w:lang w:bidi="ar-SA"/>
          </w:rPr>
          <w:t xml:space="preserve"> </w:t>
        </w:r>
        <w:r w:rsidR="00561378" w:rsidRPr="00561378">
          <w:rPr>
            <w:rtl/>
          </w:rPr>
          <w:t>את</w:t>
        </w:r>
        <w:r w:rsidR="00561378" w:rsidRPr="00561378">
          <w:rPr>
            <w:rtl/>
            <w:lang w:bidi="ar-SA"/>
          </w:rPr>
          <w:t xml:space="preserve"> </w:t>
        </w:r>
        <w:r w:rsidR="00561378" w:rsidRPr="00561378">
          <w:rPr>
            <w:rtl/>
          </w:rPr>
          <w:t>החלוקה</w:t>
        </w:r>
        <w:r w:rsidR="00561378" w:rsidRPr="00561378">
          <w:rPr>
            <w:rtl/>
            <w:lang w:bidi="ar-SA"/>
          </w:rPr>
          <w:t xml:space="preserve"> </w:t>
        </w:r>
        <w:r w:rsidR="00561378" w:rsidRPr="00561378">
          <w:rPr>
            <w:rtl/>
          </w:rPr>
          <w:t>על</w:t>
        </w:r>
        <w:r w:rsidR="00561378" w:rsidRPr="00561378">
          <w:rPr>
            <w:rtl/>
            <w:lang w:bidi="ar-SA"/>
          </w:rPr>
          <w:t xml:space="preserve"> </w:t>
        </w:r>
        <w:r w:rsidR="00561378" w:rsidRPr="00561378">
          <w:rPr>
            <w:rtl/>
          </w:rPr>
          <w:t>השטחים</w:t>
        </w:r>
        <w:r w:rsidR="00561378" w:rsidRPr="00561378">
          <w:rPr>
            <w:rtl/>
            <w:lang w:bidi="ar-SA"/>
          </w:rPr>
          <w:t xml:space="preserve"> </w:t>
        </w:r>
        <w:r w:rsidR="00561378" w:rsidRPr="00561378">
          <w:rPr>
            <w:rtl/>
          </w:rPr>
          <w:t>המיועדים</w:t>
        </w:r>
        <w:r w:rsidR="00561378" w:rsidRPr="00561378">
          <w:rPr>
            <w:rtl/>
            <w:lang w:bidi="ar-SA"/>
          </w:rPr>
          <w:t xml:space="preserve"> </w:t>
        </w:r>
        <w:r w:rsidR="00561378" w:rsidRPr="00561378">
          <w:rPr>
            <w:rtl/>
          </w:rPr>
          <w:t>לכך</w:t>
        </w:r>
        <w:r w:rsidR="00561378" w:rsidRPr="00561378">
          <w:rPr>
            <w:rtl/>
            <w:lang w:bidi="ar-SA"/>
          </w:rPr>
          <w:t xml:space="preserve">, </w:t>
        </w:r>
        <w:r w:rsidR="00561378" w:rsidRPr="00561378">
          <w:rPr>
            <w:rtl/>
          </w:rPr>
          <w:t>למשל</w:t>
        </w:r>
        <w:r w:rsidR="00561378" w:rsidRPr="00561378">
          <w:rPr>
            <w:rtl/>
            <w:lang w:bidi="ar-SA"/>
          </w:rPr>
          <w:t xml:space="preserve">, </w:t>
        </w:r>
        <w:r w:rsidR="00561378" w:rsidRPr="00561378">
          <w:rPr>
            <w:rtl/>
          </w:rPr>
          <w:t>אם</w:t>
        </w:r>
        <w:r w:rsidR="00561378" w:rsidRPr="00561378">
          <w:rPr>
            <w:rtl/>
            <w:lang w:bidi="ar-SA"/>
          </w:rPr>
          <w:t xml:space="preserve"> </w:t>
        </w:r>
        <w:r w:rsidR="00561378" w:rsidRPr="00561378">
          <w:rPr>
            <w:rtl/>
          </w:rPr>
          <w:t>המדינה</w:t>
        </w:r>
        <w:r w:rsidR="00561378" w:rsidRPr="00561378">
          <w:rPr>
            <w:rtl/>
            <w:lang w:bidi="ar-SA"/>
          </w:rPr>
          <w:t xml:space="preserve"> </w:t>
        </w:r>
        <w:r w:rsidR="00561378" w:rsidRPr="00561378">
          <w:rPr>
            <w:rtl/>
          </w:rPr>
          <w:t>מקצה</w:t>
        </w:r>
        <w:r w:rsidR="00561378" w:rsidRPr="00561378">
          <w:rPr>
            <w:rtl/>
            <w:lang w:bidi="ar-SA"/>
          </w:rPr>
          <w:t xml:space="preserve"> 1000 </w:t>
        </w:r>
        <w:r w:rsidR="00561378" w:rsidRPr="00561378">
          <w:rPr>
            <w:rtl/>
          </w:rPr>
          <w:t>דונם</w:t>
        </w:r>
        <w:r w:rsidR="00561378" w:rsidRPr="00561378">
          <w:rPr>
            <w:rtl/>
            <w:lang w:bidi="ar-SA"/>
          </w:rPr>
          <w:t xml:space="preserve"> </w:t>
        </w:r>
        <w:r w:rsidR="00561378" w:rsidRPr="00561378">
          <w:rPr>
            <w:rtl/>
          </w:rPr>
          <w:t>לחלוקה</w:t>
        </w:r>
        <w:r w:rsidR="00561378" w:rsidRPr="00561378">
          <w:rPr>
            <w:rtl/>
            <w:lang w:bidi="ar-SA"/>
          </w:rPr>
          <w:t xml:space="preserve"> </w:t>
        </w:r>
        <w:r w:rsidR="00561378" w:rsidRPr="00561378">
          <w:rPr>
            <w:rtl/>
          </w:rPr>
          <w:t>לכל</w:t>
        </w:r>
        <w:r w:rsidR="00561378" w:rsidRPr="00561378">
          <w:rPr>
            <w:rtl/>
            <w:lang w:bidi="ar-SA"/>
          </w:rPr>
          <w:t xml:space="preserve"> </w:t>
        </w:r>
        <w:r w:rsidR="00561378" w:rsidRPr="00561378">
          <w:rPr>
            <w:rtl/>
          </w:rPr>
          <w:t>החיילים</w:t>
        </w:r>
        <w:r w:rsidR="00561378" w:rsidRPr="00561378">
          <w:rPr>
            <w:rtl/>
            <w:lang w:bidi="ar-SA"/>
          </w:rPr>
          <w:t xml:space="preserve"> </w:t>
        </w:r>
        <w:r w:rsidR="00561378" w:rsidRPr="00561378">
          <w:rPr>
            <w:rtl/>
          </w:rPr>
          <w:t>המשתחררים</w:t>
        </w:r>
        <w:r w:rsidR="00561378" w:rsidRPr="00561378">
          <w:rPr>
            <w:rtl/>
            <w:lang w:bidi="ar-SA"/>
          </w:rPr>
          <w:t xml:space="preserve"> </w:t>
        </w:r>
        <w:r w:rsidR="00561378" w:rsidRPr="00561378">
          <w:rPr>
            <w:rtl/>
          </w:rPr>
          <w:t>בתאריך</w:t>
        </w:r>
        <w:r w:rsidR="00561378" w:rsidRPr="00561378">
          <w:rPr>
            <w:rtl/>
            <w:lang w:bidi="ar-SA"/>
          </w:rPr>
          <w:t xml:space="preserve"> </w:t>
        </w:r>
        <w:r w:rsidR="00561378" w:rsidRPr="00561378">
          <w:rPr>
            <w:rtl/>
          </w:rPr>
          <w:t>מסוים</w:t>
        </w:r>
        <w:r w:rsidR="00561378" w:rsidRPr="00561378">
          <w:rPr>
            <w:rtl/>
            <w:lang w:bidi="ar-SA"/>
          </w:rPr>
          <w:t xml:space="preserve">, </w:t>
        </w:r>
        <w:r w:rsidR="00561378" w:rsidRPr="00561378">
          <w:rPr>
            <w:rtl/>
          </w:rPr>
          <w:t>אז</w:t>
        </w:r>
        <w:r w:rsidR="00561378" w:rsidRPr="00561378">
          <w:rPr>
            <w:rtl/>
            <w:lang w:bidi="ar-SA"/>
          </w:rPr>
          <w:t xml:space="preserve"> </w:t>
        </w:r>
        <w:r w:rsidR="00561378" w:rsidRPr="00561378">
          <w:rPr>
            <w:rtl/>
          </w:rPr>
          <w:t>אפשר</w:t>
        </w:r>
        <w:r w:rsidR="00561378" w:rsidRPr="00561378">
          <w:rPr>
            <w:rtl/>
            <w:lang w:bidi="ar-SA"/>
          </w:rPr>
          <w:t xml:space="preserve"> </w:t>
        </w:r>
        <w:r w:rsidR="00561378" w:rsidRPr="00561378">
          <w:rPr>
            <w:rtl/>
          </w:rPr>
          <w:t>לבצע</w:t>
        </w:r>
        <w:r w:rsidR="00561378" w:rsidRPr="00561378">
          <w:rPr>
            <w:rtl/>
            <w:lang w:bidi="ar-SA"/>
          </w:rPr>
          <w:t xml:space="preserve"> </w:t>
        </w:r>
        <w:r w:rsidR="00561378" w:rsidRPr="00561378">
          <w:rPr>
            <w:rtl/>
          </w:rPr>
          <w:t>את</w:t>
        </w:r>
        <w:r w:rsidR="00561378" w:rsidRPr="00561378">
          <w:rPr>
            <w:rtl/>
            <w:lang w:bidi="ar-SA"/>
          </w:rPr>
          <w:t xml:space="preserve"> </w:t>
        </w:r>
        <w:r w:rsidR="00561378" w:rsidRPr="00561378">
          <w:rPr>
            <w:rtl/>
          </w:rPr>
          <w:t>תהליך</w:t>
        </w:r>
        <w:r w:rsidR="00561378" w:rsidRPr="00561378">
          <w:rPr>
            <w:rtl/>
            <w:lang w:bidi="ar-SA"/>
          </w:rPr>
          <w:t xml:space="preserve"> </w:t>
        </w:r>
        <w:r w:rsidR="00561378" w:rsidRPr="00561378">
          <w:rPr>
            <w:rtl/>
          </w:rPr>
          <w:t>החלוקה</w:t>
        </w:r>
        <w:r w:rsidR="00561378" w:rsidRPr="00561378">
          <w:rPr>
            <w:rtl/>
            <w:lang w:bidi="ar-SA"/>
          </w:rPr>
          <w:t xml:space="preserve"> </w:t>
        </w:r>
        <w:r w:rsidR="00561378" w:rsidRPr="00561378">
          <w:rPr>
            <w:rtl/>
          </w:rPr>
          <w:t>בין</w:t>
        </w:r>
        <w:r w:rsidR="00561378" w:rsidRPr="00561378">
          <w:rPr>
            <w:rtl/>
            <w:lang w:bidi="ar-SA"/>
          </w:rPr>
          <w:t xml:space="preserve"> </w:t>
        </w:r>
        <w:r w:rsidR="00561378" w:rsidRPr="00561378">
          <w:rPr>
            <w:rtl/>
          </w:rPr>
          <w:t>אותם</w:t>
        </w:r>
        <w:r w:rsidR="00561378" w:rsidRPr="00561378">
          <w:rPr>
            <w:rtl/>
            <w:lang w:bidi="ar-SA"/>
          </w:rPr>
          <w:t xml:space="preserve"> </w:t>
        </w:r>
        <w:r w:rsidR="00561378" w:rsidRPr="00561378">
          <w:rPr>
            <w:rtl/>
          </w:rPr>
          <w:t>חיילים</w:t>
        </w:r>
        <w:r w:rsidR="00561378" w:rsidRPr="00561378">
          <w:rPr>
            <w:rtl/>
            <w:lang w:bidi="ar-SA"/>
          </w:rPr>
          <w:t xml:space="preserve">. </w:t>
        </w:r>
        <w:r w:rsidR="00561378" w:rsidRPr="00561378">
          <w:rPr>
            <w:rtl/>
          </w:rPr>
          <w:t>אפשרות</w:t>
        </w:r>
        <w:r w:rsidR="00561378" w:rsidRPr="00561378">
          <w:rPr>
            <w:rtl/>
            <w:lang w:bidi="ar-SA"/>
          </w:rPr>
          <w:t xml:space="preserve"> </w:t>
        </w:r>
        <w:r w:rsidR="00561378" w:rsidRPr="00561378">
          <w:rPr>
            <w:rtl/>
          </w:rPr>
          <w:t>זו</w:t>
        </w:r>
        <w:r w:rsidR="00561378" w:rsidRPr="00561378">
          <w:rPr>
            <w:rtl/>
            <w:lang w:bidi="ar-SA"/>
          </w:rPr>
          <w:t xml:space="preserve"> </w:t>
        </w:r>
        <w:r w:rsidR="00561378" w:rsidRPr="00561378">
          <w:rPr>
            <w:rtl/>
          </w:rPr>
          <w:t>נראית</w:t>
        </w:r>
        <w:r w:rsidR="00561378" w:rsidRPr="00561378">
          <w:rPr>
            <w:rtl/>
            <w:lang w:bidi="ar-SA"/>
          </w:rPr>
          <w:t xml:space="preserve"> </w:t>
        </w:r>
        <w:r w:rsidR="00561378" w:rsidRPr="00561378">
          <w:rPr>
            <w:rtl/>
          </w:rPr>
          <w:t>כרגע</w:t>
        </w:r>
        <w:r w:rsidR="00561378" w:rsidRPr="00561378">
          <w:rPr>
            <w:rtl/>
            <w:lang w:bidi="ar-SA"/>
          </w:rPr>
          <w:t xml:space="preserve"> </w:t>
        </w:r>
        <w:r w:rsidR="00561378" w:rsidRPr="00561378">
          <w:rPr>
            <w:rtl/>
          </w:rPr>
          <w:t>רחוקה</w:t>
        </w:r>
        <w:r w:rsidR="00561378" w:rsidRPr="00561378">
          <w:rPr>
            <w:rtl/>
            <w:lang w:bidi="ar-SA"/>
          </w:rPr>
          <w:t xml:space="preserve"> </w:t>
        </w:r>
        <w:r w:rsidR="00561378" w:rsidRPr="00561378">
          <w:rPr>
            <w:rtl/>
          </w:rPr>
          <w:t>למדי</w:t>
        </w:r>
        <w:r w:rsidR="00561378" w:rsidRPr="00561378">
          <w:rPr>
            <w:rtl/>
            <w:lang w:bidi="ar-SA"/>
          </w:rPr>
          <w:t xml:space="preserve">, </w:t>
        </w:r>
        <w:r w:rsidR="00561378" w:rsidRPr="00561378">
          <w:rPr>
            <w:rtl/>
          </w:rPr>
          <w:t>אבל</w:t>
        </w:r>
        <w:r w:rsidR="00561378" w:rsidRPr="00561378">
          <w:rPr>
            <w:rtl/>
            <w:lang w:bidi="ar-SA"/>
          </w:rPr>
          <w:t xml:space="preserve"> </w:t>
        </w:r>
        <w:r w:rsidR="00561378" w:rsidRPr="00561378">
          <w:rPr>
            <w:rtl/>
          </w:rPr>
          <w:t>כדאי</w:t>
        </w:r>
        <w:r w:rsidR="00561378" w:rsidRPr="00561378">
          <w:rPr>
            <w:rtl/>
            <w:lang w:bidi="ar-SA"/>
          </w:rPr>
          <w:t xml:space="preserve"> </w:t>
        </w:r>
        <w:r w:rsidR="00561378" w:rsidRPr="00561378">
          <w:rPr>
            <w:rtl/>
          </w:rPr>
          <w:t>להכין</w:t>
        </w:r>
        <w:r w:rsidR="00561378" w:rsidRPr="00561378">
          <w:rPr>
            <w:rtl/>
            <w:lang w:bidi="ar-SA"/>
          </w:rPr>
          <w:t xml:space="preserve"> </w:t>
        </w:r>
        <w:r w:rsidR="00561378" w:rsidRPr="00561378">
          <w:rPr>
            <w:rtl/>
          </w:rPr>
          <w:t>תכנית</w:t>
        </w:r>
        <w:r w:rsidR="00561378" w:rsidRPr="00561378">
          <w:rPr>
            <w:rtl/>
            <w:lang w:bidi="ar-SA"/>
          </w:rPr>
          <w:t xml:space="preserve"> </w:t>
        </w:r>
        <w:r w:rsidR="00561378" w:rsidRPr="00561378">
          <w:rPr>
            <w:rtl/>
          </w:rPr>
          <w:t>מגירה</w:t>
        </w:r>
        <w:r w:rsidR="00561378" w:rsidRPr="00561378">
          <w:rPr>
            <w:rtl/>
            <w:lang w:bidi="ar-SA"/>
          </w:rPr>
          <w:t xml:space="preserve"> </w:t>
        </w:r>
        <w:r w:rsidR="00561378" w:rsidRPr="00561378">
          <w:rPr>
            <w:rtl/>
          </w:rPr>
          <w:t>למקרה</w:t>
        </w:r>
        <w:r w:rsidR="00561378" w:rsidRPr="00561378">
          <w:rPr>
            <w:rtl/>
            <w:lang w:bidi="ar-SA"/>
          </w:rPr>
          <w:t xml:space="preserve"> </w:t>
        </w:r>
        <w:r w:rsidR="00561378" w:rsidRPr="00561378">
          <w:rPr>
            <w:rtl/>
          </w:rPr>
          <w:t>שהיא</w:t>
        </w:r>
        <w:r w:rsidR="00561378" w:rsidRPr="00561378">
          <w:rPr>
            <w:rtl/>
            <w:lang w:bidi="ar-SA"/>
          </w:rPr>
          <w:t xml:space="preserve"> </w:t>
        </w:r>
        <w:r w:rsidR="00561378" w:rsidRPr="00561378">
          <w:rPr>
            <w:rtl/>
          </w:rPr>
          <w:t>תהיה</w:t>
        </w:r>
        <w:r w:rsidR="00561378" w:rsidRPr="00561378">
          <w:rPr>
            <w:rtl/>
            <w:lang w:bidi="ar-SA"/>
          </w:rPr>
          <w:t xml:space="preserve"> </w:t>
        </w:r>
        <w:r w:rsidR="00561378" w:rsidRPr="00561378">
          <w:rPr>
            <w:rtl/>
          </w:rPr>
          <w:t>מעשית</w:t>
        </w:r>
        <w:r w:rsidR="00561378" w:rsidRPr="00561378">
          <w:rPr>
            <w:rtl/>
            <w:lang w:bidi="ar-SA"/>
          </w:rPr>
          <w:t>.</w:t>
        </w:r>
        <w:r w:rsidR="00561378" w:rsidRPr="00561378">
          <w:rPr>
            <w:rFonts w:hint="cs"/>
            <w:rtl/>
          </w:rPr>
          <w:t xml:space="preserve">   </w:t>
        </w:r>
        <w:r w:rsidR="00561378">
          <w:rPr>
            <w:rFonts w:hint="cs"/>
            <w:rtl/>
          </w:rPr>
          <w:t xml:space="preserve"> </w:t>
        </w:r>
      </w:ins>
      <w:r w:rsidRPr="00414627">
        <w:rPr>
          <w:rtl/>
        </w:rPr>
        <w:t xml:space="preserve">ניסוי שאפשר לבצע </w:t>
      </w:r>
      <w:del w:id="1980" w:author=" " w:date="2013-11-19T16:50:00Z">
        <w:r w:rsidR="00BE09AF" w:rsidDel="00561378">
          <w:rPr>
            <w:rFonts w:hint="cs"/>
            <w:rtl/>
          </w:rPr>
          <w:delText xml:space="preserve">בכל-זאת </w:delText>
        </w:r>
      </w:del>
      <w:r w:rsidRPr="00414627">
        <w:rPr>
          <w:rtl/>
        </w:rPr>
        <w:t xml:space="preserve">בישראל </w:t>
      </w:r>
      <w:ins w:id="1981" w:author=" " w:date="2013-11-19T16:50:00Z">
        <w:r w:rsidR="00561378">
          <w:rPr>
            <w:rFonts w:hint="cs"/>
            <w:rtl/>
          </w:rPr>
          <w:t xml:space="preserve">כבר היום </w:t>
        </w:r>
      </w:ins>
      <w:r w:rsidRPr="00414627">
        <w:rPr>
          <w:rtl/>
        </w:rPr>
        <w:t xml:space="preserve">הוא </w:t>
      </w:r>
      <w:r w:rsidRPr="00561378">
        <w:rPr>
          <w:b/>
          <w:rtl/>
        </w:rPr>
        <w:t xml:space="preserve">הקצאת דירות </w:t>
      </w:r>
      <w:r w:rsidRPr="00414627">
        <w:rPr>
          <w:rtl/>
        </w:rPr>
        <w:t xml:space="preserve">במסגרת </w:t>
      </w:r>
      <w:r w:rsidRPr="00561378">
        <w:rPr>
          <w:b/>
          <w:bCs/>
          <w:rtl/>
          <w:rPrChange w:id="1982" w:author=" " w:date="2013-11-19T16:50:00Z">
            <w:rPr>
              <w:rtl/>
            </w:rPr>
          </w:rPrChange>
        </w:rPr>
        <w:t>קבוצת-רכישה</w:t>
      </w:r>
      <w:r w:rsidRPr="00414627">
        <w:rPr>
          <w:rtl/>
        </w:rPr>
        <w:t xml:space="preserve">. כל קונה צריך לקבל דירה, וכן לשלם סכום כלשהו מעלות הבניין. ניתן להריץ אלגוריתם לחלוקה נטולת-קנאה של דירות וכסף (ראו למעלה סעיף 2, </w:t>
      </w:r>
      <w:r w:rsidR="00BE09AF">
        <w:rPr>
          <w:rFonts w:hint="cs"/>
          <w:rtl/>
        </w:rPr>
        <w:t>'</w:t>
      </w:r>
      <w:r w:rsidRPr="00414627">
        <w:rPr>
          <w:rtl/>
        </w:rPr>
        <w:t>הקצאת חדרים</w:t>
      </w:r>
      <w:r w:rsidR="00BE09AF">
        <w:rPr>
          <w:rFonts w:hint="cs"/>
          <w:rtl/>
        </w:rPr>
        <w:t>'</w:t>
      </w:r>
      <w:r w:rsidR="00BE09AF" w:rsidRPr="00414627">
        <w:rPr>
          <w:rtl/>
        </w:rPr>
        <w:t xml:space="preserve">), </w:t>
      </w:r>
      <w:r w:rsidRPr="00414627">
        <w:rPr>
          <w:rtl/>
        </w:rPr>
        <w:t>ולבחון האם הקונים אכן אינם מקנאים זה בזה.</w:t>
      </w:r>
      <w:ins w:id="1983" w:author=" " w:date="2013-11-19T16:49:00Z">
        <w:r w:rsidR="00561378">
          <w:rPr>
            <w:rFonts w:hint="cs"/>
            <w:rtl/>
          </w:rPr>
          <w:t xml:space="preserve"> </w:t>
        </w:r>
      </w:ins>
    </w:p>
    <w:p w:rsidR="0081621B" w:rsidRPr="00414627" w:rsidRDefault="0081621B" w:rsidP="00414627"/>
    <w:p w:rsidR="00281C70" w:rsidRDefault="0081621B" w:rsidP="00281C70">
      <w:pPr>
        <w:pStyle w:val="12"/>
        <w:pPrChange w:id="1984" w:author="Aharon Ariel" w:date="2013-10-29T23:14:00Z">
          <w:pPr/>
        </w:pPrChange>
      </w:pPr>
      <w:r w:rsidRPr="00414627">
        <w:rPr>
          <w:highlight w:val="white"/>
          <w:rtl/>
        </w:rPr>
        <w:t>סיכום</w:t>
      </w:r>
    </w:p>
    <w:p w:rsidR="0081621B" w:rsidRPr="00414627" w:rsidDel="002345C9" w:rsidRDefault="0081621B" w:rsidP="00414627">
      <w:pPr>
        <w:rPr>
          <w:del w:id="1985" w:author=" " w:date="2013-11-19T16:45:00Z"/>
        </w:rPr>
      </w:pPr>
    </w:p>
    <w:p w:rsidR="0081621B" w:rsidRPr="00414627" w:rsidRDefault="0081621B" w:rsidP="00BB2D0F">
      <w:r w:rsidRPr="00414627">
        <w:rPr>
          <w:rtl/>
        </w:rPr>
        <w:lastRenderedPageBreak/>
        <w:t xml:space="preserve">במאמר זה ניסיתי להראות שחוקת הנחלות המקראית נוגעת בתחומי-ידע רבים ומגוונים, שכולם מסייעים להבנת התורה מכיוונים שונים. שילוב זה הוא אחד המאפיינים העיקריים של תכנית </w:t>
      </w:r>
      <w:r w:rsidR="00BB2D0F">
        <w:rPr>
          <w:rFonts w:hint="cs"/>
          <w:rtl/>
        </w:rPr>
        <w:t>'</w:t>
      </w:r>
      <w:r w:rsidRPr="00414627">
        <w:rPr>
          <w:rtl/>
        </w:rPr>
        <w:t>ניצוצות</w:t>
      </w:r>
      <w:r w:rsidR="00BB2D0F">
        <w:rPr>
          <w:rFonts w:hint="cs"/>
          <w:rtl/>
        </w:rPr>
        <w:t>'</w:t>
      </w:r>
      <w:r w:rsidRPr="00414627">
        <w:rPr>
          <w:rtl/>
        </w:rPr>
        <w:t xml:space="preserve">- תכנית שבה כל תחומי-הידע האנושי </w:t>
      </w:r>
      <w:r w:rsidR="00BB2D0F">
        <w:rPr>
          <w:rFonts w:hint="cs"/>
          <w:rtl/>
        </w:rPr>
        <w:t>'</w:t>
      </w:r>
      <w:r w:rsidRPr="00414627">
        <w:rPr>
          <w:rtl/>
        </w:rPr>
        <w:t>מגוי</w:t>
      </w:r>
      <w:r w:rsidR="00BB2D0F">
        <w:rPr>
          <w:rFonts w:hint="cs"/>
          <w:rtl/>
        </w:rPr>
        <w:t>י</w:t>
      </w:r>
      <w:r w:rsidRPr="00414627">
        <w:rPr>
          <w:rtl/>
        </w:rPr>
        <w:t>סים</w:t>
      </w:r>
      <w:r w:rsidR="00BB2D0F">
        <w:rPr>
          <w:rFonts w:hint="cs"/>
          <w:rtl/>
        </w:rPr>
        <w:t>'</w:t>
      </w:r>
      <w:r w:rsidRPr="00414627">
        <w:rPr>
          <w:rtl/>
        </w:rPr>
        <w:t>על-מנת להסביר סוגיות תורניות. התורה, הניצבת במרכז, היא המאחדת את כל תחומי הידע השונים, בסוד "ה' א-להינו, ה' אחד".</w:t>
      </w:r>
    </w:p>
    <w:p w:rsidR="0081621B" w:rsidRPr="00414627" w:rsidRDefault="0081621B" w:rsidP="00414627"/>
    <w:p w:rsidR="0081621B" w:rsidRPr="00414627" w:rsidRDefault="0081621B" w:rsidP="00414627">
      <w:r w:rsidRPr="00414627">
        <w:rPr>
          <w:rtl/>
        </w:rPr>
        <w:t>בשנים הקרובות אני מתכוון, בע"ה, להמשיך ולחקור את הנושא מכיוונים שונים, כאשר המטרה הסופית שלי היא "ללמוד על-מנת לעשות" - למצוא דרכים מעשיות ליישם את חוקת הנחלות המקראית בישראל של ימינו.</w:t>
      </w:r>
    </w:p>
    <w:p w:rsidR="000A5E59" w:rsidRPr="0081621B" w:rsidRDefault="000A5E59" w:rsidP="000C2531">
      <w:pPr>
        <w:rPr>
          <w:rtl/>
        </w:rPr>
      </w:pPr>
    </w:p>
    <w:sectPr w:rsidR="000A5E59" w:rsidRPr="0081621B" w:rsidSect="00E23149">
      <w:headerReference w:type="default" r:id="rId13"/>
      <w:footerReference w:type="default" r:id="rId14"/>
      <w:pgSz w:w="11906" w:h="16838" w:code="9"/>
      <w:pgMar w:top="1673" w:right="1797" w:bottom="1440" w:left="1797" w:header="709" w:footer="709" w:gutter="0"/>
      <w:pgNumType w:start="1"/>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73" w:author="Aharon Ariel" w:date="2013-11-19T14:46:00Z" w:initials="AA">
    <w:p w:rsidR="00064D15" w:rsidRDefault="00064D15" w:rsidP="006A7C32">
      <w:pPr>
        <w:pStyle w:val="CommentText"/>
        <w:bidi/>
        <w:rPr>
          <w:rtl/>
          <w:lang w:bidi="he-IL"/>
        </w:rPr>
      </w:pPr>
      <w:r>
        <w:rPr>
          <w:rStyle w:val="CommentReference"/>
        </w:rPr>
        <w:annotationRef/>
      </w:r>
      <w:r>
        <w:rPr>
          <w:rFonts w:hint="cs"/>
          <w:rtl/>
          <w:lang w:bidi="he-IL"/>
        </w:rPr>
        <w:t xml:space="preserve">זה לא מדוייק בצורה שבה זה נאמר, לעניות דעתי, ולא בטוח שזה המקום הנכון לומר את זה במאמר. הבתים בימי קדם, כפי שמוכח מכמה מקומות בגמרא, היו פשוטים מאוד וחלקם אף היו קורסים מדי כמה שנים או אפילו כל עונה (כגון הבתים בשרון). עלויות המחיה הגבוהות לא היו דווקא בדיור, שעבר בירושה לרוב, אלא יותר באוכל ואפילו בבגדים. היום רכישת דירה זה משהו שלוקח בין 7 שנות עבודה (במדינות בהן זה הכי קל) ל-13 שנים (אנחנו מתקרבים לשם). זה לא היה המצב בימי קדם, וכן צריך לזכור שהבית היום ממלא הרבה יותר פונקציות מהבית הקדום (כביסה, בישול, איחסון, חדר לימוד, עבודה, משרד וכו' </w:t>
      </w:r>
      <w:r>
        <w:rPr>
          <w:rtl/>
          <w:lang w:bidi="he-IL"/>
        </w:rPr>
        <w:t>–</w:t>
      </w:r>
      <w:r>
        <w:rPr>
          <w:rFonts w:hint="cs"/>
          <w:rtl/>
          <w:lang w:bidi="he-IL"/>
        </w:rPr>
        <w:t xml:space="preserve"> דברים שפעם היו נעשים במקומות ציבוריים). </w:t>
      </w:r>
    </w:p>
    <w:p w:rsidR="00064D15" w:rsidRDefault="00064D15" w:rsidP="006A7C32">
      <w:pPr>
        <w:pStyle w:val="CommentText"/>
        <w:bidi/>
        <w:rPr>
          <w:rFonts w:hint="cs"/>
          <w:rtl/>
          <w:lang w:bidi="he-IL"/>
        </w:rPr>
      </w:pPr>
      <w:r>
        <w:rPr>
          <w:rFonts w:hint="cs"/>
          <w:rtl/>
          <w:lang w:bidi="he-IL"/>
        </w:rPr>
        <w:t xml:space="preserve">בקיצור, בלי להיכנס לכל הסוגייה, זו טענה שאם כבר אומרים אותה צריך לבאר אותה </w:t>
      </w:r>
    </w:p>
    <w:p w:rsidR="00064D15" w:rsidRDefault="00064D15" w:rsidP="007C2E84">
      <w:pPr>
        <w:pStyle w:val="CommentText"/>
        <w:bidi/>
        <w:rPr>
          <w:rFonts w:hint="cs"/>
          <w:rtl/>
          <w:lang w:bidi="he-IL"/>
        </w:rPr>
      </w:pPr>
      <w:r>
        <w:rPr>
          <w:rFonts w:hint="cs"/>
          <w:rtl/>
          <w:lang w:bidi="he-IL"/>
        </w:rPr>
        <w:t>אבל לא נראה לי שכאן זה המקום הנכון במאמר להיכנס לזה.</w:t>
      </w:r>
    </w:p>
    <w:p w:rsidR="00064D15" w:rsidRDefault="00064D15" w:rsidP="007C2E84">
      <w:pPr>
        <w:pStyle w:val="CommentText"/>
        <w:bidi/>
        <w:rPr>
          <w:rFonts w:hint="cs"/>
          <w:rtl/>
          <w:lang w:bidi="he-IL"/>
        </w:rPr>
      </w:pPr>
    </w:p>
    <w:p w:rsidR="00064D15" w:rsidRDefault="00064D15" w:rsidP="007C2E84">
      <w:pPr>
        <w:pStyle w:val="CommentText"/>
        <w:bidi/>
        <w:rPr>
          <w:lang w:bidi="he-IL"/>
        </w:rPr>
      </w:pPr>
      <w:r w:rsidRPr="007C2E84">
        <w:rPr>
          <w:rFonts w:hint="cs"/>
          <w:i/>
          <w:iCs/>
          <w:rtl/>
          <w:lang w:bidi="he-IL"/>
        </w:rPr>
        <w:t xml:space="preserve">אראל: </w:t>
      </w:r>
      <w:r>
        <w:rPr>
          <w:rFonts w:hint="cs"/>
          <w:i/>
          <w:iCs/>
          <w:rtl/>
          <w:lang w:bidi="he-IL"/>
        </w:rPr>
        <w:t>כתבתי מחדש, אני מקווה שעכשיו ברור יותר.</w:t>
      </w:r>
    </w:p>
  </w:comment>
  <w:comment w:id="589" w:author="Aharon Ariel" w:date="2013-11-19T14:50:00Z" w:initials="AA">
    <w:p w:rsidR="00064D15" w:rsidRDefault="00064D15" w:rsidP="00DB3173">
      <w:pPr>
        <w:pStyle w:val="CommentText"/>
        <w:bidi/>
        <w:rPr>
          <w:rtl/>
          <w:lang w:bidi="he-IL"/>
        </w:rPr>
      </w:pPr>
      <w:r>
        <w:rPr>
          <w:rStyle w:val="CommentReference"/>
        </w:rPr>
        <w:annotationRef/>
      </w:r>
      <w:r>
        <w:rPr>
          <w:rFonts w:hint="cs"/>
          <w:rtl/>
          <w:lang w:bidi="he-IL"/>
        </w:rPr>
        <w:t>שוב, אפשר לטעון את זה אבל לא כאמירת אגב ללא הסבר והצדקה. כאמור, זה לא מובן מאליו היום ודווקא לפי מחקרים רבים בעלות על דירה איננה בהכרח מעשה נכון מבחינה כלכלית ועדיף לשכור לטווח ארוך במקביל לחסכון ולנות בגיל מבוגר. במדינות רבות שהנן בראש טבלת ה</w:t>
      </w:r>
      <w:r>
        <w:rPr>
          <w:rFonts w:hint="cs"/>
          <w:lang w:bidi="he-IL"/>
        </w:rPr>
        <w:t>OECD</w:t>
      </w:r>
      <w:r>
        <w:rPr>
          <w:rFonts w:hint="cs"/>
          <w:rtl/>
          <w:lang w:bidi="he-IL"/>
        </w:rPr>
        <w:t xml:space="preserve"> יש דווקא שיעור בעלות מאוד נמוך על דירות, ואילו דווקא במדינות עולם שלישי שיעור הבעלות מגיע ל-80-90%, אבל על דירות באיכות ירודה מאוד כמובן.</w:t>
      </w:r>
    </w:p>
    <w:p w:rsidR="00064D15" w:rsidRDefault="00064D15" w:rsidP="00DB3173">
      <w:pPr>
        <w:pStyle w:val="CommentText"/>
        <w:bidi/>
        <w:rPr>
          <w:rFonts w:hint="cs"/>
          <w:rtl/>
          <w:lang w:bidi="he-IL"/>
        </w:rPr>
      </w:pPr>
      <w:r>
        <w:rPr>
          <w:rFonts w:hint="cs"/>
          <w:rtl/>
          <w:lang w:bidi="he-IL"/>
        </w:rPr>
        <w:t>אני מציע להוריד את זה כרגע ולראות אחרי זה אם וכיצד ניתן לשלב את זה במארג הכללי של המאמר</w:t>
      </w:r>
    </w:p>
    <w:p w:rsidR="00064D15" w:rsidRDefault="00064D15" w:rsidP="0002578D">
      <w:pPr>
        <w:pStyle w:val="CommentText"/>
        <w:bidi/>
        <w:rPr>
          <w:rFonts w:hint="cs"/>
          <w:rtl/>
          <w:lang w:bidi="he-IL"/>
        </w:rPr>
      </w:pPr>
    </w:p>
    <w:p w:rsidR="00064D15" w:rsidRPr="0002578D" w:rsidRDefault="00064D15" w:rsidP="0002578D">
      <w:pPr>
        <w:pStyle w:val="CommentText"/>
        <w:bidi/>
        <w:rPr>
          <w:i/>
          <w:iCs/>
          <w:lang w:bidi="he-IL"/>
        </w:rPr>
      </w:pPr>
      <w:r w:rsidRPr="0002578D">
        <w:rPr>
          <w:rFonts w:hint="cs"/>
          <w:i/>
          <w:iCs/>
          <w:rtl/>
          <w:lang w:bidi="he-IL"/>
        </w:rPr>
        <w:t>אראל: כתבתי מחדש, מקווה שעכשיו זה ברור יותר.</w:t>
      </w:r>
    </w:p>
  </w:comment>
  <w:comment w:id="611" w:author="Aharon Ariel" w:date="2013-11-19T14:50:00Z" w:initials="AA">
    <w:p w:rsidR="00064D15" w:rsidRDefault="00064D15" w:rsidP="00DB3173">
      <w:pPr>
        <w:pStyle w:val="CommentText"/>
        <w:bidi/>
        <w:rPr>
          <w:rFonts w:hint="cs"/>
          <w:rtl/>
          <w:lang w:bidi="he-IL"/>
        </w:rPr>
      </w:pPr>
      <w:r w:rsidRPr="005841B3">
        <w:rPr>
          <w:rStyle w:val="CommentReference"/>
        </w:rPr>
        <w:annotationRef/>
      </w:r>
      <w:r w:rsidRPr="005841B3">
        <w:rPr>
          <w:rFonts w:hint="cs"/>
          <w:rtl/>
          <w:lang w:bidi="he-IL"/>
        </w:rPr>
        <w:t>האמנם? מה עם ירמיה לד? אמנם זה שחרור עבדים רק כדי לכבוש אותם מחדש לעבדות, אבל לפחות זה כן מראה על ההתמודדות עם המצווה</w:t>
      </w:r>
      <w:r>
        <w:rPr>
          <w:rFonts w:hint="cs"/>
          <w:rtl/>
          <w:lang w:bidi="he-IL"/>
        </w:rPr>
        <w:t>.</w:t>
      </w:r>
    </w:p>
    <w:p w:rsidR="00064D15" w:rsidRDefault="00064D15" w:rsidP="001D079E">
      <w:pPr>
        <w:pStyle w:val="CommentText"/>
        <w:bidi/>
        <w:rPr>
          <w:rFonts w:hint="cs"/>
          <w:rtl/>
          <w:lang w:bidi="he-IL"/>
        </w:rPr>
      </w:pPr>
    </w:p>
    <w:p w:rsidR="00064D15" w:rsidRPr="005841B3" w:rsidRDefault="00064D15" w:rsidP="001D079E">
      <w:pPr>
        <w:pStyle w:val="CommentText"/>
        <w:bidi/>
        <w:rPr>
          <w:lang w:bidi="he-IL"/>
        </w:rPr>
      </w:pPr>
      <w:r w:rsidRPr="0002578D">
        <w:rPr>
          <w:rFonts w:hint="cs"/>
          <w:i/>
          <w:iCs/>
          <w:rtl/>
          <w:lang w:bidi="he-IL"/>
        </w:rPr>
        <w:t xml:space="preserve">אראל: </w:t>
      </w:r>
      <w:r>
        <w:rPr>
          <w:rFonts w:hint="cs"/>
          <w:i/>
          <w:iCs/>
          <w:rtl/>
          <w:lang w:bidi="he-IL"/>
        </w:rPr>
        <w:t>התכוונתי להחזרת הנחלות ביובל.</w:t>
      </w:r>
    </w:p>
  </w:comment>
  <w:comment w:id="704" w:author="Aharon Ariel" w:date="2013-11-19T14:50:00Z" w:initials="AA">
    <w:p w:rsidR="00064D15" w:rsidRDefault="00064D15" w:rsidP="00C61D6F">
      <w:pPr>
        <w:pStyle w:val="CommentText"/>
        <w:bidi/>
        <w:rPr>
          <w:rtl/>
          <w:lang w:bidi="he-IL"/>
        </w:rPr>
      </w:pPr>
      <w:r>
        <w:rPr>
          <w:rStyle w:val="CommentReference"/>
        </w:rPr>
        <w:annotationRef/>
      </w:r>
      <w:r>
        <w:rPr>
          <w:rFonts w:hint="cs"/>
          <w:rtl/>
          <w:lang w:bidi="he-IL"/>
        </w:rPr>
        <w:t>הרשיתי לעצמי להתערב כאן קצת יותר, אתה לא חייב להשאיר את הקטע הזה אם לא נראה לך</w:t>
      </w:r>
    </w:p>
    <w:p w:rsidR="00064D15" w:rsidRDefault="00064D15" w:rsidP="006E7FCE">
      <w:pPr>
        <w:pStyle w:val="CommentText"/>
        <w:bidi/>
        <w:rPr>
          <w:rFonts w:hint="cs"/>
          <w:i/>
          <w:iCs/>
          <w:rtl/>
          <w:lang w:bidi="he-IL"/>
        </w:rPr>
      </w:pPr>
    </w:p>
    <w:p w:rsidR="00064D15" w:rsidRPr="00C61D6F" w:rsidRDefault="00064D15" w:rsidP="00A12D5E">
      <w:pPr>
        <w:pStyle w:val="CommentText"/>
        <w:bidi/>
        <w:rPr>
          <w:i/>
          <w:iCs/>
          <w:lang w:bidi="he-IL"/>
        </w:rPr>
      </w:pPr>
      <w:r w:rsidRPr="00C61D6F">
        <w:rPr>
          <w:rFonts w:hint="cs"/>
          <w:i/>
          <w:iCs/>
          <w:rtl/>
          <w:lang w:bidi="he-IL"/>
        </w:rPr>
        <w:t xml:space="preserve">אראל: </w:t>
      </w:r>
      <w:r>
        <w:rPr>
          <w:rFonts w:hint="cs"/>
          <w:i/>
          <w:iCs/>
          <w:rtl/>
          <w:lang w:bidi="he-IL"/>
        </w:rPr>
        <w:t>יפה, תודה.</w:t>
      </w:r>
    </w:p>
  </w:comment>
  <w:comment w:id="868" w:author="Aharon Ariel" w:date="2013-11-19T14:51:00Z" w:initials="AA">
    <w:p w:rsidR="00064D15" w:rsidRDefault="00064D15" w:rsidP="005650F3">
      <w:pPr>
        <w:pStyle w:val="CommentText"/>
        <w:bidi/>
        <w:rPr>
          <w:rFonts w:hint="cs"/>
          <w:rtl/>
          <w:lang w:bidi="he-IL"/>
        </w:rPr>
      </w:pPr>
      <w:r>
        <w:rPr>
          <w:rStyle w:val="CommentReference"/>
        </w:rPr>
        <w:annotationRef/>
      </w:r>
      <w:r>
        <w:rPr>
          <w:rFonts w:hint="cs"/>
          <w:rtl/>
          <w:lang w:bidi="he-IL"/>
        </w:rPr>
        <w:t>עדיף להביא פסוק ספציפי ולתת דוגמה במקום אמירה כללית.</w:t>
      </w:r>
    </w:p>
    <w:p w:rsidR="00064D15" w:rsidRDefault="00064D15" w:rsidP="00A12D5E">
      <w:pPr>
        <w:pStyle w:val="CommentText"/>
        <w:bidi/>
        <w:rPr>
          <w:rFonts w:hint="cs"/>
          <w:rtl/>
          <w:lang w:bidi="he-IL"/>
        </w:rPr>
      </w:pPr>
    </w:p>
    <w:p w:rsidR="00064D15" w:rsidRPr="00A12D5E" w:rsidRDefault="00064D15" w:rsidP="00A12D5E">
      <w:pPr>
        <w:pStyle w:val="CommentText"/>
        <w:bidi/>
        <w:rPr>
          <w:i/>
          <w:iCs/>
          <w:lang w:bidi="he-IL"/>
        </w:rPr>
      </w:pPr>
      <w:r w:rsidRPr="00A12D5E">
        <w:rPr>
          <w:rFonts w:hint="cs"/>
          <w:i/>
          <w:iCs/>
          <w:rtl/>
          <w:lang w:bidi="he-IL"/>
        </w:rPr>
        <w:t>אראל: כתבתי מחדש.</w:t>
      </w:r>
    </w:p>
  </w:comment>
  <w:comment w:id="903" w:author="Aharon Ariel" w:date="2013-11-19T14:51:00Z" w:initials="AA">
    <w:p w:rsidR="00064D15" w:rsidRDefault="00064D15">
      <w:pPr>
        <w:pStyle w:val="CommentText"/>
        <w:rPr>
          <w:lang w:bidi="he-IL"/>
        </w:rPr>
      </w:pPr>
      <w:r>
        <w:rPr>
          <w:rStyle w:val="CommentReference"/>
        </w:rPr>
        <w:annotationRef/>
      </w:r>
      <w:r>
        <w:rPr>
          <w:rFonts w:hint="cs"/>
          <w:rtl/>
          <w:lang w:bidi="he-IL"/>
        </w:rPr>
        <w:t>זה קטע לא ברור, זו תוספת שלך? של אחד המפרשים? זה יותר מבלבל מאשר מבהיר</w:t>
      </w:r>
    </w:p>
    <w:p w:rsidR="00064D15" w:rsidRDefault="00064D15">
      <w:pPr>
        <w:pStyle w:val="CommentText"/>
        <w:rPr>
          <w:lang w:bidi="he-IL"/>
        </w:rPr>
      </w:pPr>
    </w:p>
    <w:p w:rsidR="00064D15" w:rsidRPr="00A12D5E" w:rsidRDefault="00064D15" w:rsidP="00A12D5E">
      <w:pPr>
        <w:pStyle w:val="CommentText"/>
        <w:bidi/>
        <w:rPr>
          <w:rFonts w:hint="cs"/>
          <w:i/>
          <w:iCs/>
          <w:rtl/>
          <w:lang w:bidi="he-IL"/>
        </w:rPr>
      </w:pPr>
      <w:r w:rsidRPr="00A12D5E">
        <w:rPr>
          <w:rFonts w:hint="cs"/>
          <w:i/>
          <w:iCs/>
          <w:rtl/>
          <w:lang w:bidi="he-IL"/>
        </w:rPr>
        <w:t xml:space="preserve">אראל: </w:t>
      </w:r>
      <w:r>
        <w:rPr>
          <w:rFonts w:hint="cs"/>
          <w:i/>
          <w:iCs/>
          <w:rtl/>
          <w:lang w:bidi="he-IL"/>
        </w:rPr>
        <w:t>זה פירוש רש"י. כתבתי מחדש.</w:t>
      </w:r>
    </w:p>
    <w:p w:rsidR="00064D15" w:rsidRDefault="00064D15">
      <w:pPr>
        <w:pStyle w:val="CommentText"/>
        <w:rPr>
          <w:lang w:bidi="he-IL"/>
        </w:rPr>
      </w:pPr>
    </w:p>
  </w:comment>
  <w:comment w:id="950" w:author="Aharon Ariel" w:date="2013-11-19T14:51:00Z" w:initials="AA">
    <w:p w:rsidR="00064D15" w:rsidRDefault="00064D15">
      <w:pPr>
        <w:pStyle w:val="CommentText"/>
        <w:rPr>
          <w:lang w:bidi="he-IL"/>
        </w:rPr>
      </w:pPr>
      <w:r>
        <w:rPr>
          <w:rStyle w:val="CommentReference"/>
        </w:rPr>
        <w:annotationRef/>
      </w:r>
      <w:r>
        <w:rPr>
          <w:rFonts w:hint="cs"/>
          <w:rtl/>
          <w:lang w:bidi="he-IL"/>
        </w:rPr>
        <w:t>זאת שאלה של היוון ואי-ודאות וזו שאלה כבדה שלא נראה שאפשר להביא כך בדרך-אגב, אצא צריך לייחד לה פסקה משלה בהמשך ולהסביר אותה, כי היא חשובה מאוד.</w:t>
      </w:r>
    </w:p>
    <w:p w:rsidR="00064D15" w:rsidRDefault="00064D15">
      <w:pPr>
        <w:pStyle w:val="CommentText"/>
        <w:rPr>
          <w:lang w:bidi="he-IL"/>
        </w:rPr>
      </w:pPr>
    </w:p>
    <w:p w:rsidR="00064D15" w:rsidRDefault="00064D15">
      <w:pPr>
        <w:pStyle w:val="CommentText"/>
        <w:rPr>
          <w:lang w:bidi="he-IL"/>
        </w:rPr>
      </w:pPr>
    </w:p>
    <w:p w:rsidR="00064D15" w:rsidRPr="00A12D5E" w:rsidRDefault="00064D15" w:rsidP="00A12D5E">
      <w:pPr>
        <w:pStyle w:val="CommentText"/>
        <w:bidi/>
        <w:rPr>
          <w:i/>
          <w:iCs/>
          <w:lang w:bidi="he-IL"/>
        </w:rPr>
      </w:pPr>
      <w:r w:rsidRPr="00A12D5E">
        <w:rPr>
          <w:rFonts w:hint="cs"/>
          <w:i/>
          <w:iCs/>
          <w:rtl/>
          <w:lang w:bidi="he-IL"/>
        </w:rPr>
        <w:t>אראל: הוספתי.</w:t>
      </w:r>
    </w:p>
  </w:comment>
  <w:comment w:id="961" w:author="Aharon Ariel" w:date="2013-11-19T14:51:00Z" w:initials="AA">
    <w:p w:rsidR="00064D15" w:rsidRDefault="00064D15">
      <w:pPr>
        <w:pStyle w:val="CommentText"/>
        <w:rPr>
          <w:lang w:bidi="he-IL"/>
        </w:rPr>
      </w:pPr>
      <w:r>
        <w:rPr>
          <w:rStyle w:val="CommentReference"/>
        </w:rPr>
        <w:annotationRef/>
      </w:r>
      <w:r>
        <w:rPr>
          <w:rFonts w:hint="cs"/>
          <w:rtl/>
          <w:lang w:bidi="he-IL"/>
        </w:rPr>
        <w:t>שוב, לא ברור מקור ותפקיד הסוגריים</w:t>
      </w:r>
    </w:p>
    <w:p w:rsidR="00064D15" w:rsidRDefault="00064D15">
      <w:pPr>
        <w:pStyle w:val="CommentText"/>
        <w:rPr>
          <w:lang w:bidi="he-IL"/>
        </w:rPr>
      </w:pPr>
    </w:p>
    <w:p w:rsidR="00064D15" w:rsidRDefault="00064D15" w:rsidP="00A12D5E">
      <w:pPr>
        <w:pStyle w:val="CommentText"/>
        <w:bidi/>
        <w:rPr>
          <w:rFonts w:hint="cs"/>
          <w:rtl/>
          <w:lang w:bidi="he-IL"/>
        </w:rPr>
      </w:pPr>
      <w:r w:rsidRPr="00A12D5E">
        <w:rPr>
          <w:rFonts w:hint="cs"/>
          <w:i/>
          <w:iCs/>
          <w:rtl/>
          <w:lang w:bidi="he-IL"/>
        </w:rPr>
        <w:t xml:space="preserve">אראל: </w:t>
      </w:r>
      <w:r>
        <w:rPr>
          <w:rFonts w:hint="cs"/>
          <w:i/>
          <w:iCs/>
          <w:rtl/>
          <w:lang w:bidi="he-IL"/>
        </w:rPr>
        <w:t>זה פירוש רש"י. הסברתי.</w:t>
      </w:r>
    </w:p>
  </w:comment>
  <w:comment w:id="1028" w:author="Aharon Ariel" w:date="2013-11-19T14:51:00Z" w:initials="AA">
    <w:p w:rsidR="00064D15" w:rsidRDefault="00064D15" w:rsidP="007C2E84">
      <w:pPr>
        <w:pStyle w:val="CommentText"/>
        <w:rPr>
          <w:lang w:bidi="he-IL"/>
        </w:rPr>
      </w:pPr>
      <w:r>
        <w:rPr>
          <w:rStyle w:val="CommentReference"/>
        </w:rPr>
        <w:annotationRef/>
      </w:r>
      <w:r>
        <w:rPr>
          <w:rFonts w:hint="cs"/>
          <w:rtl/>
          <w:lang w:bidi="he-IL"/>
        </w:rPr>
        <w:t xml:space="preserve">אם אתה כותב את זה אתה חייב לתת פירוט כללי ותמציתי בגוף המאמר כדי שהוקרא יבין על מה מדובר. </w:t>
      </w:r>
    </w:p>
    <w:p w:rsidR="00064D15" w:rsidRDefault="00064D15" w:rsidP="007C2E84">
      <w:pPr>
        <w:pStyle w:val="CommentText"/>
        <w:rPr>
          <w:lang w:bidi="he-IL"/>
        </w:rPr>
      </w:pPr>
    </w:p>
    <w:p w:rsidR="00064D15" w:rsidRPr="0098412B" w:rsidRDefault="00064D15" w:rsidP="0098412B">
      <w:pPr>
        <w:pStyle w:val="CommentText"/>
        <w:bidi/>
        <w:rPr>
          <w:rFonts w:hint="cs"/>
          <w:i/>
          <w:iCs/>
          <w:rtl/>
          <w:lang w:bidi="he-IL"/>
        </w:rPr>
      </w:pPr>
      <w:r w:rsidRPr="0098412B">
        <w:rPr>
          <w:rFonts w:hint="cs"/>
          <w:i/>
          <w:iCs/>
          <w:rtl/>
          <w:lang w:bidi="he-IL"/>
        </w:rPr>
        <w:t>אראל: הוספתי.</w:t>
      </w:r>
    </w:p>
  </w:comment>
  <w:comment w:id="1060" w:author=" " w:date="2013-11-19T14:52:00Z" w:initials="MSOffice">
    <w:p w:rsidR="00064D15" w:rsidRDefault="00064D15" w:rsidP="00C56C61">
      <w:pPr>
        <w:pStyle w:val="CommentText"/>
        <w:bidi/>
        <w:rPr>
          <w:lang w:bidi="he-IL"/>
        </w:rPr>
      </w:pPr>
      <w:r>
        <w:rPr>
          <w:rStyle w:val="CommentReference"/>
        </w:rPr>
        <w:annotationRef/>
      </w:r>
    </w:p>
    <w:p w:rsidR="00064D15" w:rsidRPr="00C56C61" w:rsidRDefault="00064D15" w:rsidP="00C56C61">
      <w:pPr>
        <w:pStyle w:val="CommentText"/>
        <w:bidi/>
        <w:rPr>
          <w:i/>
          <w:iCs/>
          <w:lang w:bidi="he-IL"/>
        </w:rPr>
      </w:pPr>
      <w:r w:rsidRPr="00C56C61">
        <w:rPr>
          <w:rFonts w:hint="cs"/>
          <w:i/>
          <w:iCs/>
          <w:rtl/>
          <w:lang w:bidi="he-IL"/>
        </w:rPr>
        <w:t>אראל: התרגום שלי לא מדויק. גם אין לי מספר עמוד (ציטטתי מהעותק באתר ויקיטקסט).</w:t>
      </w:r>
    </w:p>
  </w:comment>
  <w:comment w:id="1150" w:author="Aharon Ariel" w:date="2013-11-19T15:23:00Z" w:initials="AA">
    <w:p w:rsidR="00064D15" w:rsidRDefault="00064D15">
      <w:pPr>
        <w:pStyle w:val="CommentText"/>
        <w:rPr>
          <w:lang w:bidi="he-IL"/>
        </w:rPr>
      </w:pPr>
      <w:r>
        <w:rPr>
          <w:rStyle w:val="CommentReference"/>
        </w:rPr>
        <w:annotationRef/>
      </w:r>
      <w:r>
        <w:rPr>
          <w:rFonts w:hint="cs"/>
          <w:rtl/>
          <w:lang w:bidi="he-IL"/>
        </w:rPr>
        <w:t>שוב, לתרגם לעברית ולתת מקור מדוייק בהערת שוליים</w:t>
      </w:r>
    </w:p>
    <w:p w:rsidR="00064D15" w:rsidRDefault="00064D15">
      <w:pPr>
        <w:pStyle w:val="CommentText"/>
        <w:rPr>
          <w:lang w:bidi="he-IL"/>
        </w:rPr>
      </w:pPr>
    </w:p>
    <w:p w:rsidR="00064D15" w:rsidRPr="009A0A4B" w:rsidRDefault="00064D15" w:rsidP="009A0A4B">
      <w:pPr>
        <w:pStyle w:val="CommentText"/>
        <w:bidi/>
        <w:rPr>
          <w:rFonts w:hint="cs"/>
          <w:i/>
          <w:iCs/>
          <w:rtl/>
          <w:lang w:bidi="he-IL"/>
        </w:rPr>
      </w:pPr>
      <w:r w:rsidRPr="009A0A4B">
        <w:rPr>
          <w:rFonts w:hint="cs"/>
          <w:i/>
          <w:iCs/>
          <w:rtl/>
          <w:lang w:bidi="he-IL"/>
        </w:rPr>
        <w:t>אראל: ה וספתי</w:t>
      </w:r>
    </w:p>
  </w:comment>
  <w:comment w:id="1199" w:author="Aharon Ariel" w:date="2013-11-19T15:46:00Z" w:initials="AA">
    <w:p w:rsidR="00064D15" w:rsidRDefault="00064D15" w:rsidP="00B460EC">
      <w:pPr>
        <w:pStyle w:val="CommentText"/>
        <w:bidi/>
        <w:rPr>
          <w:rFonts w:hint="cs"/>
          <w:rtl/>
          <w:lang w:bidi="he-IL"/>
        </w:rPr>
      </w:pPr>
      <w:r>
        <w:rPr>
          <w:rStyle w:val="CommentReference"/>
        </w:rPr>
        <w:annotationRef/>
      </w:r>
      <w:r>
        <w:rPr>
          <w:rFonts w:hint="cs"/>
          <w:rtl/>
          <w:lang w:bidi="he-IL"/>
        </w:rPr>
        <w:t>זה רק בחלוקה הראשונית, לא? אחרי זה מחלקים בתוך השבט והמשפחה ומורישים מדור לדור. בכל אוםן, צרי להבהיר כאן כיצד זה בדיוק עבד.</w:t>
      </w:r>
    </w:p>
    <w:p w:rsidR="00064D15" w:rsidRDefault="00064D15" w:rsidP="00FD268E">
      <w:pPr>
        <w:pStyle w:val="CommentText"/>
        <w:bidi/>
        <w:rPr>
          <w:rFonts w:hint="cs"/>
          <w:rtl/>
          <w:lang w:bidi="he-IL"/>
        </w:rPr>
      </w:pPr>
    </w:p>
    <w:p w:rsidR="00064D15" w:rsidRPr="00FD268E" w:rsidRDefault="00064D15" w:rsidP="00FD268E">
      <w:pPr>
        <w:pStyle w:val="CommentText"/>
        <w:bidi/>
        <w:rPr>
          <w:i/>
          <w:iCs/>
          <w:lang w:bidi="he-IL"/>
        </w:rPr>
      </w:pPr>
      <w:r w:rsidRPr="00FD268E">
        <w:rPr>
          <w:rFonts w:hint="cs"/>
          <w:i/>
          <w:iCs/>
          <w:rtl/>
          <w:lang w:bidi="he-IL"/>
        </w:rPr>
        <w:t xml:space="preserve">אראל: זה שייך לפרקים הקודמים, העברתי. </w:t>
      </w:r>
    </w:p>
  </w:comment>
  <w:comment w:id="1200" w:author="Aharon Ariel" w:date="2013-11-19T15:47:00Z" w:initials="AA">
    <w:p w:rsidR="00064D15" w:rsidRDefault="00064D15">
      <w:pPr>
        <w:pStyle w:val="CommentText"/>
        <w:rPr>
          <w:lang w:bidi="he-IL"/>
        </w:rPr>
      </w:pPr>
      <w:r>
        <w:rPr>
          <w:rStyle w:val="CommentReference"/>
        </w:rPr>
        <w:annotationRef/>
      </w:r>
      <w:r>
        <w:rPr>
          <w:rFonts w:hint="cs"/>
          <w:rtl/>
          <w:lang w:bidi="he-IL"/>
        </w:rPr>
        <w:t>אתה צריך קודם כל לספק הצדקה לזה ולא להניח את זה כמובן מאליו. צריך לזכור שנחלה בעבר היתה קודם כל אמצעי-ייצור מרכזי, לפני שהיתה אמצעי למגורים (דווקא זה היה יותר פשוט כי גרו בחמולות ובבתים שהיה יחסית זול לבנות). היום נחלה חקלאית הנה אמצעי-ייצורו לפחות מ-3% מהאכולסוייה שמייצרים אוכל לכולם, וכדי לשרוד בענף הזה צריך נחלות ענקיות ואין מה לעשות שם עם נחלה 'ביתית'</w:t>
      </w:r>
    </w:p>
    <w:p w:rsidR="00064D15" w:rsidRDefault="00064D15">
      <w:pPr>
        <w:pStyle w:val="CommentText"/>
        <w:rPr>
          <w:lang w:bidi="he-IL"/>
        </w:rPr>
      </w:pPr>
    </w:p>
    <w:p w:rsidR="00064D15" w:rsidRDefault="00064D15" w:rsidP="00FD268E">
      <w:pPr>
        <w:pStyle w:val="CommentText"/>
        <w:rPr>
          <w:lang w:bidi="he-IL"/>
        </w:rPr>
      </w:pPr>
      <w:r w:rsidRPr="00FD268E">
        <w:rPr>
          <w:rFonts w:hint="cs"/>
          <w:i/>
          <w:iCs/>
          <w:rtl/>
          <w:lang w:bidi="he-IL"/>
        </w:rPr>
        <w:t>אראל: זה שייך לפרקים הקודמים, העברתי.</w:t>
      </w:r>
    </w:p>
  </w:comment>
  <w:comment w:id="1265" w:author="Aharon Ariel" w:date="2013-11-19T16:05:00Z" w:initials="AA">
    <w:p w:rsidR="00064D15" w:rsidRDefault="00064D15">
      <w:pPr>
        <w:pStyle w:val="CommentText"/>
        <w:rPr>
          <w:lang w:bidi="he-IL"/>
        </w:rPr>
      </w:pPr>
      <w:r>
        <w:rPr>
          <w:rStyle w:val="CommentReference"/>
        </w:rPr>
        <w:annotationRef/>
      </w:r>
      <w:r>
        <w:rPr>
          <w:rFonts w:hint="cs"/>
          <w:rtl/>
          <w:lang w:bidi="he-IL"/>
        </w:rPr>
        <w:t>אבל מה אם זה בחור צעיר שמעולם לא היתה לו נחלה?</w:t>
      </w:r>
    </w:p>
    <w:p w:rsidR="00483113" w:rsidRDefault="00483113">
      <w:pPr>
        <w:pStyle w:val="CommentText"/>
        <w:rPr>
          <w:lang w:bidi="he-IL"/>
        </w:rPr>
      </w:pPr>
    </w:p>
    <w:p w:rsidR="00483113" w:rsidRPr="00483113" w:rsidRDefault="00483113" w:rsidP="00483113">
      <w:pPr>
        <w:pStyle w:val="CommentText"/>
        <w:bidi/>
        <w:rPr>
          <w:rFonts w:hint="cs"/>
          <w:i/>
          <w:iCs/>
          <w:rtl/>
          <w:lang w:bidi="he-IL"/>
        </w:rPr>
      </w:pPr>
      <w:r w:rsidRPr="00483113">
        <w:rPr>
          <w:rFonts w:hint="cs"/>
          <w:i/>
          <w:iCs/>
          <w:rtl/>
          <w:lang w:bidi="he-IL"/>
        </w:rPr>
        <w:t xml:space="preserve">אראל: </w:t>
      </w:r>
      <w:r>
        <w:rPr>
          <w:rFonts w:hint="cs"/>
          <w:i/>
          <w:iCs/>
          <w:rtl/>
          <w:lang w:bidi="he-IL"/>
        </w:rPr>
        <w:t xml:space="preserve">אז הוא יוכל לקנות נחלה ממי שיש לו הרבה נחלות, ולשמור אותה בבעלותו. </w:t>
      </w:r>
      <w:r w:rsidRPr="00483113">
        <w:rPr>
          <w:rFonts w:hint="cs"/>
          <w:i/>
          <w:iCs/>
          <w:rtl/>
          <w:lang w:bidi="he-IL"/>
        </w:rPr>
        <w:t>הוספתי הסבר</w:t>
      </w:r>
      <w:r>
        <w:rPr>
          <w:rFonts w:hint="cs"/>
          <w:i/>
          <w:iCs/>
          <w:rtl/>
          <w:lang w:bidi="he-IL"/>
        </w:rPr>
        <w:t>.</w:t>
      </w:r>
    </w:p>
  </w:comment>
  <w:comment w:id="1548" w:author="Aharon Ariel" w:date="2013-10-24T01:11:00Z" w:initials="AA">
    <w:p w:rsidR="00064D15" w:rsidRDefault="00064D15">
      <w:pPr>
        <w:pStyle w:val="CommentText"/>
        <w:rPr>
          <w:lang w:bidi="he-IL"/>
        </w:rPr>
      </w:pPr>
      <w:r>
        <w:rPr>
          <w:rStyle w:val="CommentReference"/>
        </w:rPr>
        <w:annotationRef/>
      </w:r>
      <w:r>
        <w:rPr>
          <w:rFonts w:hint="cs"/>
          <w:rtl/>
          <w:lang w:bidi="he-IL"/>
        </w:rPr>
        <w:t>צריך להסביר את זה בעברית יותר פשוטה. אולי פשוט לעשות רשימה ממוספרת של השלבים</w:t>
      </w:r>
    </w:p>
  </w:comment>
  <w:comment w:id="1740" w:author="Aharon Ariel" w:date="2013-10-29T20:40:00Z" w:initials="AA">
    <w:p w:rsidR="00064D15" w:rsidRDefault="00064D15">
      <w:pPr>
        <w:pStyle w:val="CommentText"/>
        <w:rPr>
          <w:lang w:bidi="he-IL"/>
        </w:rPr>
      </w:pPr>
      <w:r>
        <w:rPr>
          <w:rStyle w:val="CommentReference"/>
        </w:rPr>
        <w:annotationRef/>
      </w:r>
      <w:r>
        <w:rPr>
          <w:rFonts w:hint="cs"/>
          <w:rtl/>
          <w:lang w:bidi="he-IL"/>
        </w:rPr>
        <w:t>כדאי להוסיף פה איזה שרטוט פשוט כדי להמחיש את זה</w:t>
      </w:r>
    </w:p>
  </w:comment>
  <w:comment w:id="1793" w:author="Aharon Ariel" w:date="2013-10-29T20:49:00Z" w:initials="AA">
    <w:p w:rsidR="00064D15" w:rsidRDefault="00064D15">
      <w:pPr>
        <w:pStyle w:val="CommentText"/>
        <w:rPr>
          <w:lang w:bidi="he-IL"/>
        </w:rPr>
      </w:pPr>
      <w:r>
        <w:rPr>
          <w:rStyle w:val="CommentReference"/>
        </w:rPr>
        <w:annotationRef/>
      </w:r>
      <w:r>
        <w:rPr>
          <w:rFonts w:hint="cs"/>
          <w:rtl/>
          <w:lang w:bidi="he-IL"/>
        </w:rPr>
        <w:t>המשפט הזה נראה קצת לא קשור כאן, צריך או לחדד את הקשר ולהסביר או להוריד את זה ולהשאיר את זה לסיכום</w:t>
      </w:r>
    </w:p>
  </w:comment>
  <w:comment w:id="1833" w:author="Aharon Ariel" w:date="2013-10-29T20:53:00Z" w:initials="AA">
    <w:p w:rsidR="00064D15" w:rsidRDefault="00064D15">
      <w:pPr>
        <w:pStyle w:val="CommentText"/>
        <w:rPr>
          <w:lang w:bidi="he-IL"/>
        </w:rPr>
      </w:pPr>
      <w:r>
        <w:rPr>
          <w:rStyle w:val="CommentReference"/>
        </w:rPr>
        <w:annotationRef/>
      </w:r>
      <w:r>
        <w:rPr>
          <w:rFonts w:hint="cs"/>
          <w:rtl/>
          <w:lang w:bidi="he-IL"/>
        </w:rPr>
        <w:t>אני מציע מאוד להיזהר פה. זה די בעייתי לטעון טענה כלכלית חזקה, כשאתה מבר בהקשר של המאה ה-21, על בסיס מאמר מלפני 130 שנה. ג'ורג' לא הכיר את שוק ההון המודרני, את התעשייה המתקדמת, צמיחה בשיעורים עצומים של 3% בשנה וכיוצ"ב. אם יש הוגים שהמשכיו לפתח את הרעיון שלו אחריו זה מעולה ואז אפשר ליצור איזשהו רצף מחשבתי שמתעדכן עד ימינו, אבל אם לא אז אפשר להביא את דבריו אבל להסתייג ולהדגיש שהוא דיבר בסוף המאה ה-19</w:t>
      </w:r>
    </w:p>
  </w:comment>
  <w:comment w:id="1845" w:author="Aharon Ariel" w:date="2013-10-29T20:56:00Z" w:initials="AA">
    <w:p w:rsidR="00064D15" w:rsidRDefault="00064D15" w:rsidP="00592BA9">
      <w:pPr>
        <w:pStyle w:val="CommentText"/>
        <w:bidi/>
        <w:rPr>
          <w:lang w:bidi="he-IL"/>
        </w:rPr>
      </w:pPr>
      <w:r>
        <w:rPr>
          <w:rStyle w:val="CommentReference"/>
        </w:rPr>
        <w:annotationRef/>
      </w:r>
      <w:r>
        <w:rPr>
          <w:rFonts w:hint="cs"/>
          <w:rtl/>
          <w:lang w:bidi="he-IL"/>
        </w:rPr>
        <w:t>קודם כל, הוספתי את המילה 'שנתי' לפני כן אחרת לא מדובר במערכת בת-קיימא. שנית, זה מכסה את תקציב המדינה לפי התיאוריה של ג'ורג', וזה מתייחס רק לצד האמצעים וללא כל התייחסות לצד הצרכים. את התקציב בונים תוך התייחסות לשני הצדדים במקביל: כמה ניתן לגבות מהאזרחים וכמה צריך כדי לענות על צרכי המדינה. למשל, אם אתה חי במדינה קטנה ומוקפת אויבים שחייבת להחזיק צבא ענק, העדיפות הראשונה היא לדאוג למימון הצבא ששומר על חיי האזרחים גם אם זה אומר לגבות מסים גבוהים יותר, או ממקורות שאינם קרקע, על-אף שלפי תיאוריה כזו או אחרת הם אינם "צודקים". את האויבים שלך לא מעניין אם גבית מסים צודקים או לא, אלא האם הצבא שלך מספיק חזק כדי להרתיע אותם מנסיון נוסף להשמידך או לא.</w:t>
      </w:r>
    </w:p>
  </w:comment>
  <w:comment w:id="1871" w:author="Aharon Ariel" w:date="2013-10-29T21:04:00Z" w:initials="AA">
    <w:p w:rsidR="00064D15" w:rsidRDefault="00064D15">
      <w:pPr>
        <w:pStyle w:val="CommentText"/>
        <w:rPr>
          <w:lang w:bidi="he-IL"/>
        </w:rPr>
      </w:pPr>
      <w:r>
        <w:rPr>
          <w:rStyle w:val="CommentReference"/>
        </w:rPr>
        <w:annotationRef/>
      </w:r>
      <w:r>
        <w:rPr>
          <w:rFonts w:hint="cs"/>
          <w:rtl/>
          <w:lang w:bidi="he-IL"/>
        </w:rPr>
        <w:t>אנא שים לב להסבר שהוספתי כאן</w:t>
      </w:r>
    </w:p>
  </w:comment>
  <w:comment w:id="1894" w:author="Aharon Ariel" w:date="2013-10-29T21:05:00Z" w:initials="AA">
    <w:p w:rsidR="00064D15" w:rsidRDefault="00064D15">
      <w:pPr>
        <w:pStyle w:val="CommentText"/>
        <w:rPr>
          <w:lang w:bidi="he-IL"/>
        </w:rPr>
      </w:pPr>
      <w:r>
        <w:rPr>
          <w:rStyle w:val="CommentReference"/>
        </w:rPr>
        <w:annotationRef/>
      </w:r>
      <w:r>
        <w:rPr>
          <w:rFonts w:hint="cs"/>
          <w:rtl/>
          <w:lang w:bidi="he-IL"/>
        </w:rPr>
        <w:t>עד כה לא הסברת מה זה ולא ניתן להניח שהקוראים יודעים מה זה, אז צריך להוסיף הסבר מוקדם יותר או להסביר כאן למה הכוונה.</w:t>
      </w:r>
    </w:p>
  </w:comment>
  <w:comment w:id="1925" w:author="Aharon Ariel" w:date="2013-10-29T23:06:00Z" w:initials="AA">
    <w:p w:rsidR="00064D15" w:rsidRDefault="00064D15">
      <w:pPr>
        <w:pStyle w:val="CommentText"/>
        <w:rPr>
          <w:lang w:bidi="he-IL"/>
        </w:rPr>
      </w:pPr>
      <w:r>
        <w:rPr>
          <w:rStyle w:val="CommentReference"/>
        </w:rPr>
        <w:annotationRef/>
      </w:r>
      <w:r>
        <w:rPr>
          <w:rFonts w:hint="cs"/>
          <w:rtl/>
          <w:lang w:bidi="he-IL"/>
        </w:rPr>
        <w:t>תסביר למה הכוונה</w:t>
      </w:r>
    </w:p>
  </w:comment>
  <w:comment w:id="1939" w:author="Aharon Ariel" w:date="2013-10-29T23:08:00Z" w:initials="AA">
    <w:p w:rsidR="00064D15" w:rsidRDefault="00064D15">
      <w:pPr>
        <w:pStyle w:val="CommentText"/>
        <w:rPr>
          <w:lang w:bidi="he-IL"/>
        </w:rPr>
      </w:pPr>
      <w:r>
        <w:rPr>
          <w:rStyle w:val="CommentReference"/>
        </w:rPr>
        <w:annotationRef/>
      </w:r>
      <w:r>
        <w:rPr>
          <w:rFonts w:hint="cs"/>
          <w:rtl/>
          <w:lang w:bidi="he-IL"/>
        </w:rPr>
        <w:t>זה חשוב מאוד, אבל העברתי את זה למבוא של החלק הזה, שם זה יותר מתאים</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C4FE19" w15:done="0"/>
  <w15:commentEx w15:paraId="2F6E8498" w15:done="0"/>
  <w15:commentEx w15:paraId="180BE2E0" w15:done="0"/>
  <w15:commentEx w15:paraId="30C56F6E" w15:done="0"/>
  <w15:commentEx w15:paraId="04CF5BDE" w15:done="0"/>
  <w15:commentEx w15:paraId="3BA5FAD2" w15:done="0"/>
  <w15:commentEx w15:paraId="0F8C732B" w15:done="0"/>
  <w15:commentEx w15:paraId="492F0DC1" w15:done="0"/>
  <w15:commentEx w15:paraId="317742FB" w15:done="0"/>
  <w15:commentEx w15:paraId="02BF1588" w15:done="0"/>
  <w15:commentEx w15:paraId="6176B27F" w15:done="0"/>
  <w15:commentEx w15:paraId="2D44C840" w15:done="0"/>
  <w15:commentEx w15:paraId="2F4DCA50" w15:done="0"/>
  <w15:commentEx w15:paraId="2AF3C07C" w15:done="0"/>
  <w15:commentEx w15:paraId="2C6534E2" w15:done="0"/>
  <w15:commentEx w15:paraId="30474336" w15:done="0"/>
  <w15:commentEx w15:paraId="1A57F630" w15:done="0"/>
  <w15:commentEx w15:paraId="30749B24" w15:done="0"/>
  <w15:commentEx w15:paraId="74BBA258" w15:done="0"/>
  <w15:commentEx w15:paraId="0CA905B4" w15:done="0"/>
  <w15:commentEx w15:paraId="5B67AE47" w15:done="0"/>
  <w15:commentEx w15:paraId="29A4928B" w15:done="0"/>
  <w15:commentEx w15:paraId="4D83D315" w15:done="0"/>
  <w15:commentEx w15:paraId="29DB32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D15" w:rsidRDefault="00064D15" w:rsidP="0011160F">
      <w:pPr>
        <w:spacing w:line="240" w:lineRule="auto"/>
      </w:pPr>
      <w:r>
        <w:separator/>
      </w:r>
    </w:p>
  </w:endnote>
  <w:endnote w:type="continuationSeparator" w:id="0">
    <w:p w:rsidR="00064D15" w:rsidRDefault="00064D15" w:rsidP="001116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ankRuehl">
    <w:panose1 w:val="00000000000000000000"/>
    <w:charset w:val="B1"/>
    <w:family w:val="auto"/>
    <w:pitch w:val="variable"/>
    <w:sig w:usb0="00000801" w:usb1="00000000" w:usb2="00000000" w:usb3="00000000" w:csb0="00000020"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BN Oria">
    <w:charset w:val="B1"/>
    <w:family w:val="auto"/>
    <w:pitch w:val="variable"/>
    <w:sig w:usb0="00000801" w:usb1="00000000" w:usb2="00000000" w:usb3="00000000" w:csb0="00000020" w:csb1="00000000"/>
  </w:font>
  <w:font w:name="BN Madregot Bold">
    <w:charset w:val="B1"/>
    <w:family w:val="auto"/>
    <w:pitch w:val="variable"/>
    <w:sig w:usb0="00000801" w:usb1="00000000" w:usb2="00000000" w:usb3="00000000" w:csb0="00000020" w:csb1="00000000"/>
  </w:font>
  <w:font w:name="Trebuchet MS">
    <w:panose1 w:val="020B0603020202020204"/>
    <w:charset w:val="00"/>
    <w:family w:val="swiss"/>
    <w:pitch w:val="variable"/>
    <w:sig w:usb0="00000287" w:usb1="00000000" w:usb2="00000000" w:usb3="00000000" w:csb0="0000009F" w:csb1="00000000"/>
  </w:font>
  <w:font w:name="BN Nautilus">
    <w:altName w:val="Courier New"/>
    <w:charset w:val="B1"/>
    <w:family w:val="auto"/>
    <w:pitch w:val="variable"/>
    <w:sig w:usb0="00000800" w:usb1="00000000" w:usb2="00000000" w:usb3="00000000" w:csb0="00000020" w:csb1="00000000"/>
  </w:font>
  <w:font w:name="Tahoma">
    <w:panose1 w:val="020B0604030504040204"/>
    <w:charset w:val="00"/>
    <w:family w:val="swiss"/>
    <w:pitch w:val="variable"/>
    <w:sig w:usb0="61002A87" w:usb1="80000000" w:usb2="00000008" w:usb3="00000000" w:csb0="000101FF" w:csb1="00000000"/>
  </w:font>
  <w:font w:name="Aharoni">
    <w:panose1 w:val="00000000000000000000"/>
    <w:charset w:val="B1"/>
    <w:family w:val="auto"/>
    <w:pitch w:val="variable"/>
    <w:sig w:usb0="00000801" w:usb1="00000000" w:usb2="00000000" w:usb3="00000000" w:csb0="00000020" w:csb1="00000000"/>
  </w:font>
  <w:font w:name="BN Bilbo">
    <w:altName w:val="Times New Roman"/>
    <w:charset w:val="00"/>
    <w:family w:val="auto"/>
    <w:pitch w:val="variable"/>
    <w:sig w:usb0="00000000" w:usb1="00000000" w:usb2="00000000" w:usb3="00000000" w:csb0="00000021" w:csb1="00000000"/>
  </w:font>
  <w:font w:name="Guttman-Aram">
    <w:panose1 w:val="02000400000000000000"/>
    <w:charset w:val="B1"/>
    <w:family w:val="auto"/>
    <w:pitch w:val="variable"/>
    <w:sig w:usb0="00000801" w:usb1="40000000" w:usb2="00000000" w:usb3="00000000" w:csb0="00000020" w:csb1="00000000"/>
  </w:font>
  <w:font w:name="Arial Unicode MS">
    <w:panose1 w:val="020B0604020202020204"/>
    <w:charset w:val="80"/>
    <w:family w:val="swiss"/>
    <w:pitch w:val="variable"/>
    <w:sig w:usb0="F7FFAFFF" w:usb1="E9DFFFFF" w:usb2="0000003F" w:usb3="00000000" w:csb0="003F01FF" w:csb1="00000000"/>
  </w:font>
  <w:font w:name="Narkisim">
    <w:panose1 w:val="00000000000000000000"/>
    <w:charset w:val="B1"/>
    <w:family w:val="auto"/>
    <w:pitch w:val="variable"/>
    <w:sig w:usb0="00000801" w:usb1="00000000" w:usb2="00000000" w:usb3="00000000" w:csb0="00000020" w:csb1="00000000"/>
  </w:font>
  <w:font w:name="Verdana">
    <w:panose1 w:val="020B0604030504040204"/>
    <w:charset w:val="00"/>
    <w:family w:val="swiss"/>
    <w:pitch w:val="variable"/>
    <w:sig w:usb0="20000287" w:usb1="00000000" w:usb2="00000000" w:usb3="00000000" w:csb0="0000019F" w:csb1="00000000"/>
  </w:font>
  <w:font w:name="David CLM">
    <w:altName w:val="Times New Roman"/>
    <w:charset w:val="B1"/>
    <w:family w:val="auto"/>
    <w:pitch w:val="default"/>
  </w:font>
  <w:font w:name="BN Barvaz">
    <w:altName w:val="Courier New"/>
    <w:charset w:val="B1"/>
    <w:family w:val="auto"/>
    <w:pitch w:val="variable"/>
    <w:sig w:usb0="00000800"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D15" w:rsidRDefault="00064D15" w:rsidP="00305511">
    <w:pPr>
      <w:pStyle w:val="Footer"/>
      <w:pBdr>
        <w:top w:val="thinThickSmallGap" w:sz="24" w:space="1" w:color="622423"/>
      </w:pBdr>
      <w:tabs>
        <w:tab w:val="clear" w:pos="4153"/>
      </w:tabs>
      <w:spacing w:line="240" w:lineRule="auto"/>
      <w:rPr>
        <w:rFonts w:ascii="Cambria" w:hAnsi="Cambria"/>
      </w:rPr>
    </w:pPr>
    <w:r w:rsidRPr="00305511">
      <w:rPr>
        <w:rFonts w:ascii="Cambria" w:hAnsi="Cambria" w:cs="BN Bilbo"/>
        <w:b/>
        <w:bCs/>
        <w:position w:val="20"/>
        <w:sz w:val="26"/>
        <w:szCs w:val="26"/>
        <w:rtl/>
        <w:lang w:val="he-IL"/>
      </w:rPr>
      <w:tab/>
      <w:t xml:space="preserve">עמוד </w:t>
    </w:r>
    <w:r w:rsidRPr="00305511">
      <w:rPr>
        <w:rFonts w:cs="BN Bilbo"/>
        <w:b/>
        <w:bCs/>
        <w:position w:val="20"/>
        <w:sz w:val="26"/>
        <w:szCs w:val="26"/>
      </w:rPr>
      <w:fldChar w:fldCharType="begin"/>
    </w:r>
    <w:r w:rsidRPr="00305511">
      <w:rPr>
        <w:rFonts w:cs="BN Bilbo"/>
        <w:b/>
        <w:bCs/>
        <w:position w:val="20"/>
        <w:sz w:val="26"/>
        <w:szCs w:val="26"/>
      </w:rPr>
      <w:instrText xml:space="preserve"> PAGE   \* MERGEFORMAT </w:instrText>
    </w:r>
    <w:r w:rsidRPr="00305511">
      <w:rPr>
        <w:rFonts w:cs="BN Bilbo"/>
        <w:b/>
        <w:bCs/>
        <w:position w:val="20"/>
        <w:sz w:val="26"/>
        <w:szCs w:val="26"/>
      </w:rPr>
      <w:fldChar w:fldCharType="separate"/>
    </w:r>
    <w:r w:rsidR="006D45F6" w:rsidRPr="006D45F6">
      <w:rPr>
        <w:rFonts w:ascii="Cambria" w:hAnsi="Cambria" w:cs="BN Bilbo"/>
        <w:b/>
        <w:bCs/>
        <w:noProof/>
        <w:position w:val="20"/>
        <w:sz w:val="26"/>
        <w:szCs w:val="26"/>
        <w:rtl/>
        <w:lang w:val="he-IL"/>
      </w:rPr>
      <w:t>24</w:t>
    </w:r>
    <w:r w:rsidRPr="00305511">
      <w:rPr>
        <w:rFonts w:cs="BN Bilbo"/>
        <w:b/>
        <w:bCs/>
        <w:position w:val="20"/>
        <w:sz w:val="26"/>
        <w:szCs w:val="26"/>
      </w:rPr>
      <w:fldChar w:fldCharType="end"/>
    </w:r>
  </w:p>
  <w:p w:rsidR="00064D15" w:rsidRDefault="00064D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D15" w:rsidRDefault="00064D15" w:rsidP="0011160F">
      <w:pPr>
        <w:spacing w:line="240" w:lineRule="auto"/>
      </w:pPr>
      <w:r>
        <w:separator/>
      </w:r>
    </w:p>
  </w:footnote>
  <w:footnote w:type="continuationSeparator" w:id="0">
    <w:p w:rsidR="00064D15" w:rsidRDefault="00064D15" w:rsidP="0011160F">
      <w:pPr>
        <w:spacing w:line="240" w:lineRule="auto"/>
      </w:pPr>
      <w:r>
        <w:continuationSeparator/>
      </w:r>
    </w:p>
  </w:footnote>
  <w:footnote w:id="1">
    <w:p w:rsidR="00064D15" w:rsidRPr="00414627" w:rsidRDefault="00064D15" w:rsidP="00414627">
      <w:pPr>
        <w:pStyle w:val="FootnoteText"/>
        <w:bidi/>
        <w:rPr>
          <w:rtl/>
          <w:lang w:bidi="he-IL"/>
        </w:rPr>
      </w:pPr>
      <w:r>
        <w:rPr>
          <w:rStyle w:val="FootnoteReference"/>
        </w:rPr>
        <w:footnoteRef/>
      </w:r>
      <w:r>
        <w:rPr>
          <w:rFonts w:hint="cs"/>
          <w:rtl/>
          <w:lang w:bidi="he-IL"/>
        </w:rPr>
        <w:t xml:space="preserve"> ויקרא כה:י.</w:t>
      </w:r>
    </w:p>
  </w:footnote>
  <w:footnote w:id="2">
    <w:p w:rsidR="00064D15" w:rsidRPr="00414627" w:rsidRDefault="00064D15" w:rsidP="00373FBB">
      <w:pPr>
        <w:pStyle w:val="FootnoteText"/>
        <w:bidi/>
        <w:rPr>
          <w:ins w:id="6" w:author="user" w:date="2013-11-14T16:47:00Z"/>
          <w:rtl/>
          <w:lang w:bidi="he-IL"/>
        </w:rPr>
      </w:pPr>
      <w:ins w:id="7" w:author="user" w:date="2013-11-14T16:47:00Z">
        <w:r>
          <w:rPr>
            <w:rStyle w:val="FootnoteReference"/>
          </w:rPr>
          <w:footnoteRef/>
        </w:r>
        <w:r>
          <w:rPr>
            <w:rFonts w:hint="cs"/>
            <w:rtl/>
            <w:lang w:bidi="he-IL"/>
          </w:rPr>
          <w:t xml:space="preserve"> שם כג.</w:t>
        </w:r>
      </w:ins>
    </w:p>
  </w:footnote>
  <w:footnote w:id="3">
    <w:p w:rsidR="00064D15" w:rsidRPr="00414627" w:rsidRDefault="00064D15" w:rsidP="0009488B">
      <w:pPr>
        <w:pStyle w:val="FootnoteText"/>
        <w:bidi/>
        <w:rPr>
          <w:ins w:id="9" w:author="user" w:date="2013-11-14T16:48:00Z"/>
          <w:rtl/>
          <w:lang w:bidi="he-IL"/>
        </w:rPr>
      </w:pPr>
      <w:ins w:id="10" w:author="user" w:date="2013-11-14T16:48:00Z">
        <w:r>
          <w:rPr>
            <w:rStyle w:val="FootnoteReference"/>
          </w:rPr>
          <w:footnoteRef/>
        </w:r>
        <w:r w:rsidRPr="00414627">
          <w:rPr>
            <w:rFonts w:eastAsia="Times New Roman" w:cs="FrankRuehl"/>
            <w:color w:val="222222"/>
            <w:sz w:val="24"/>
            <w:szCs w:val="24"/>
            <w:highlight w:val="white"/>
            <w:rtl/>
            <w:lang w:bidi="he-IL"/>
          </w:rPr>
          <w:t>במדבר כו</w:t>
        </w:r>
        <w:r>
          <w:rPr>
            <w:rFonts w:eastAsia="Times New Roman" w:cs="FrankRuehl" w:hint="cs"/>
            <w:color w:val="222222"/>
            <w:sz w:val="24"/>
            <w:szCs w:val="24"/>
            <w:highlight w:val="white"/>
            <w:rtl/>
            <w:lang w:bidi="he-IL"/>
          </w:rPr>
          <w:t>:ב</w:t>
        </w:r>
        <w:r>
          <w:rPr>
            <w:rFonts w:eastAsia="Times New Roman" w:cs="FrankRuehl" w:hint="cs"/>
            <w:color w:val="222222"/>
            <w:sz w:val="24"/>
            <w:szCs w:val="24"/>
            <w:rtl/>
            <w:lang w:bidi="he-IL"/>
          </w:rPr>
          <w:t>.</w:t>
        </w:r>
      </w:ins>
    </w:p>
  </w:footnote>
  <w:footnote w:id="4">
    <w:p w:rsidR="00064D15" w:rsidRPr="00414627" w:rsidRDefault="00064D15" w:rsidP="0009488B">
      <w:pPr>
        <w:pStyle w:val="FootnoteText"/>
        <w:bidi/>
        <w:rPr>
          <w:rtl/>
          <w:lang w:bidi="he-IL"/>
        </w:rPr>
      </w:pPr>
      <w:r>
        <w:rPr>
          <w:rStyle w:val="FootnoteReference"/>
        </w:rPr>
        <w:footnoteRef/>
      </w:r>
      <w:del w:id="12" w:author="user" w:date="2013-11-14T16:48:00Z">
        <w:r w:rsidRPr="00414627" w:rsidDel="0009488B">
          <w:rPr>
            <w:rFonts w:eastAsia="Times New Roman" w:cs="FrankRuehl"/>
            <w:color w:val="222222"/>
            <w:sz w:val="24"/>
            <w:szCs w:val="24"/>
            <w:highlight w:val="white"/>
            <w:rtl/>
            <w:lang w:bidi="he-IL"/>
          </w:rPr>
          <w:delText>במדבר כו</w:delText>
        </w:r>
        <w:r w:rsidDel="0009488B">
          <w:rPr>
            <w:rFonts w:eastAsia="Times New Roman" w:cs="FrankRuehl" w:hint="cs"/>
            <w:color w:val="222222"/>
            <w:sz w:val="24"/>
            <w:szCs w:val="24"/>
            <w:highlight w:val="white"/>
            <w:rtl/>
            <w:lang w:bidi="he-IL"/>
          </w:rPr>
          <w:delText>:</w:delText>
        </w:r>
      </w:del>
      <w:ins w:id="13" w:author="user" w:date="2013-11-14T16:48:00Z">
        <w:r>
          <w:rPr>
            <w:rFonts w:eastAsia="Times New Roman" w:cs="FrankRuehl" w:hint="cs"/>
            <w:color w:val="222222"/>
            <w:sz w:val="24"/>
            <w:szCs w:val="24"/>
            <w:highlight w:val="white"/>
            <w:rtl/>
            <w:lang w:bidi="he-IL"/>
          </w:rPr>
          <w:t xml:space="preserve">שם </w:t>
        </w:r>
      </w:ins>
      <w:r w:rsidRPr="00414627">
        <w:rPr>
          <w:rFonts w:eastAsia="Times New Roman" w:cs="FrankRuehl"/>
          <w:color w:val="222222"/>
          <w:sz w:val="24"/>
          <w:szCs w:val="24"/>
          <w:highlight w:val="white"/>
          <w:rtl/>
          <w:lang w:bidi="he-IL"/>
        </w:rPr>
        <w:t>נב</w:t>
      </w:r>
      <w:r w:rsidRPr="00414627">
        <w:rPr>
          <w:rFonts w:eastAsia="Times New Roman" w:cs="FrankRuehl"/>
          <w:color w:val="222222"/>
          <w:sz w:val="24"/>
          <w:szCs w:val="24"/>
          <w:highlight w:val="white"/>
          <w:rtl/>
        </w:rPr>
        <w:t>-</w:t>
      </w:r>
      <w:r w:rsidRPr="00414627">
        <w:rPr>
          <w:rFonts w:eastAsia="Times New Roman" w:cs="FrankRuehl"/>
          <w:color w:val="222222"/>
          <w:sz w:val="24"/>
          <w:szCs w:val="24"/>
          <w:highlight w:val="white"/>
          <w:rtl/>
          <w:lang w:bidi="he-IL"/>
        </w:rPr>
        <w:t>נו</w:t>
      </w:r>
      <w:r>
        <w:rPr>
          <w:rFonts w:eastAsia="Times New Roman" w:cs="FrankRuehl" w:hint="cs"/>
          <w:color w:val="222222"/>
          <w:sz w:val="24"/>
          <w:szCs w:val="24"/>
          <w:rtl/>
          <w:lang w:bidi="he-IL"/>
        </w:rPr>
        <w:t>.</w:t>
      </w:r>
    </w:p>
  </w:footnote>
  <w:footnote w:id="5">
    <w:p w:rsidR="00064D15" w:rsidRDefault="00064D15" w:rsidP="00281C70">
      <w:pPr>
        <w:pStyle w:val="FootnoteText"/>
        <w:bidi/>
        <w:rPr>
          <w:rtl/>
          <w:lang w:bidi="he-IL"/>
        </w:rPr>
        <w:pPrChange w:id="84" w:author="user" w:date="2013-11-14T17:00:00Z">
          <w:pPr>
            <w:pStyle w:val="FootnoteText"/>
          </w:pPr>
        </w:pPrChange>
      </w:pPr>
      <w:ins w:id="85" w:author="user" w:date="2013-11-14T17:00:00Z">
        <w:r>
          <w:rPr>
            <w:rStyle w:val="FootnoteReference"/>
          </w:rPr>
          <w:footnoteRef/>
        </w:r>
        <w:r w:rsidRPr="00626C78">
          <w:fldChar w:fldCharType="begin"/>
        </w:r>
        <w:r w:rsidRPr="00626C78">
          <w:instrText xml:space="preserve"> HYPERLINK "http://press.tau.ac.il/perplexed/chapters/chap_3_39.htm" </w:instrText>
        </w:r>
        <w:r w:rsidRPr="00626C78">
          <w:fldChar w:fldCharType="separate"/>
        </w:r>
        <w:r w:rsidRPr="00626C78">
          <w:rPr>
            <w:rStyle w:val="Hyperlink"/>
            <w:rtl/>
            <w:lang w:bidi="he-IL"/>
          </w:rPr>
          <w:t>רמב</w:t>
        </w:r>
        <w:r w:rsidRPr="00626C78">
          <w:rPr>
            <w:rStyle w:val="Hyperlink"/>
            <w:rtl/>
          </w:rPr>
          <w:t>"</w:t>
        </w:r>
        <w:r w:rsidRPr="00626C78">
          <w:rPr>
            <w:rStyle w:val="Hyperlink"/>
            <w:rtl/>
            <w:lang w:bidi="he-IL"/>
          </w:rPr>
          <w:t>ם</w:t>
        </w:r>
        <w:r w:rsidRPr="00626C78">
          <w:rPr>
            <w:rStyle w:val="Hyperlink"/>
            <w:rtl/>
          </w:rPr>
          <w:t xml:space="preserve">, </w:t>
        </w:r>
        <w:r w:rsidRPr="00626C78">
          <w:rPr>
            <w:rStyle w:val="Hyperlink"/>
            <w:rtl/>
            <w:lang w:bidi="he-IL"/>
          </w:rPr>
          <w:t>מורה</w:t>
        </w:r>
      </w:ins>
      <w:ins w:id="86" w:author=" " w:date="2013-11-19T14:49:00Z">
        <w:r>
          <w:rPr>
            <w:rStyle w:val="Hyperlink"/>
            <w:rFonts w:hint="cs"/>
            <w:rtl/>
            <w:lang w:bidi="he-IL"/>
          </w:rPr>
          <w:t xml:space="preserve"> </w:t>
        </w:r>
      </w:ins>
      <w:ins w:id="87" w:author="user" w:date="2013-11-14T17:00:00Z">
        <w:r w:rsidRPr="00626C78">
          <w:rPr>
            <w:rStyle w:val="Hyperlink"/>
            <w:rtl/>
            <w:lang w:bidi="he-IL"/>
          </w:rPr>
          <w:t>נבוכים</w:t>
        </w:r>
      </w:ins>
      <w:ins w:id="88" w:author=" " w:date="2013-11-19T14:49:00Z">
        <w:r>
          <w:rPr>
            <w:rStyle w:val="Hyperlink"/>
            <w:rFonts w:hint="cs"/>
            <w:rtl/>
            <w:lang w:bidi="he-IL"/>
          </w:rPr>
          <w:t xml:space="preserve"> </w:t>
        </w:r>
      </w:ins>
      <w:ins w:id="89" w:author="user" w:date="2013-11-14T17:00:00Z">
        <w:r w:rsidRPr="00626C78">
          <w:rPr>
            <w:rStyle w:val="Hyperlink"/>
            <w:rtl/>
            <w:lang w:bidi="he-IL"/>
          </w:rPr>
          <w:t>ג</w:t>
        </w:r>
      </w:ins>
      <w:ins w:id="90" w:author=" " w:date="2013-11-19T14:49:00Z">
        <w:r>
          <w:rPr>
            <w:rStyle w:val="Hyperlink"/>
            <w:rFonts w:hint="cs"/>
            <w:rtl/>
            <w:lang w:bidi="he-IL"/>
          </w:rPr>
          <w:t xml:space="preserve"> </w:t>
        </w:r>
      </w:ins>
      <w:ins w:id="91" w:author="user" w:date="2013-11-14T17:00:00Z">
        <w:r w:rsidRPr="00626C78">
          <w:rPr>
            <w:rStyle w:val="Hyperlink"/>
            <w:rtl/>
            <w:lang w:bidi="he-IL"/>
          </w:rPr>
          <w:t>לט</w:t>
        </w:r>
        <w:r w:rsidRPr="00626C78">
          <w:fldChar w:fldCharType="end"/>
        </w:r>
      </w:ins>
    </w:p>
  </w:footnote>
  <w:footnote w:id="6">
    <w:p w:rsidR="00064D15" w:rsidRDefault="00064D15" w:rsidP="00281C70">
      <w:pPr>
        <w:pStyle w:val="FootnoteText"/>
        <w:bidi/>
        <w:rPr>
          <w:rtl/>
          <w:lang w:bidi="he-IL"/>
        </w:rPr>
        <w:pPrChange w:id="117" w:author="user" w:date="2013-11-17T17:28:00Z">
          <w:pPr>
            <w:pStyle w:val="FootnoteText"/>
          </w:pPr>
        </w:pPrChange>
      </w:pPr>
      <w:ins w:id="118" w:author="user" w:date="2013-11-17T17:21:00Z">
        <w:r>
          <w:rPr>
            <w:rStyle w:val="FootnoteReference"/>
          </w:rPr>
          <w:footnoteRef/>
        </w:r>
      </w:ins>
      <w:ins w:id="119" w:author="user" w:date="2013-11-17T17:25:00Z">
        <w:r>
          <w:rPr>
            <w:rFonts w:hint="cs"/>
            <w:rtl/>
            <w:lang w:bidi="he-IL"/>
          </w:rPr>
          <w:t xml:space="preserve">גלובס, </w:t>
        </w:r>
      </w:ins>
      <w:ins w:id="120" w:author="user" w:date="2013-11-17T17:28:00Z">
        <w:r>
          <w:rPr>
            <w:rFonts w:hint="cs"/>
            <w:rtl/>
            <w:lang w:bidi="he-IL"/>
          </w:rPr>
          <w:t>22.9.2013</w:t>
        </w:r>
      </w:ins>
      <w:ins w:id="121" w:author="user" w:date="2013-11-17T17:25:00Z">
        <w:r>
          <w:rPr>
            <w:rFonts w:hint="cs"/>
            <w:rtl/>
            <w:lang w:bidi="he-IL"/>
          </w:rPr>
          <w:t xml:space="preserve">, </w:t>
        </w:r>
        <w:r w:rsidRPr="005762FA">
          <w:rPr>
            <w:lang w:bidi="he-IL"/>
          </w:rPr>
          <w:t>http://www.globes.co.il/news/article.aspx?did=1000880470</w:t>
        </w:r>
      </w:ins>
    </w:p>
  </w:footnote>
  <w:footnote w:id="7">
    <w:p w:rsidR="00064D15" w:rsidRDefault="00064D15" w:rsidP="00281C70">
      <w:pPr>
        <w:pStyle w:val="FootnoteText"/>
        <w:bidi/>
        <w:rPr>
          <w:ins w:id="129" w:author="user" w:date="2013-11-17T17:28:00Z"/>
          <w:rtl/>
          <w:lang w:bidi="he-IL"/>
        </w:rPr>
        <w:pPrChange w:id="130" w:author="user" w:date="2013-11-17T17:28:00Z">
          <w:pPr>
            <w:pStyle w:val="FootnoteText"/>
          </w:pPr>
        </w:pPrChange>
      </w:pPr>
      <w:ins w:id="131" w:author="user" w:date="2013-11-17T17:26:00Z">
        <w:r>
          <w:rPr>
            <w:rStyle w:val="FootnoteReference"/>
          </w:rPr>
          <w:footnoteRef/>
        </w:r>
        <w:r>
          <w:rPr>
            <w:rFonts w:hint="cs"/>
            <w:rtl/>
            <w:lang w:bidi="he-IL"/>
          </w:rPr>
          <w:t xml:space="preserve">מהיכרות אישית. </w:t>
        </w:r>
        <w:r>
          <w:rPr>
            <w:rFonts w:hint="cs"/>
            <w:rtl/>
            <w:lang w:bidi="he-IL"/>
          </w:rPr>
          <w:t>וראו גם:</w:t>
        </w:r>
      </w:ins>
      <w:ins w:id="132" w:author=" " w:date="2013-11-19T14:49:00Z">
        <w:r>
          <w:rPr>
            <w:rFonts w:hint="cs"/>
            <w:rtl/>
            <w:lang w:bidi="he-IL"/>
          </w:rPr>
          <w:t xml:space="preserve"> </w:t>
        </w:r>
      </w:ins>
      <w:ins w:id="133" w:author="user" w:date="2013-11-17T17:26:00Z">
        <w:r w:rsidRPr="00A37266">
          <w:rPr>
            <w:rtl/>
            <w:lang w:bidi="he-IL"/>
          </w:rPr>
          <w:t xml:space="preserve">אשר שכטר ואפרת נחושתאי, </w:t>
        </w:r>
        <w:r w:rsidRPr="00A37266">
          <w:rPr>
            <w:b/>
            <w:bCs/>
            <w:rtl/>
          </w:rPr>
          <w:t>"</w:t>
        </w:r>
        <w:r w:rsidRPr="00A37266">
          <w:rPr>
            <w:b/>
            <w:bCs/>
            <w:rtl/>
            <w:lang w:bidi="he-IL"/>
          </w:rPr>
          <w:t>לאחייביםלהשתעבדלמשכנתאאולשכירות</w:t>
        </w:r>
        <w:r w:rsidRPr="00A37266">
          <w:rPr>
            <w:b/>
            <w:bCs/>
            <w:rtl/>
          </w:rPr>
          <w:t xml:space="preserve">: </w:t>
        </w:r>
        <w:r w:rsidRPr="00A37266">
          <w:rPr>
            <w:b/>
            <w:bCs/>
            <w:rtl/>
            <w:lang w:bidi="he-IL"/>
          </w:rPr>
          <w:t>לבנותביתב</w:t>
        </w:r>
        <w:r w:rsidRPr="00A37266">
          <w:rPr>
            <w:b/>
            <w:bCs/>
            <w:rtl/>
          </w:rPr>
          <w:t>-</w:t>
        </w:r>
        <w:r w:rsidRPr="00A37266">
          <w:rPr>
            <w:b/>
            <w:bCs/>
          </w:rPr>
          <w:t>100</w:t>
        </w:r>
        <w:r w:rsidRPr="00A37266">
          <w:rPr>
            <w:b/>
            <w:bCs/>
            <w:rtl/>
            <w:lang w:bidi="he-IL"/>
          </w:rPr>
          <w:t>אלףשקל</w:t>
        </w:r>
        <w:r w:rsidRPr="00A37266">
          <w:rPr>
            <w:b/>
            <w:bCs/>
            <w:rtl/>
          </w:rPr>
          <w:t>"</w:t>
        </w:r>
      </w:ins>
      <w:ins w:id="134" w:author="user" w:date="2013-11-17T17:27:00Z">
        <w:r>
          <w:rPr>
            <w:rFonts w:hint="cs"/>
            <w:b/>
            <w:bCs/>
            <w:rtl/>
            <w:lang w:bidi="he-IL"/>
          </w:rPr>
          <w:t xml:space="preserve">, </w:t>
        </w:r>
      </w:ins>
      <w:ins w:id="135" w:author="user" w:date="2013-11-17T17:26:00Z">
        <w:r w:rsidRPr="00A37266">
          <w:rPr>
            <w:rtl/>
            <w:lang w:bidi="he-IL"/>
          </w:rPr>
          <w:t xml:space="preserve"> מרקרוויק</w:t>
        </w:r>
      </w:ins>
      <w:ins w:id="136" w:author="user" w:date="2013-11-17T17:27:00Z">
        <w:r>
          <w:rPr>
            <w:rFonts w:hint="cs"/>
            <w:rtl/>
            <w:lang w:bidi="he-IL"/>
          </w:rPr>
          <w:t xml:space="preserve">, </w:t>
        </w:r>
        <w:r w:rsidRPr="00216BD8">
          <w:rPr>
            <w:lang w:bidi="he-IL"/>
          </w:rPr>
          <w:t>14.7.2013</w:t>
        </w:r>
      </w:ins>
      <w:ins w:id="137" w:author="user" w:date="2013-11-17T17:28:00Z">
        <w:r>
          <w:rPr>
            <w:rFonts w:hint="cs"/>
            <w:rtl/>
            <w:lang w:bidi="he-IL"/>
          </w:rPr>
          <w:t xml:space="preserve">,   </w:t>
        </w:r>
        <w:r w:rsidRPr="00216BD8">
          <w:rPr>
            <w:u w:val="single"/>
          </w:rPr>
          <w:fldChar w:fldCharType="begin"/>
        </w:r>
        <w:r w:rsidRPr="00216BD8">
          <w:rPr>
            <w:u w:val="single"/>
          </w:rPr>
          <w:instrText xml:space="preserve"> HYPERLINK "http://www.themarker.com/markerweek/1.2069919" </w:instrText>
        </w:r>
        <w:r w:rsidRPr="00216BD8">
          <w:rPr>
            <w:u w:val="single"/>
          </w:rPr>
          <w:fldChar w:fldCharType="separate"/>
        </w:r>
        <w:r w:rsidRPr="00216BD8">
          <w:rPr>
            <w:rStyle w:val="Hyperlink"/>
          </w:rPr>
          <w:t>http://www.themarker.com/markerweek/1.2069919</w:t>
        </w:r>
        <w:r w:rsidRPr="00216BD8">
          <w:fldChar w:fldCharType="end"/>
        </w:r>
      </w:ins>
    </w:p>
    <w:p w:rsidR="00064D15" w:rsidRDefault="00064D15" w:rsidP="00281C70">
      <w:pPr>
        <w:pStyle w:val="FootnoteText"/>
        <w:bidi/>
        <w:rPr>
          <w:rtl/>
          <w:lang w:bidi="he-IL"/>
        </w:rPr>
        <w:pPrChange w:id="138" w:author="user" w:date="2013-11-17T17:27:00Z">
          <w:pPr>
            <w:pStyle w:val="FootnoteText"/>
          </w:pPr>
        </w:pPrChange>
      </w:pPr>
    </w:p>
  </w:footnote>
  <w:footnote w:id="8">
    <w:p w:rsidR="00064D15" w:rsidRDefault="00064D15" w:rsidP="00281C70">
      <w:pPr>
        <w:pStyle w:val="FootnoteText"/>
        <w:bidi/>
        <w:rPr>
          <w:rtl/>
          <w:lang w:bidi="he-IL"/>
        </w:rPr>
        <w:pPrChange w:id="197" w:author="user" w:date="2013-11-14T16:59:00Z">
          <w:pPr>
            <w:pStyle w:val="FootnoteText"/>
          </w:pPr>
        </w:pPrChange>
      </w:pPr>
      <w:ins w:id="198" w:author="user" w:date="2013-11-14T16:59:00Z">
        <w:r>
          <w:rPr>
            <w:rStyle w:val="FootnoteReference"/>
          </w:rPr>
          <w:footnoteRef/>
        </w:r>
        <w:r>
          <w:rPr>
            <w:rFonts w:hint="cs"/>
            <w:rtl/>
            <w:lang w:bidi="he-IL"/>
          </w:rPr>
          <w:t>ספרא על הפסוק, מלבי"ם שם, אברבנאל על הפסוק.</w:t>
        </w:r>
      </w:ins>
    </w:p>
  </w:footnote>
  <w:footnote w:id="9">
    <w:p w:rsidR="00064D15" w:rsidRDefault="00064D15" w:rsidP="00281C70">
      <w:pPr>
        <w:pStyle w:val="FootnoteText"/>
        <w:bidi/>
        <w:rPr>
          <w:rtl/>
          <w:lang w:bidi="he-IL"/>
        </w:rPr>
        <w:pPrChange w:id="219" w:author="user" w:date="2013-11-14T17:01:00Z">
          <w:pPr>
            <w:pStyle w:val="FootnoteText"/>
          </w:pPr>
        </w:pPrChange>
      </w:pPr>
      <w:ins w:id="220" w:author="user" w:date="2013-11-14T17:01:00Z">
        <w:r>
          <w:rPr>
            <w:rStyle w:val="FootnoteReference"/>
          </w:rPr>
          <w:footnoteRef/>
        </w:r>
        <w:r>
          <w:rPr>
            <w:rFonts w:hint="cs"/>
            <w:rtl/>
            <w:lang w:bidi="he-IL"/>
          </w:rPr>
          <w:t>חגי ב:יד</w:t>
        </w:r>
      </w:ins>
    </w:p>
  </w:footnote>
  <w:footnote w:id="10">
    <w:p w:rsidR="00064D15" w:rsidRDefault="00064D15" w:rsidP="00281C70">
      <w:pPr>
        <w:pStyle w:val="FootnoteText"/>
        <w:bidi/>
        <w:rPr>
          <w:rtl/>
          <w:lang w:bidi="he-IL"/>
        </w:rPr>
        <w:pPrChange w:id="226" w:author="user" w:date="2013-11-14T17:02:00Z">
          <w:pPr>
            <w:pStyle w:val="FootnoteText"/>
          </w:pPr>
        </w:pPrChange>
      </w:pPr>
      <w:ins w:id="227" w:author="user" w:date="2013-11-14T17:02:00Z">
        <w:r>
          <w:rPr>
            <w:rStyle w:val="FootnoteReference"/>
          </w:rPr>
          <w:footnoteRef/>
        </w:r>
        <w:r>
          <w:rPr>
            <w:rFonts w:hint="cs"/>
            <w:rtl/>
            <w:lang w:bidi="he-IL"/>
          </w:rPr>
          <w:t>דה"א כט:יד</w:t>
        </w:r>
      </w:ins>
    </w:p>
  </w:footnote>
  <w:footnote w:id="11">
    <w:p w:rsidR="00064D15" w:rsidRDefault="00064D15" w:rsidP="00281C70">
      <w:pPr>
        <w:pStyle w:val="FootnoteText"/>
        <w:bidi/>
        <w:rPr>
          <w:rtl/>
          <w:lang w:bidi="he-IL"/>
        </w:rPr>
        <w:pPrChange w:id="256" w:author="user" w:date="2013-11-14T17:03:00Z">
          <w:pPr>
            <w:pStyle w:val="FootnoteText"/>
          </w:pPr>
        </w:pPrChange>
      </w:pPr>
      <w:ins w:id="257" w:author="user" w:date="2013-11-14T17:03:00Z">
        <w:r>
          <w:rPr>
            <w:rStyle w:val="FootnoteReference"/>
          </w:rPr>
          <w:footnoteRef/>
        </w:r>
        <w:r>
          <w:rPr>
            <w:rFonts w:hint="cs"/>
            <w:rtl/>
            <w:lang w:bidi="he-IL"/>
          </w:rPr>
          <w:t>ראו בראשית מז.</w:t>
        </w:r>
      </w:ins>
    </w:p>
  </w:footnote>
  <w:footnote w:id="12">
    <w:p w:rsidR="00064D15" w:rsidRDefault="00064D15" w:rsidP="00281C70">
      <w:pPr>
        <w:pStyle w:val="FootnoteText"/>
        <w:bidi/>
        <w:rPr>
          <w:rtl/>
          <w:lang w:bidi="he-IL"/>
        </w:rPr>
        <w:pPrChange w:id="278" w:author="user" w:date="2013-11-14T17:05:00Z">
          <w:pPr>
            <w:pStyle w:val="FootnoteText"/>
          </w:pPr>
        </w:pPrChange>
      </w:pPr>
      <w:ins w:id="279" w:author="user" w:date="2013-11-14T17:05:00Z">
        <w:r>
          <w:rPr>
            <w:rStyle w:val="FootnoteReference"/>
          </w:rPr>
          <w:footnoteRef/>
        </w:r>
        <w:r w:rsidRPr="00626C78">
          <w:rPr>
            <w:rtl/>
            <w:lang w:bidi="he-IL"/>
          </w:rPr>
          <w:t>רבייהודה</w:t>
        </w:r>
        <w:r w:rsidRPr="00626C78">
          <w:rPr>
            <w:rtl/>
          </w:rPr>
          <w:t xml:space="preserve">, </w:t>
        </w:r>
        <w:r>
          <w:rPr>
            <w:rFonts w:hint="cs"/>
            <w:rtl/>
            <w:lang w:bidi="he-IL"/>
          </w:rPr>
          <w:t xml:space="preserve">בבלי </w:t>
        </w:r>
        <w:r w:rsidRPr="00626C78">
          <w:rPr>
            <w:rtl/>
            <w:lang w:bidi="he-IL"/>
          </w:rPr>
          <w:t>ראשהשנה</w:t>
        </w:r>
        <w:r>
          <w:rPr>
            <w:rFonts w:hint="cs"/>
            <w:rtl/>
            <w:lang w:bidi="he-IL"/>
          </w:rPr>
          <w:t>ט ב</w:t>
        </w:r>
      </w:ins>
    </w:p>
  </w:footnote>
  <w:footnote w:id="13">
    <w:p w:rsidR="00064D15" w:rsidRDefault="00064D15" w:rsidP="00281C70">
      <w:pPr>
        <w:pStyle w:val="FootnoteText"/>
        <w:bidi/>
        <w:rPr>
          <w:rtl/>
          <w:lang w:bidi="he-IL"/>
        </w:rPr>
        <w:pPrChange w:id="287" w:author="user" w:date="2013-11-14T17:06:00Z">
          <w:pPr>
            <w:pStyle w:val="FootnoteText"/>
          </w:pPr>
        </w:pPrChange>
      </w:pPr>
      <w:ins w:id="288" w:author="user" w:date="2013-11-14T17:06:00Z">
        <w:r>
          <w:rPr>
            <w:rStyle w:val="FootnoteReference"/>
          </w:rPr>
          <w:footnoteRef/>
        </w:r>
        <w:r>
          <w:rPr>
            <w:rFonts w:hint="cs"/>
            <w:rtl/>
            <w:lang w:bidi="he-IL"/>
          </w:rPr>
          <w:t>יחזקאל מו:יז</w:t>
        </w:r>
      </w:ins>
    </w:p>
  </w:footnote>
  <w:footnote w:id="14">
    <w:p w:rsidR="00064D15" w:rsidRPr="005C5F5B" w:rsidRDefault="00064D15" w:rsidP="0070130C">
      <w:pPr>
        <w:pStyle w:val="FootnoteText"/>
        <w:bidi/>
        <w:rPr>
          <w:ins w:id="292" w:author="user" w:date="2013-11-14T17:08:00Z"/>
          <w:rtl/>
          <w:lang w:bidi="he-IL"/>
        </w:rPr>
      </w:pPr>
      <w:ins w:id="293" w:author="user" w:date="2013-11-14T17:08:00Z">
        <w:r>
          <w:rPr>
            <w:rStyle w:val="FootnoteReference"/>
          </w:rPr>
          <w:footnoteRef/>
        </w:r>
        <w:r>
          <w:rPr>
            <w:rFonts w:cs="FrankRuehl"/>
            <w:sz w:val="24"/>
            <w:szCs w:val="24"/>
            <w:rtl/>
            <w:lang w:bidi="he-IL"/>
          </w:rPr>
          <w:t>בראשית טו</w:t>
        </w:r>
        <w:r>
          <w:rPr>
            <w:rFonts w:cs="FrankRuehl" w:hint="cs"/>
            <w:sz w:val="24"/>
            <w:szCs w:val="24"/>
            <w:rtl/>
            <w:lang w:bidi="he-IL"/>
          </w:rPr>
          <w:t>:</w:t>
        </w:r>
        <w:r w:rsidRPr="00414627">
          <w:rPr>
            <w:rFonts w:cs="FrankRuehl"/>
            <w:sz w:val="24"/>
            <w:szCs w:val="24"/>
            <w:rtl/>
            <w:lang w:bidi="he-IL"/>
          </w:rPr>
          <w:t>יג</w:t>
        </w:r>
        <w:r>
          <w:rPr>
            <w:rFonts w:cs="FrankRuehl" w:hint="cs"/>
            <w:sz w:val="24"/>
            <w:szCs w:val="24"/>
            <w:rtl/>
            <w:lang w:bidi="he-IL"/>
          </w:rPr>
          <w:t>.</w:t>
        </w:r>
      </w:ins>
    </w:p>
  </w:footnote>
  <w:footnote w:id="15">
    <w:p w:rsidR="00064D15" w:rsidRDefault="00064D15" w:rsidP="00281C70">
      <w:pPr>
        <w:pStyle w:val="FootnoteText"/>
        <w:bidi/>
        <w:rPr>
          <w:rtl/>
          <w:lang w:bidi="he-IL"/>
        </w:rPr>
        <w:pPrChange w:id="306" w:author="user" w:date="2013-11-14T17:20:00Z">
          <w:pPr>
            <w:pStyle w:val="FootnoteText"/>
          </w:pPr>
        </w:pPrChange>
      </w:pPr>
      <w:ins w:id="307" w:author="user" w:date="2013-11-14T17:19:00Z">
        <w:r>
          <w:rPr>
            <w:rStyle w:val="FootnoteReference"/>
          </w:rPr>
          <w:footnoteRef/>
        </w:r>
        <w:r>
          <w:rPr>
            <w:rFonts w:hint="cs"/>
            <w:rtl/>
            <w:lang w:bidi="he-IL"/>
          </w:rPr>
          <w:t xml:space="preserve">דברים </w:t>
        </w:r>
      </w:ins>
      <w:ins w:id="308" w:author="user" w:date="2013-11-14T17:20:00Z">
        <w:r>
          <w:rPr>
            <w:rFonts w:hint="cs"/>
            <w:rtl/>
            <w:lang w:bidi="he-IL"/>
          </w:rPr>
          <w:t>ה:יג</w:t>
        </w:r>
      </w:ins>
    </w:p>
  </w:footnote>
  <w:footnote w:id="16">
    <w:p w:rsidR="00064D15" w:rsidRDefault="00064D15" w:rsidP="00281C70">
      <w:pPr>
        <w:pStyle w:val="FootnoteText"/>
        <w:bidi/>
        <w:rPr>
          <w:rtl/>
          <w:lang w:bidi="he-IL"/>
        </w:rPr>
        <w:pPrChange w:id="316" w:author="user" w:date="2013-11-14T17:23:00Z">
          <w:pPr>
            <w:pStyle w:val="FootnoteText"/>
          </w:pPr>
        </w:pPrChange>
      </w:pPr>
      <w:ins w:id="317" w:author="user" w:date="2013-11-14T17:23:00Z">
        <w:r>
          <w:rPr>
            <w:rStyle w:val="FootnoteReference"/>
          </w:rPr>
          <w:footnoteRef/>
        </w:r>
        <w:r>
          <w:rPr>
            <w:rFonts w:hint="cs"/>
            <w:rtl/>
            <w:lang w:bidi="he-IL"/>
          </w:rPr>
          <w:t>דברים כד:יז-יח</w:t>
        </w:r>
      </w:ins>
    </w:p>
  </w:footnote>
  <w:footnote w:id="17">
    <w:p w:rsidR="00064D15" w:rsidRDefault="00064D15" w:rsidP="00281C70">
      <w:pPr>
        <w:pStyle w:val="FootnoteText"/>
        <w:bidi/>
        <w:rPr>
          <w:rtl/>
          <w:lang w:bidi="he-IL"/>
        </w:rPr>
        <w:pPrChange w:id="336" w:author=" " w:date="2013-11-18T17:38:00Z">
          <w:pPr>
            <w:pStyle w:val="FootnoteText"/>
          </w:pPr>
        </w:pPrChange>
      </w:pPr>
      <w:ins w:id="337" w:author=" " w:date="2013-11-18T17:38:00Z">
        <w:r>
          <w:rPr>
            <w:rStyle w:val="FootnoteReference"/>
          </w:rPr>
          <w:footnoteRef/>
        </w:r>
        <w:r>
          <w:rPr>
            <w:rFonts w:hint="cs"/>
            <w:rtl/>
            <w:lang w:bidi="he-IL"/>
          </w:rPr>
          <w:t>ר' אלעזר, בבלי יבמות סג א</w:t>
        </w:r>
      </w:ins>
    </w:p>
  </w:footnote>
  <w:footnote w:id="18">
    <w:p w:rsidR="00064D15" w:rsidRDefault="00064D15" w:rsidP="00281C70">
      <w:pPr>
        <w:pStyle w:val="FootnoteText"/>
        <w:bidi/>
        <w:rPr>
          <w:rtl/>
          <w:lang w:bidi="he-IL"/>
        </w:rPr>
        <w:pPrChange w:id="342" w:author=" " w:date="2013-11-18T17:41:00Z">
          <w:pPr>
            <w:pStyle w:val="FootnoteText"/>
          </w:pPr>
        </w:pPrChange>
      </w:pPr>
      <w:ins w:id="343" w:author=" " w:date="2013-11-18T17:40:00Z">
        <w:r>
          <w:rPr>
            <w:rStyle w:val="FootnoteReference"/>
          </w:rPr>
          <w:footnoteRef/>
        </w:r>
        <w:r>
          <w:rPr>
            <w:rFonts w:hint="cs"/>
            <w:rtl/>
            <w:lang w:bidi="he-IL"/>
          </w:rPr>
          <w:t>וראו את הסברו של הראי"ה לדברים אלה של רבי אלעזר</w:t>
        </w:r>
      </w:ins>
      <w:ins w:id="344" w:author=" " w:date="2013-11-18T17:41:00Z">
        <w:r>
          <w:rPr>
            <w:rFonts w:hint="cs"/>
            <w:rtl/>
            <w:lang w:bidi="he-IL"/>
          </w:rPr>
          <w:t xml:space="preserve"> במאמרו "ראש אמיר", בהקדמה לספרו "עץ הדר".</w:t>
        </w:r>
      </w:ins>
    </w:p>
  </w:footnote>
  <w:footnote w:id="19">
    <w:p w:rsidR="00064D15" w:rsidRDefault="00064D15" w:rsidP="00281C70">
      <w:pPr>
        <w:pStyle w:val="FootnoteText"/>
        <w:bidi/>
        <w:rPr>
          <w:rtl/>
          <w:lang w:bidi="he-IL"/>
        </w:rPr>
        <w:pPrChange w:id="507" w:author="user" w:date="2013-11-14T17:11:00Z">
          <w:pPr>
            <w:pStyle w:val="FootnoteText"/>
          </w:pPr>
        </w:pPrChange>
      </w:pPr>
      <w:ins w:id="508" w:author="user" w:date="2013-11-14T17:11:00Z">
        <w:r>
          <w:rPr>
            <w:rStyle w:val="FootnoteReference"/>
          </w:rPr>
          <w:footnoteRef/>
        </w:r>
        <w:r>
          <w:rPr>
            <w:rFonts w:hint="cs"/>
            <w:rtl/>
            <w:lang w:bidi="he-IL"/>
          </w:rPr>
          <w:t xml:space="preserve">אהוד טוקטלי, "שבע", עמ' 169. הספר נמצא ברשת: </w:t>
        </w:r>
        <w:r>
          <w:fldChar w:fldCharType="begin"/>
        </w:r>
        <w:r>
          <w:instrText xml:space="preserve"> HYPERLINK "http://www.hopeways.org/docs/sheva-ehud-tokatly.pdf" </w:instrText>
        </w:r>
        <w:r>
          <w:fldChar w:fldCharType="separate"/>
        </w:r>
        <w:r>
          <w:rPr>
            <w:rStyle w:val="Hyperlink"/>
          </w:rPr>
          <w:t>http://www.hopeways.org/docs/sheva-ehud-tokatly.pdf</w:t>
        </w:r>
        <w:r>
          <w:fldChar w:fldCharType="end"/>
        </w:r>
      </w:ins>
    </w:p>
  </w:footnote>
  <w:footnote w:id="20">
    <w:p w:rsidR="00064D15" w:rsidRDefault="00064D15" w:rsidP="00281C70">
      <w:pPr>
        <w:pStyle w:val="FootnoteText"/>
        <w:bidi/>
        <w:rPr>
          <w:rtl/>
          <w:lang w:bidi="he-IL"/>
        </w:rPr>
        <w:pPrChange w:id="522" w:author="user" w:date="2013-11-14T17:12:00Z">
          <w:pPr>
            <w:pStyle w:val="FootnoteText"/>
          </w:pPr>
        </w:pPrChange>
      </w:pPr>
      <w:ins w:id="523" w:author="user" w:date="2013-11-14T17:12:00Z">
        <w:r>
          <w:rPr>
            <w:rStyle w:val="FootnoteReference"/>
          </w:rPr>
          <w:footnoteRef/>
        </w:r>
        <w:r>
          <w:rPr>
            <w:rFonts w:hint="cs"/>
            <w:rtl/>
            <w:lang w:bidi="he-IL"/>
          </w:rPr>
          <w:t>תהלים קטו:טז</w:t>
        </w:r>
      </w:ins>
    </w:p>
  </w:footnote>
  <w:footnote w:id="21">
    <w:p w:rsidR="00064D15" w:rsidRDefault="00064D15" w:rsidP="00281C70">
      <w:pPr>
        <w:pStyle w:val="FootnoteText"/>
        <w:bidi/>
        <w:rPr>
          <w:rtl/>
          <w:lang w:bidi="he-IL"/>
        </w:rPr>
        <w:pPrChange w:id="527" w:author="user" w:date="2013-11-14T17:12:00Z">
          <w:pPr>
            <w:pStyle w:val="FootnoteText"/>
          </w:pPr>
        </w:pPrChange>
      </w:pPr>
      <w:ins w:id="528" w:author="user" w:date="2013-11-14T17:12:00Z">
        <w:r>
          <w:rPr>
            <w:rStyle w:val="FootnoteReference"/>
          </w:rPr>
          <w:footnoteRef/>
        </w:r>
        <w:r>
          <w:rPr>
            <w:rFonts w:hint="cs"/>
            <w:rtl/>
            <w:lang w:bidi="he-IL"/>
          </w:rPr>
          <w:t>ספורנו על הפסוק.</w:t>
        </w:r>
      </w:ins>
    </w:p>
  </w:footnote>
  <w:footnote w:id="22">
    <w:p w:rsidR="00064D15" w:rsidRDefault="00064D15" w:rsidP="00281C70">
      <w:pPr>
        <w:pStyle w:val="FootnoteText"/>
        <w:bidi/>
        <w:rPr>
          <w:rtl/>
          <w:lang w:bidi="he-IL"/>
        </w:rPr>
        <w:pPrChange w:id="543" w:author="user" w:date="2013-11-14T17:13:00Z">
          <w:pPr>
            <w:pStyle w:val="FootnoteText"/>
          </w:pPr>
        </w:pPrChange>
      </w:pPr>
      <w:ins w:id="544" w:author="user" w:date="2013-11-14T17:13:00Z">
        <w:r>
          <w:rPr>
            <w:rStyle w:val="FootnoteReference"/>
          </w:rPr>
          <w:footnoteRef/>
        </w:r>
        <w:r>
          <w:rPr>
            <w:rFonts w:hint="cs"/>
            <w:rtl/>
            <w:lang w:bidi="he-IL"/>
          </w:rPr>
          <w:t>דברים י:ט</w:t>
        </w:r>
      </w:ins>
    </w:p>
  </w:footnote>
  <w:footnote w:id="23">
    <w:p w:rsidR="00064D15" w:rsidRDefault="00064D15" w:rsidP="00281C70">
      <w:pPr>
        <w:pStyle w:val="FootnoteText"/>
        <w:bidi/>
        <w:rPr>
          <w:del w:id="548" w:author="user" w:date="2013-11-14T17:14:00Z"/>
          <w:rtl/>
          <w:lang w:bidi="he-IL"/>
        </w:rPr>
        <w:pPrChange w:id="549" w:author="Aharon Ariel" w:date="2013-10-15T20:25:00Z">
          <w:pPr>
            <w:pStyle w:val="FootnoteText"/>
          </w:pPr>
        </w:pPrChange>
      </w:pPr>
      <w:ins w:id="550" w:author="Aharon Ariel" w:date="2013-10-15T20:25:00Z">
        <w:del w:id="551" w:author="user" w:date="2013-11-14T17:14:00Z">
          <w:r w:rsidDel="00130560">
            <w:rPr>
              <w:rStyle w:val="FootnoteReference"/>
            </w:rPr>
            <w:footnoteRef/>
          </w:r>
          <w:r w:rsidRPr="007E3F66">
            <w:rPr>
              <w:rFonts w:hint="cs"/>
              <w:highlight w:val="yellow"/>
              <w:rtl/>
              <w:lang w:bidi="he-IL"/>
              <w:rPrChange w:id="552" w:author="Aharon Ariel" w:date="2013-10-15T20:25:00Z">
                <w:rPr>
                  <w:rFonts w:hint="cs"/>
                  <w:rtl/>
                  <w:lang w:bidi="he-IL"/>
                </w:rPr>
              </w:rPrChange>
            </w:rPr>
            <w:delText>לתת</w:delText>
          </w:r>
          <w:r w:rsidRPr="007E3F66">
            <w:rPr>
              <w:highlight w:val="yellow"/>
              <w:rtl/>
              <w:lang w:bidi="he-IL"/>
              <w:rPrChange w:id="553" w:author="Aharon Ariel" w:date="2013-10-15T20:25:00Z">
                <w:rPr>
                  <w:rtl/>
                  <w:lang w:bidi="he-IL"/>
                </w:rPr>
              </w:rPrChange>
            </w:rPr>
            <w:delText xml:space="preserve"> לפחות </w:delText>
          </w:r>
          <w:r w:rsidRPr="007E3F66">
            <w:rPr>
              <w:rFonts w:hint="cs"/>
              <w:highlight w:val="yellow"/>
              <w:rtl/>
              <w:lang w:bidi="he-IL"/>
              <w:rPrChange w:id="554" w:author="Aharon Ariel" w:date="2013-10-15T20:27:00Z">
                <w:rPr>
                  <w:rFonts w:hint="cs"/>
                  <w:rtl/>
                  <w:lang w:bidi="he-IL"/>
                </w:rPr>
              </w:rPrChange>
            </w:rPr>
            <w:delText>שתידוגמאות</w:delText>
          </w:r>
        </w:del>
      </w:ins>
      <w:ins w:id="555" w:author="Aharon Ariel" w:date="2013-10-15T20:27:00Z">
        <w:del w:id="556" w:author="user" w:date="2013-11-14T17:14:00Z">
          <w:r w:rsidRPr="007E3F66">
            <w:rPr>
              <w:highlight w:val="yellow"/>
              <w:rtl/>
              <w:lang w:bidi="he-IL"/>
              <w:rPrChange w:id="557" w:author="Aharon Ariel" w:date="2013-10-15T20:27:00Z">
                <w:rPr>
                  <w:rtl/>
                  <w:lang w:bidi="he-IL"/>
                </w:rPr>
              </w:rPrChange>
            </w:rPr>
            <w:delText xml:space="preserve"> שהולכות לכיוון אחר מאשר פשט הפסוק</w:delText>
          </w:r>
          <w:r w:rsidRPr="007E3F66">
            <w:rPr>
              <w:highlight w:val="yellow"/>
              <w:rtl/>
              <w:rPrChange w:id="558" w:author="Aharon Ariel" w:date="2013-10-15T20:27:00Z">
                <w:rPr>
                  <w:rtl/>
                </w:rPr>
              </w:rPrChange>
            </w:rPr>
            <w:delText xml:space="preserve">, </w:delText>
          </w:r>
          <w:r w:rsidRPr="007E3F66">
            <w:rPr>
              <w:highlight w:val="yellow"/>
              <w:rtl/>
              <w:lang w:bidi="he-IL"/>
              <w:rPrChange w:id="559" w:author="Aharon Ariel" w:date="2013-10-15T20:27:00Z">
                <w:rPr>
                  <w:rtl/>
                  <w:lang w:bidi="he-IL"/>
                </w:rPr>
              </w:rPrChange>
            </w:rPr>
            <w:delText>אחרת צריך לנסח את המשפט בגוף המאמר בצורה אחרת</w:delText>
          </w:r>
        </w:del>
      </w:ins>
    </w:p>
  </w:footnote>
  <w:footnote w:id="24">
    <w:p w:rsidR="00064D15" w:rsidRDefault="00064D15" w:rsidP="00281C70">
      <w:pPr>
        <w:pStyle w:val="FootnoteText"/>
        <w:bidi/>
        <w:rPr>
          <w:del w:id="564" w:author="user" w:date="2013-11-14T17:15:00Z"/>
          <w:rtl/>
          <w:lang w:bidi="he-IL"/>
        </w:rPr>
        <w:pPrChange w:id="565" w:author="Aharon Ariel" w:date="2013-10-15T20:29:00Z">
          <w:pPr>
            <w:pStyle w:val="FootnoteText"/>
          </w:pPr>
        </w:pPrChange>
      </w:pPr>
      <w:ins w:id="566" w:author="Aharon Ariel" w:date="2013-10-15T20:28:00Z">
        <w:del w:id="567" w:author="user" w:date="2013-11-14T17:15:00Z">
          <w:r w:rsidDel="00130560">
            <w:rPr>
              <w:rStyle w:val="FootnoteReference"/>
            </w:rPr>
            <w:footnoteRef/>
          </w:r>
        </w:del>
      </w:ins>
      <w:ins w:id="568" w:author="Aharon Ariel" w:date="2013-10-15T20:29:00Z">
        <w:del w:id="569" w:author="user" w:date="2013-11-14T17:15:00Z">
          <w:r w:rsidRPr="007E3F66">
            <w:rPr>
              <w:rFonts w:hint="cs"/>
              <w:highlight w:val="yellow"/>
              <w:rtl/>
              <w:lang w:bidi="he-IL"/>
              <w:rPrChange w:id="570" w:author="Aharon Ariel" w:date="2013-10-15T20:29:00Z">
                <w:rPr>
                  <w:rFonts w:hint="cs"/>
                  <w:rtl/>
                  <w:lang w:bidi="he-IL"/>
                </w:rPr>
              </w:rPrChange>
            </w:rPr>
            <w:delText>שוב</w:delText>
          </w:r>
          <w:r w:rsidRPr="007E3F66">
            <w:rPr>
              <w:highlight w:val="yellow"/>
              <w:rtl/>
              <w:rPrChange w:id="571" w:author="Aharon Ariel" w:date="2013-10-15T20:29:00Z">
                <w:rPr>
                  <w:rtl/>
                </w:rPr>
              </w:rPrChange>
            </w:rPr>
            <w:delText xml:space="preserve">, </w:delText>
          </w:r>
          <w:r w:rsidRPr="007E3F66">
            <w:rPr>
              <w:rFonts w:hint="cs"/>
              <w:highlight w:val="yellow"/>
              <w:rtl/>
              <w:lang w:bidi="he-IL"/>
              <w:rPrChange w:id="572" w:author="Aharon Ariel" w:date="2013-10-15T20:29:00Z">
                <w:rPr>
                  <w:rFonts w:hint="cs"/>
                  <w:rtl/>
                  <w:lang w:bidi="he-IL"/>
                </w:rPr>
              </w:rPrChange>
            </w:rPr>
            <w:delText>לפחותשתידוגמאותממקומואחריםבמקרא</w:delText>
          </w:r>
        </w:del>
      </w:ins>
    </w:p>
  </w:footnote>
  <w:footnote w:id="25">
    <w:p w:rsidR="00064D15" w:rsidRDefault="00064D15" w:rsidP="00281C70">
      <w:pPr>
        <w:pStyle w:val="FootnoteText"/>
        <w:bidi/>
        <w:rPr>
          <w:del w:id="577" w:author="user" w:date="2013-11-14T17:40:00Z"/>
          <w:rtl/>
          <w:lang w:bidi="he-IL"/>
        </w:rPr>
        <w:pPrChange w:id="578" w:author="Aharon Ariel" w:date="2013-10-15T20:34:00Z">
          <w:pPr>
            <w:pStyle w:val="FootnoteText"/>
          </w:pPr>
        </w:pPrChange>
      </w:pPr>
      <w:ins w:id="579" w:author="Aharon Ariel" w:date="2013-10-15T20:34:00Z">
        <w:del w:id="580" w:author="user" w:date="2013-11-14T17:40:00Z">
          <w:r w:rsidDel="00C05F7B">
            <w:rPr>
              <w:rStyle w:val="FootnoteReference"/>
            </w:rPr>
            <w:footnoteRef/>
          </w:r>
          <w:r w:rsidDel="00C05F7B">
            <w:rPr>
              <w:rFonts w:cs="FrankRuehl"/>
              <w:sz w:val="24"/>
              <w:szCs w:val="24"/>
              <w:rtl/>
              <w:lang w:bidi="he-IL"/>
            </w:rPr>
            <w:delText>בראשית טו</w:delText>
          </w:r>
          <w:r w:rsidDel="00C05F7B">
            <w:rPr>
              <w:rFonts w:cs="FrankRuehl" w:hint="cs"/>
              <w:sz w:val="24"/>
              <w:szCs w:val="24"/>
              <w:rtl/>
              <w:lang w:bidi="he-IL"/>
            </w:rPr>
            <w:delText>:</w:delText>
          </w:r>
          <w:r w:rsidRPr="00414627" w:rsidDel="00C05F7B">
            <w:rPr>
              <w:rFonts w:cs="FrankRuehl"/>
              <w:sz w:val="24"/>
              <w:szCs w:val="24"/>
              <w:rtl/>
              <w:lang w:bidi="he-IL"/>
            </w:rPr>
            <w:delText>יג</w:delText>
          </w:r>
          <w:r w:rsidDel="00C05F7B">
            <w:rPr>
              <w:rFonts w:cs="FrankRuehl" w:hint="cs"/>
              <w:sz w:val="24"/>
              <w:szCs w:val="24"/>
              <w:rtl/>
              <w:lang w:bidi="he-IL"/>
            </w:rPr>
            <w:delText>.</w:delText>
          </w:r>
        </w:del>
      </w:ins>
    </w:p>
  </w:footnote>
  <w:footnote w:id="26">
    <w:p w:rsidR="00064D15" w:rsidRDefault="00064D15" w:rsidP="00281C70">
      <w:pPr>
        <w:pStyle w:val="FootnoteText"/>
        <w:bidi/>
        <w:rPr>
          <w:del w:id="581" w:author="user" w:date="2013-11-14T17:40:00Z"/>
          <w:rtl/>
          <w:lang w:bidi="he-IL"/>
        </w:rPr>
        <w:pPrChange w:id="582" w:author="Aharon Ariel" w:date="2013-10-15T20:37:00Z">
          <w:pPr>
            <w:pStyle w:val="FootnoteText"/>
          </w:pPr>
        </w:pPrChange>
      </w:pPr>
      <w:ins w:id="583" w:author="Aharon Ariel" w:date="2013-10-15T20:37:00Z">
        <w:del w:id="584" w:author="user" w:date="2013-11-14T17:40:00Z">
          <w:r w:rsidDel="00C05F7B">
            <w:rPr>
              <w:rStyle w:val="FootnoteReference"/>
            </w:rPr>
            <w:footnoteRef/>
          </w:r>
          <w:r w:rsidRPr="007E3F66">
            <w:rPr>
              <w:rFonts w:hint="cs"/>
              <w:highlight w:val="yellow"/>
              <w:rtl/>
              <w:lang w:bidi="he-IL"/>
              <w:rPrChange w:id="585" w:author="Aharon Ariel" w:date="2013-10-15T20:37:00Z">
                <w:rPr>
                  <w:rFonts w:hint="cs"/>
                  <w:rtl/>
                </w:rPr>
              </w:rPrChange>
            </w:rPr>
            <w:delText>דוגמאות</w:delText>
          </w:r>
          <w:r w:rsidRPr="007E3F66">
            <w:rPr>
              <w:highlight w:val="yellow"/>
              <w:rtl/>
              <w:rPrChange w:id="586" w:author="Aharon Ariel" w:date="2013-10-15T20:37:00Z">
                <w:rPr>
                  <w:rtl/>
                </w:rPr>
              </w:rPrChange>
            </w:rPr>
            <w:delText xml:space="preserve">, </w:delText>
          </w:r>
          <w:r w:rsidRPr="007E3F66">
            <w:rPr>
              <w:rFonts w:hint="cs"/>
              <w:highlight w:val="yellow"/>
              <w:rtl/>
              <w:lang w:bidi="he-IL"/>
              <w:rPrChange w:id="587" w:author="Aharon Ariel" w:date="2013-10-15T20:37:00Z">
                <w:rPr>
                  <w:rFonts w:hint="cs"/>
                  <w:rtl/>
                </w:rPr>
              </w:rPrChange>
            </w:rPr>
            <w:delText>רצויבגוףהמאמרהפעםולאבהערתשוליים</w:delText>
          </w:r>
        </w:del>
      </w:ins>
    </w:p>
  </w:footnote>
  <w:footnote w:id="27">
    <w:p w:rsidR="00064D15" w:rsidRDefault="00064D15" w:rsidP="00281C70">
      <w:pPr>
        <w:pStyle w:val="FootnoteText"/>
        <w:bidi/>
        <w:rPr>
          <w:rtl/>
          <w:lang w:bidi="he-IL"/>
        </w:rPr>
        <w:pPrChange w:id="621" w:author="Aharon Ariel" w:date="2013-10-15T20:45:00Z">
          <w:pPr>
            <w:pStyle w:val="FootnoteText"/>
          </w:pPr>
        </w:pPrChange>
      </w:pPr>
      <w:ins w:id="622" w:author="Aharon Ariel" w:date="2013-10-15T20:44:00Z">
        <w:r>
          <w:rPr>
            <w:rStyle w:val="FootnoteReference"/>
          </w:rPr>
          <w:footnoteRef/>
        </w:r>
      </w:ins>
      <w:ins w:id="623" w:author="Aharon Ariel" w:date="2013-10-15T20:45:00Z">
        <w:r>
          <w:rPr>
            <w:rFonts w:cs="FrankRuehl"/>
            <w:sz w:val="24"/>
            <w:szCs w:val="24"/>
            <w:rtl/>
            <w:lang w:bidi="he-IL"/>
          </w:rPr>
          <w:t>ויקרא כ</w:t>
        </w:r>
        <w:r>
          <w:rPr>
            <w:rFonts w:cs="FrankRuehl" w:hint="cs"/>
            <w:sz w:val="24"/>
            <w:szCs w:val="24"/>
            <w:rtl/>
            <w:lang w:bidi="he-IL"/>
          </w:rPr>
          <w:t>:</w:t>
        </w:r>
        <w:r w:rsidRPr="00414627">
          <w:rPr>
            <w:rFonts w:cs="FrankRuehl"/>
            <w:sz w:val="24"/>
            <w:szCs w:val="24"/>
            <w:rtl/>
            <w:lang w:bidi="he-IL"/>
          </w:rPr>
          <w:t>כה</w:t>
        </w:r>
        <w:r w:rsidRPr="00414627">
          <w:rPr>
            <w:rFonts w:cs="FrankRuehl"/>
            <w:sz w:val="24"/>
            <w:szCs w:val="24"/>
            <w:rtl/>
          </w:rPr>
          <w:t>-</w:t>
        </w:r>
        <w:r w:rsidRPr="00414627">
          <w:rPr>
            <w:rFonts w:cs="FrankRuehl"/>
            <w:sz w:val="24"/>
            <w:szCs w:val="24"/>
            <w:rtl/>
            <w:lang w:bidi="he-IL"/>
          </w:rPr>
          <w:t>כח</w:t>
        </w:r>
        <w:r>
          <w:rPr>
            <w:rFonts w:cs="FrankRuehl" w:hint="cs"/>
            <w:sz w:val="24"/>
            <w:szCs w:val="24"/>
            <w:rtl/>
            <w:lang w:bidi="he-IL"/>
          </w:rPr>
          <w:t>.</w:t>
        </w:r>
      </w:ins>
    </w:p>
  </w:footnote>
  <w:footnote w:id="28">
    <w:p w:rsidR="00064D15" w:rsidRDefault="00064D15" w:rsidP="00281C70">
      <w:pPr>
        <w:pStyle w:val="FootnoteText"/>
        <w:bidi/>
        <w:rPr>
          <w:rtl/>
          <w:lang w:bidi="he-IL"/>
        </w:rPr>
        <w:pPrChange w:id="634" w:author="user" w:date="2013-11-17T17:41:00Z">
          <w:pPr>
            <w:pStyle w:val="FootnoteText"/>
          </w:pPr>
        </w:pPrChange>
      </w:pPr>
      <w:ins w:id="635" w:author="user" w:date="2013-11-17T17:40:00Z">
        <w:r>
          <w:rPr>
            <w:rStyle w:val="FootnoteReference"/>
          </w:rPr>
          <w:footnoteRef/>
        </w:r>
        <w:r>
          <w:rPr>
            <w:rFonts w:hint="cs"/>
            <w:rtl/>
            <w:lang w:bidi="he-IL"/>
          </w:rPr>
          <w:t xml:space="preserve">יהושע </w:t>
        </w:r>
      </w:ins>
      <w:ins w:id="636" w:author="user" w:date="2013-11-17T17:41:00Z">
        <w:r>
          <w:rPr>
            <w:rFonts w:hint="cs"/>
            <w:rtl/>
            <w:lang w:bidi="he-IL"/>
          </w:rPr>
          <w:t>טו:כ</w:t>
        </w:r>
      </w:ins>
    </w:p>
  </w:footnote>
  <w:footnote w:id="29">
    <w:p w:rsidR="00064D15" w:rsidRDefault="00064D15" w:rsidP="00281C70">
      <w:pPr>
        <w:pStyle w:val="FootnoteText"/>
        <w:bidi/>
        <w:rPr>
          <w:del w:id="646" w:author="user" w:date="2013-11-17T17:37:00Z"/>
          <w:rtl/>
          <w:lang w:bidi="he-IL"/>
        </w:rPr>
        <w:pPrChange w:id="647" w:author="Aharon Ariel" w:date="2013-10-15T20:46:00Z">
          <w:pPr>
            <w:pStyle w:val="FootnoteText"/>
          </w:pPr>
        </w:pPrChange>
      </w:pPr>
      <w:ins w:id="648" w:author="Aharon Ariel" w:date="2013-10-15T20:46:00Z">
        <w:del w:id="649" w:author="user" w:date="2013-11-17T17:37:00Z">
          <w:r w:rsidDel="00754E7D">
            <w:rPr>
              <w:rStyle w:val="FootnoteReference"/>
            </w:rPr>
            <w:footnoteRef/>
          </w:r>
          <w:r w:rsidRPr="007E3F66">
            <w:rPr>
              <w:rFonts w:hint="cs"/>
              <w:highlight w:val="yellow"/>
              <w:rtl/>
              <w:lang w:bidi="he-IL"/>
              <w:rPrChange w:id="650" w:author="Aharon Ariel" w:date="2013-10-15T20:46:00Z">
                <w:rPr>
                  <w:rFonts w:hint="cs"/>
                  <w:rtl/>
                  <w:lang w:bidi="he-IL"/>
                </w:rPr>
              </w:rPrChange>
            </w:rPr>
            <w:delText>לצטטעםניקודולתתמקורבהערתשוליים</w:delText>
          </w:r>
        </w:del>
      </w:ins>
    </w:p>
  </w:footnote>
  <w:footnote w:id="30">
    <w:p w:rsidR="00064D15" w:rsidRDefault="00064D15" w:rsidP="00281C70">
      <w:pPr>
        <w:pStyle w:val="FootnoteText"/>
        <w:bidi/>
        <w:rPr>
          <w:rtl/>
          <w:lang w:bidi="he-IL"/>
        </w:rPr>
        <w:pPrChange w:id="652" w:author="user" w:date="2013-11-17T17:37:00Z">
          <w:pPr>
            <w:pStyle w:val="FootnoteText"/>
          </w:pPr>
        </w:pPrChange>
      </w:pPr>
      <w:ins w:id="653" w:author="user" w:date="2013-11-17T17:37:00Z">
        <w:r>
          <w:rPr>
            <w:rStyle w:val="FootnoteReference"/>
          </w:rPr>
          <w:footnoteRef/>
        </w:r>
        <w:r>
          <w:rPr>
            <w:rFonts w:hint="cs"/>
            <w:rtl/>
            <w:lang w:bidi="he-IL"/>
          </w:rPr>
          <w:t>שופטים כא:כד</w:t>
        </w:r>
      </w:ins>
    </w:p>
  </w:footnote>
  <w:footnote w:id="31">
    <w:p w:rsidR="00064D15" w:rsidRDefault="00064D15" w:rsidP="00281C70">
      <w:pPr>
        <w:pStyle w:val="FootnoteText"/>
        <w:bidi/>
        <w:rPr>
          <w:rtl/>
          <w:lang w:bidi="he-IL"/>
        </w:rPr>
        <w:pPrChange w:id="661" w:author="user" w:date="2013-11-17T17:42:00Z">
          <w:pPr>
            <w:pStyle w:val="FootnoteText"/>
          </w:pPr>
        </w:pPrChange>
      </w:pPr>
      <w:ins w:id="662" w:author="Aharon Ariel" w:date="2013-10-15T20:48:00Z">
        <w:r>
          <w:rPr>
            <w:rStyle w:val="FootnoteReference"/>
          </w:rPr>
          <w:footnoteRef/>
        </w:r>
        <w:r>
          <w:rPr>
            <w:rFonts w:hint="cs"/>
            <w:rtl/>
            <w:lang w:bidi="he-IL"/>
          </w:rPr>
          <w:t xml:space="preserve"> ראו פר</w:t>
        </w:r>
      </w:ins>
      <w:ins w:id="663" w:author="user" w:date="2013-11-17T17:42:00Z">
        <w:r>
          <w:rPr>
            <w:rFonts w:hint="cs"/>
            <w:rtl/>
            <w:lang w:bidi="he-IL"/>
          </w:rPr>
          <w:t>ק</w:t>
        </w:r>
      </w:ins>
      <w:ins w:id="664" w:author="Aharon Ariel" w:date="2013-10-15T20:48:00Z">
        <w:del w:id="665" w:author="user" w:date="2013-11-17T17:42:00Z">
          <w:r w:rsidDel="00C61D6F">
            <w:rPr>
              <w:rFonts w:hint="cs"/>
              <w:rtl/>
              <w:lang w:bidi="he-IL"/>
            </w:rPr>
            <w:delText>ד</w:delText>
          </w:r>
        </w:del>
        <w:r>
          <w:rPr>
            <w:rFonts w:hint="cs"/>
            <w:rtl/>
            <w:lang w:bidi="he-IL"/>
          </w:rPr>
          <w:t xml:space="preserve"> ד'.</w:t>
        </w:r>
      </w:ins>
    </w:p>
  </w:footnote>
  <w:footnote w:id="32">
    <w:p w:rsidR="00064D15" w:rsidRDefault="00064D15" w:rsidP="00281C70">
      <w:pPr>
        <w:pStyle w:val="FootnoteText"/>
        <w:bidi/>
        <w:rPr>
          <w:rtl/>
          <w:lang w:bidi="he-IL"/>
        </w:rPr>
        <w:pPrChange w:id="698" w:author="Aharon Ariel" w:date="2013-10-15T20:52:00Z">
          <w:pPr>
            <w:pStyle w:val="FootnoteText"/>
          </w:pPr>
        </w:pPrChange>
      </w:pPr>
      <w:ins w:id="699" w:author="Aharon Ariel" w:date="2013-10-15T20:52:00Z">
        <w:r>
          <w:rPr>
            <w:rStyle w:val="FootnoteReference"/>
          </w:rPr>
          <w:footnoteRef/>
        </w:r>
        <w:r>
          <w:rPr>
            <w:rFonts w:hint="cs"/>
            <w:rtl/>
            <w:lang w:bidi="he-IL"/>
          </w:rPr>
          <w:t xml:space="preserve"> שמואל </w:t>
        </w:r>
      </w:ins>
      <w:ins w:id="700" w:author="Aharon Ariel" w:date="2013-10-15T20:53:00Z">
        <w:r>
          <w:rPr>
            <w:rFonts w:hint="cs"/>
            <w:rtl/>
            <w:lang w:bidi="he-IL"/>
          </w:rPr>
          <w:t>א ח:יד.</w:t>
        </w:r>
      </w:ins>
    </w:p>
  </w:footnote>
  <w:footnote w:id="33">
    <w:p w:rsidR="00064D15" w:rsidRDefault="00064D15" w:rsidP="00281C70">
      <w:pPr>
        <w:pStyle w:val="FootnoteText"/>
        <w:tabs>
          <w:tab w:val="left" w:pos="6023"/>
        </w:tabs>
        <w:bidi/>
        <w:rPr>
          <w:rtl/>
          <w:lang w:bidi="he-IL"/>
        </w:rPr>
        <w:pPrChange w:id="718" w:author=" " w:date="2013-11-18T16:07:00Z">
          <w:pPr>
            <w:pStyle w:val="FootnoteText"/>
          </w:pPr>
        </w:pPrChange>
      </w:pPr>
      <w:ins w:id="719" w:author="user" w:date="2013-11-17T17:51:00Z">
        <w:r>
          <w:rPr>
            <w:rStyle w:val="FootnoteReference"/>
          </w:rPr>
          <w:footnoteRef/>
        </w:r>
        <w:r>
          <w:rPr>
            <w:rFonts w:hint="cs"/>
            <w:rtl/>
            <w:lang w:bidi="he-IL"/>
          </w:rPr>
          <w:t>שמואל א  יא:ד, טו:לד</w:t>
        </w:r>
      </w:ins>
      <w:ins w:id="720" w:author=" " w:date="2013-11-18T16:07:00Z">
        <w:r>
          <w:rPr>
            <w:rtl/>
            <w:lang w:bidi="he-IL"/>
          </w:rPr>
          <w:tab/>
        </w:r>
      </w:ins>
    </w:p>
  </w:footnote>
  <w:footnote w:id="34">
    <w:p w:rsidR="00064D15" w:rsidRPr="00C61D6F" w:rsidRDefault="00064D15" w:rsidP="00B93D73">
      <w:pPr>
        <w:pStyle w:val="FootnoteText"/>
        <w:bidi/>
        <w:rPr>
          <w:ins w:id="726" w:author="user" w:date="2013-11-17T17:54:00Z"/>
          <w:rtl/>
          <w:lang w:bidi="he-IL"/>
        </w:rPr>
      </w:pPr>
      <w:ins w:id="727" w:author="user" w:date="2013-11-17T17:54:00Z">
        <w:r>
          <w:rPr>
            <w:rStyle w:val="FootnoteReference"/>
          </w:rPr>
          <w:footnoteRef/>
        </w:r>
        <w:r>
          <w:rPr>
            <w:rFonts w:hint="cs"/>
            <w:rtl/>
            <w:lang w:bidi="he-IL"/>
          </w:rPr>
          <w:t>מלכים א טז כד</w:t>
        </w:r>
      </w:ins>
    </w:p>
  </w:footnote>
  <w:footnote w:id="35">
    <w:p w:rsidR="00064D15" w:rsidRDefault="00064D15" w:rsidP="00B93D73">
      <w:pPr>
        <w:pStyle w:val="FootnoteText"/>
        <w:bidi/>
        <w:rPr>
          <w:ins w:id="729" w:author="user" w:date="2013-11-17T17:54:00Z"/>
          <w:rtl/>
          <w:lang w:bidi="he-IL"/>
        </w:rPr>
      </w:pPr>
      <w:ins w:id="730" w:author="user" w:date="2013-11-17T17:54:00Z">
        <w:r>
          <w:rPr>
            <w:rStyle w:val="FootnoteReference"/>
          </w:rPr>
          <w:footnoteRef/>
        </w:r>
        <w:r>
          <w:rPr>
            <w:rFonts w:hint="cs"/>
            <w:rtl/>
            <w:lang w:bidi="he-IL"/>
          </w:rPr>
          <w:t>שם כה</w:t>
        </w:r>
      </w:ins>
    </w:p>
  </w:footnote>
  <w:footnote w:id="36">
    <w:p w:rsidR="00064D15" w:rsidRDefault="00064D15" w:rsidP="00B93D73">
      <w:pPr>
        <w:pStyle w:val="FootnoteText"/>
        <w:bidi/>
        <w:rPr>
          <w:ins w:id="739" w:author="user" w:date="2013-11-17T17:54:00Z"/>
          <w:rtl/>
          <w:lang w:bidi="he-IL"/>
        </w:rPr>
      </w:pPr>
      <w:ins w:id="740" w:author="user" w:date="2013-11-17T17:54:00Z">
        <w:r>
          <w:rPr>
            <w:rStyle w:val="FootnoteReference"/>
          </w:rPr>
          <w:footnoteRef/>
        </w:r>
        <w:r>
          <w:rPr>
            <w:rFonts w:hint="cs"/>
            <w:rtl/>
            <w:lang w:bidi="he-IL"/>
          </w:rPr>
          <w:t>רבי יוחנן, בבלי סנהדרין קב ב</w:t>
        </w:r>
      </w:ins>
    </w:p>
  </w:footnote>
  <w:footnote w:id="37">
    <w:p w:rsidR="00064D15" w:rsidRDefault="00064D15" w:rsidP="00281C70">
      <w:pPr>
        <w:pStyle w:val="FootnoteText"/>
        <w:bidi/>
        <w:rPr>
          <w:lang w:bidi="he-IL"/>
        </w:rPr>
        <w:pPrChange w:id="744" w:author="user" w:date="2013-11-17T17:57:00Z">
          <w:pPr>
            <w:pStyle w:val="FootnoteText"/>
          </w:pPr>
        </w:pPrChange>
      </w:pPr>
      <w:ins w:id="745" w:author="user" w:date="2013-11-17T17:57:00Z">
        <w:r>
          <w:rPr>
            <w:rStyle w:val="FootnoteReference"/>
          </w:rPr>
          <w:footnoteRef/>
        </w:r>
        <w:r>
          <w:rPr>
            <w:lang w:bidi="he-IL"/>
          </w:rPr>
          <w:t>Archer Torrey, "</w:t>
        </w:r>
        <w:r w:rsidRPr="007E3F66">
          <w:rPr>
            <w:b/>
            <w:bCs/>
            <w:lang w:bidi="he-IL"/>
            <w:rPrChange w:id="746" w:author="user" w:date="2013-11-17T17:57:00Z">
              <w:rPr>
                <w:lang w:bidi="he-IL"/>
              </w:rPr>
            </w:rPrChange>
          </w:rPr>
          <w:t>Biblical Econom</w:t>
        </w:r>
        <w:r>
          <w:rPr>
            <w:b/>
            <w:bCs/>
            <w:lang w:bidi="he-IL"/>
          </w:rPr>
          <w:t>ics</w:t>
        </w:r>
        <w:r>
          <w:rPr>
            <w:lang w:bidi="he-IL"/>
          </w:rPr>
          <w:t xml:space="preserve">": </w:t>
        </w:r>
        <w:r w:rsidRPr="00855DD5">
          <w:rPr>
            <w:lang w:bidi="he-IL"/>
          </w:rPr>
          <w:t>http://www.landreform.org/be2.htm</w:t>
        </w:r>
      </w:ins>
    </w:p>
  </w:footnote>
  <w:footnote w:id="38">
    <w:p w:rsidR="00064D15" w:rsidRDefault="00064D15" w:rsidP="00281C70">
      <w:pPr>
        <w:pStyle w:val="FootnoteText"/>
        <w:bidi/>
        <w:rPr>
          <w:rtl/>
          <w:lang w:bidi="he-IL"/>
        </w:rPr>
        <w:pPrChange w:id="761" w:author="user" w:date="2013-11-17T18:01:00Z">
          <w:pPr>
            <w:pStyle w:val="FootnoteText"/>
          </w:pPr>
        </w:pPrChange>
      </w:pPr>
      <w:ins w:id="762" w:author="user" w:date="2013-11-17T18:01:00Z">
        <w:r>
          <w:rPr>
            <w:rStyle w:val="FootnoteReference"/>
          </w:rPr>
          <w:footnoteRef/>
        </w:r>
        <w:r>
          <w:rPr>
            <w:rFonts w:hint="cs"/>
            <w:rtl/>
            <w:lang w:bidi="he-IL"/>
          </w:rPr>
          <w:t>מלכים א כא:ג</w:t>
        </w:r>
      </w:ins>
    </w:p>
  </w:footnote>
  <w:footnote w:id="39">
    <w:p w:rsidR="00064D15" w:rsidRDefault="00064D15" w:rsidP="00281C70">
      <w:pPr>
        <w:pStyle w:val="FootnoteText"/>
        <w:bidi/>
        <w:rPr>
          <w:rtl/>
          <w:lang w:bidi="he-IL"/>
        </w:rPr>
        <w:pPrChange w:id="767" w:author="user" w:date="2013-11-17T18:03:00Z">
          <w:pPr>
            <w:pStyle w:val="FootnoteText"/>
          </w:pPr>
        </w:pPrChange>
      </w:pPr>
      <w:ins w:id="768" w:author="user" w:date="2013-11-17T18:03:00Z">
        <w:r>
          <w:rPr>
            <w:rStyle w:val="FootnoteReference"/>
          </w:rPr>
          <w:footnoteRef/>
        </w:r>
        <w:r>
          <w:rPr>
            <w:rFonts w:hint="cs"/>
            <w:rtl/>
            <w:lang w:bidi="he-IL"/>
          </w:rPr>
          <w:t>מלכים א טז:לא</w:t>
        </w:r>
      </w:ins>
    </w:p>
  </w:footnote>
  <w:footnote w:id="40">
    <w:p w:rsidR="00064D15" w:rsidRDefault="00064D15" w:rsidP="00281C70">
      <w:pPr>
        <w:pStyle w:val="FootnoteText"/>
        <w:bidi/>
        <w:rPr>
          <w:rtl/>
          <w:lang w:bidi="he-IL"/>
        </w:rPr>
        <w:pPrChange w:id="772" w:author="user" w:date="2013-11-17T18:05:00Z">
          <w:pPr>
            <w:pStyle w:val="FootnoteText"/>
          </w:pPr>
        </w:pPrChange>
      </w:pPr>
      <w:ins w:id="773" w:author="user" w:date="2013-11-17T18:05:00Z">
        <w:r>
          <w:rPr>
            <w:rStyle w:val="FootnoteReference"/>
          </w:rPr>
          <w:footnoteRef/>
        </w:r>
        <w:r>
          <w:rPr>
            <w:rFonts w:hint="cs"/>
            <w:rtl/>
            <w:lang w:bidi="he-IL"/>
          </w:rPr>
          <w:t>מלכים א כא</w:t>
        </w:r>
      </w:ins>
    </w:p>
  </w:footnote>
  <w:footnote w:id="41">
    <w:p w:rsidR="00064D15" w:rsidRDefault="00064D15" w:rsidP="00281C70">
      <w:pPr>
        <w:pStyle w:val="FootnoteText"/>
        <w:bidi/>
        <w:rPr>
          <w:rtl/>
          <w:lang w:bidi="he-IL"/>
        </w:rPr>
        <w:pPrChange w:id="779" w:author="user" w:date="2013-11-17T18:06:00Z">
          <w:pPr>
            <w:pStyle w:val="FootnoteText"/>
          </w:pPr>
        </w:pPrChange>
      </w:pPr>
      <w:ins w:id="780" w:author="user" w:date="2013-11-17T18:06:00Z">
        <w:r>
          <w:rPr>
            <w:rStyle w:val="FootnoteReference"/>
          </w:rPr>
          <w:footnoteRef/>
        </w:r>
        <w:r>
          <w:rPr>
            <w:rFonts w:hint="cs"/>
            <w:rtl/>
            <w:lang w:bidi="he-IL"/>
          </w:rPr>
          <w:t>מיכה ב:ב</w:t>
        </w:r>
      </w:ins>
    </w:p>
  </w:footnote>
  <w:footnote w:id="42">
    <w:p w:rsidR="00064D15" w:rsidRDefault="00064D15" w:rsidP="00281C70">
      <w:pPr>
        <w:pStyle w:val="FootnoteText"/>
        <w:bidi/>
        <w:rPr>
          <w:rtl/>
          <w:lang w:bidi="he-IL"/>
        </w:rPr>
        <w:pPrChange w:id="784" w:author="user" w:date="2013-11-17T18:07:00Z">
          <w:pPr>
            <w:pStyle w:val="FootnoteText"/>
          </w:pPr>
        </w:pPrChange>
      </w:pPr>
      <w:ins w:id="785" w:author="user" w:date="2013-11-17T18:07:00Z">
        <w:r>
          <w:rPr>
            <w:rStyle w:val="FootnoteReference"/>
          </w:rPr>
          <w:footnoteRef/>
        </w:r>
        <w:r>
          <w:rPr>
            <w:rFonts w:hint="cs"/>
            <w:rtl/>
            <w:lang w:bidi="he-IL"/>
          </w:rPr>
          <w:t>מיכה ו:טז</w:t>
        </w:r>
      </w:ins>
    </w:p>
  </w:footnote>
  <w:footnote w:id="43">
    <w:p w:rsidR="00064D15" w:rsidRDefault="00064D15" w:rsidP="000E06BA">
      <w:pPr>
        <w:pStyle w:val="FootnoteText"/>
        <w:bidi/>
        <w:rPr>
          <w:ins w:id="791" w:author=" " w:date="2013-11-18T16:10:00Z"/>
          <w:rtl/>
          <w:lang w:bidi="he-IL"/>
        </w:rPr>
      </w:pPr>
      <w:ins w:id="792" w:author=" " w:date="2013-11-18T16:10:00Z">
        <w:r>
          <w:rPr>
            <w:rStyle w:val="FootnoteReference"/>
          </w:rPr>
          <w:footnoteRef/>
        </w:r>
        <w:r>
          <w:rPr>
            <w:rFonts w:hint="cs"/>
            <w:rtl/>
            <w:lang w:bidi="he-IL"/>
          </w:rPr>
          <w:t>יחזקאל מו:יח</w:t>
        </w:r>
      </w:ins>
    </w:p>
  </w:footnote>
  <w:footnote w:id="44">
    <w:p w:rsidR="00064D15" w:rsidRDefault="00064D15" w:rsidP="000E06BA">
      <w:pPr>
        <w:pStyle w:val="FootnoteText"/>
        <w:bidi/>
        <w:rPr>
          <w:ins w:id="807" w:author=" " w:date="2013-11-18T16:10:00Z"/>
          <w:rtl/>
          <w:lang w:bidi="he-IL"/>
        </w:rPr>
      </w:pPr>
      <w:ins w:id="808" w:author=" " w:date="2013-11-18T16:10:00Z">
        <w:r>
          <w:rPr>
            <w:rStyle w:val="FootnoteReference"/>
          </w:rPr>
          <w:footnoteRef/>
        </w:r>
        <w:r>
          <w:rPr>
            <w:rFonts w:hint="cs"/>
            <w:rtl/>
            <w:lang w:bidi="he-IL"/>
          </w:rPr>
          <w:t>יחזקאל מז:יד-כב</w:t>
        </w:r>
      </w:ins>
    </w:p>
  </w:footnote>
  <w:footnote w:id="45">
    <w:p w:rsidR="00064D15" w:rsidRDefault="00064D15" w:rsidP="000E06BA">
      <w:pPr>
        <w:pStyle w:val="FootnoteText"/>
        <w:bidi/>
        <w:rPr>
          <w:ins w:id="812" w:author=" " w:date="2013-11-18T16:10:00Z"/>
          <w:rtl/>
          <w:lang w:bidi="he-IL"/>
        </w:rPr>
      </w:pPr>
      <w:ins w:id="813" w:author=" " w:date="2013-11-18T16:10:00Z">
        <w:r>
          <w:rPr>
            <w:rStyle w:val="FootnoteReference"/>
          </w:rPr>
          <w:footnoteRef/>
        </w:r>
        <w:r>
          <w:rPr>
            <w:rFonts w:hint="cs"/>
            <w:rtl/>
            <w:lang w:bidi="he-IL"/>
          </w:rPr>
          <w:t>יחזקאל מח</w:t>
        </w:r>
      </w:ins>
    </w:p>
  </w:footnote>
  <w:footnote w:id="46">
    <w:p w:rsidR="00064D15" w:rsidRDefault="00064D15" w:rsidP="00281C70">
      <w:pPr>
        <w:pStyle w:val="FootnoteText"/>
        <w:bidi/>
        <w:rPr>
          <w:del w:id="844" w:author=" " w:date="2013-11-18T16:12:00Z"/>
          <w:rtl/>
          <w:lang w:bidi="he-IL"/>
        </w:rPr>
        <w:pPrChange w:id="845" w:author="Aharon Ariel" w:date="2013-10-15T21:02:00Z">
          <w:pPr>
            <w:pStyle w:val="FootnoteText"/>
          </w:pPr>
        </w:pPrChange>
      </w:pPr>
      <w:ins w:id="846" w:author="Aharon Ariel" w:date="2013-10-15T21:02:00Z">
        <w:del w:id="847" w:author=" " w:date="2013-11-18T16:12:00Z">
          <w:r w:rsidDel="00183744">
            <w:rPr>
              <w:rStyle w:val="FootnoteReference"/>
            </w:rPr>
            <w:footnoteRef/>
          </w:r>
          <w:r w:rsidRPr="007E3F66">
            <w:rPr>
              <w:rFonts w:hint="cs"/>
              <w:highlight w:val="yellow"/>
              <w:rtl/>
              <w:lang w:bidi="he-IL"/>
              <w:rPrChange w:id="848" w:author="Aharon Ariel" w:date="2013-10-15T21:02:00Z">
                <w:rPr>
                  <w:rFonts w:hint="cs"/>
                  <w:rtl/>
                  <w:lang w:bidi="he-IL"/>
                </w:rPr>
              </w:rPrChange>
            </w:rPr>
            <w:delText>פסוקומקורבהערה</w:delText>
          </w:r>
          <w:r w:rsidDel="00183744">
            <w:rPr>
              <w:rFonts w:hint="cs"/>
              <w:rtl/>
              <w:lang w:bidi="he-IL"/>
            </w:rPr>
            <w:delText>.</w:delText>
          </w:r>
        </w:del>
      </w:ins>
    </w:p>
  </w:footnote>
  <w:footnote w:id="47">
    <w:p w:rsidR="00064D15" w:rsidRDefault="00064D15" w:rsidP="00281C70">
      <w:pPr>
        <w:pStyle w:val="FootnoteText"/>
        <w:bidi/>
        <w:rPr>
          <w:del w:id="861" w:author=" " w:date="2013-11-18T16:12:00Z"/>
          <w:rtl/>
          <w:lang w:bidi="he-IL"/>
        </w:rPr>
        <w:pPrChange w:id="862" w:author="Aharon Ariel" w:date="2013-10-15T21:02:00Z">
          <w:pPr>
            <w:pStyle w:val="FootnoteText"/>
          </w:pPr>
        </w:pPrChange>
      </w:pPr>
      <w:ins w:id="863" w:author="Aharon Ariel" w:date="2013-10-15T21:02:00Z">
        <w:del w:id="864" w:author=" " w:date="2013-11-18T16:12:00Z">
          <w:r w:rsidDel="00183744">
            <w:rPr>
              <w:rStyle w:val="FootnoteReference"/>
            </w:rPr>
            <w:footnoteRef/>
          </w:r>
          <w:r w:rsidRPr="007E3F66">
            <w:rPr>
              <w:rFonts w:hint="cs"/>
              <w:highlight w:val="yellow"/>
              <w:rtl/>
              <w:lang w:bidi="he-IL"/>
              <w:rPrChange w:id="865" w:author="Aharon Ariel" w:date="2013-10-15T21:02:00Z">
                <w:rPr>
                  <w:rFonts w:hint="cs"/>
                  <w:rtl/>
                  <w:lang w:bidi="he-IL"/>
                </w:rPr>
              </w:rPrChange>
            </w:rPr>
            <w:delText>כנ</w:delText>
          </w:r>
          <w:r w:rsidRPr="007E3F66">
            <w:rPr>
              <w:highlight w:val="yellow"/>
              <w:rtl/>
              <w:rPrChange w:id="866" w:author="Aharon Ariel" w:date="2013-10-15T21:02:00Z">
                <w:rPr>
                  <w:rtl/>
                </w:rPr>
              </w:rPrChange>
            </w:rPr>
            <w:delText>"</w:delText>
          </w:r>
          <w:r w:rsidRPr="007E3F66">
            <w:rPr>
              <w:highlight w:val="yellow"/>
              <w:rtl/>
              <w:lang w:bidi="he-IL"/>
              <w:rPrChange w:id="867" w:author="Aharon Ariel" w:date="2013-10-15T21:02:00Z">
                <w:rPr>
                  <w:rtl/>
                  <w:lang w:bidi="he-IL"/>
                </w:rPr>
              </w:rPrChange>
            </w:rPr>
            <w:delText>ל</w:delText>
          </w:r>
        </w:del>
      </w:ins>
    </w:p>
  </w:footnote>
  <w:footnote w:id="48">
    <w:p w:rsidR="00064D15" w:rsidRPr="00467ACC" w:rsidDel="00183744" w:rsidRDefault="00064D15" w:rsidP="0081621B">
      <w:pPr>
        <w:pStyle w:val="FootnoteText"/>
        <w:bidi/>
        <w:rPr>
          <w:del w:id="870" w:author=" " w:date="2013-11-18T16:12:00Z"/>
          <w:rtl/>
        </w:rPr>
      </w:pPr>
      <w:del w:id="871" w:author=" " w:date="2013-11-18T16:12:00Z">
        <w:r w:rsidDel="00183744">
          <w:rPr>
            <w:rStyle w:val="FootnoteReference"/>
          </w:rPr>
          <w:footnoteRef/>
        </w:r>
        <w:r w:rsidRPr="00467ACC" w:rsidDel="00183744">
          <w:rPr>
            <w:rtl/>
            <w:lang w:bidi="he-IL"/>
          </w:rPr>
          <w:delText>מאמרים רבים נוספים שלי בנושא חוקת הנחלות המקראית נמצאים באתר הניווט בתנ</w:delText>
        </w:r>
        <w:r w:rsidRPr="00467ACC" w:rsidDel="00183744">
          <w:rPr>
            <w:rtl/>
          </w:rPr>
          <w:delText>"</w:delText>
        </w:r>
        <w:r w:rsidRPr="00467ACC" w:rsidDel="00183744">
          <w:rPr>
            <w:rtl/>
            <w:lang w:bidi="he-IL"/>
          </w:rPr>
          <w:delText>ך</w:delText>
        </w:r>
        <w:r w:rsidRPr="00467ACC" w:rsidDel="00183744">
          <w:rPr>
            <w:rtl/>
          </w:rPr>
          <w:delText xml:space="preserve">: </w:delText>
        </w:r>
        <w:r w:rsidRPr="00467ACC" w:rsidDel="00183744">
          <w:delText>http://tora.us.fm/tnk1/msr/4qrqa.html</w:delText>
        </w:r>
        <w:r w:rsidRPr="00467ACC" w:rsidDel="00183744">
          <w:rPr>
            <w:rtl/>
          </w:rPr>
          <w:delText xml:space="preserve"> .</w:delText>
        </w:r>
      </w:del>
    </w:p>
  </w:footnote>
  <w:footnote w:id="49">
    <w:p w:rsidR="00064D15" w:rsidRPr="007304B5" w:rsidRDefault="00064D15" w:rsidP="007659F5">
      <w:pPr>
        <w:pStyle w:val="FootnoteText"/>
        <w:bidi/>
        <w:rPr>
          <w:ins w:id="897" w:author=" " w:date="2013-11-18T17:12:00Z"/>
          <w:rtl/>
          <w:lang w:bidi="he-IL"/>
        </w:rPr>
      </w:pPr>
      <w:ins w:id="898" w:author=" " w:date="2013-11-18T17:12:00Z">
        <w:r>
          <w:rPr>
            <w:rStyle w:val="FootnoteReference"/>
          </w:rPr>
          <w:footnoteRef/>
        </w:r>
        <w:r>
          <w:rPr>
            <w:rFonts w:hint="cs"/>
            <w:rtl/>
            <w:lang w:bidi="he-IL"/>
          </w:rPr>
          <w:t xml:space="preserve">בבלי </w:t>
        </w:r>
        <w:r w:rsidRPr="00414627">
          <w:rPr>
            <w:rtl/>
            <w:lang w:bidi="he-IL"/>
          </w:rPr>
          <w:t>בבא בתרא קכב</w:t>
        </w:r>
        <w:r>
          <w:rPr>
            <w:rFonts w:hint="cs"/>
            <w:rtl/>
            <w:lang w:bidi="he-IL"/>
          </w:rPr>
          <w:t xml:space="preserve"> א</w:t>
        </w:r>
      </w:ins>
      <w:ins w:id="899" w:author=" " w:date="2013-11-18T17:14:00Z">
        <w:r>
          <w:rPr>
            <w:rFonts w:hint="cs"/>
            <w:rtl/>
            <w:lang w:bidi="he-IL"/>
          </w:rPr>
          <w:t>.</w:t>
        </w:r>
      </w:ins>
    </w:p>
  </w:footnote>
  <w:footnote w:id="50">
    <w:p w:rsidR="00064D15" w:rsidRPr="007304B5" w:rsidDel="002967FF" w:rsidRDefault="00064D15" w:rsidP="00145A62">
      <w:pPr>
        <w:pStyle w:val="FootnoteText"/>
        <w:bidi/>
        <w:rPr>
          <w:del w:id="906" w:author=" " w:date="2013-11-18T17:10:00Z"/>
          <w:rtl/>
          <w:lang w:bidi="he-IL"/>
        </w:rPr>
      </w:pPr>
      <w:del w:id="907" w:author=" " w:date="2013-11-18T17:10:00Z">
        <w:r w:rsidDel="002967FF">
          <w:rPr>
            <w:rStyle w:val="FootnoteReference"/>
          </w:rPr>
          <w:footnoteRef/>
        </w:r>
      </w:del>
      <w:ins w:id="908" w:author=" " w:date="2013-11-18T17:07:00Z">
        <w:del w:id="909" w:author=" " w:date="2013-11-18T17:10:00Z">
          <w:r w:rsidRPr="00145A62" w:rsidDel="002967FF">
            <w:rPr>
              <w:b/>
              <w:bCs/>
              <w:rtl/>
            </w:rPr>
            <w:delText>"</w:delText>
          </w:r>
          <w:r w:rsidRPr="00145A62" w:rsidDel="002967FF">
            <w:rPr>
              <w:b/>
              <w:bCs/>
              <w:i/>
              <w:rtl/>
              <w:lang w:bidi="he-IL"/>
            </w:rPr>
            <w:delText xml:space="preserve">ולא נתחלקה </w:delText>
          </w:r>
          <w:r w:rsidRPr="00145A62" w:rsidDel="002967FF">
            <w:rPr>
              <w:b/>
              <w:bCs/>
              <w:i/>
              <w:rtl/>
            </w:rPr>
            <w:delText>[</w:delText>
          </w:r>
          <w:r w:rsidRPr="00145A62" w:rsidDel="002967FF">
            <w:rPr>
              <w:b/>
              <w:bCs/>
              <w:i/>
              <w:rtl/>
              <w:lang w:bidi="he-IL"/>
            </w:rPr>
            <w:delText>הארץ</w:delText>
          </w:r>
          <w:r w:rsidRPr="00145A62" w:rsidDel="002967FF">
            <w:rPr>
              <w:b/>
              <w:bCs/>
              <w:i/>
              <w:rtl/>
            </w:rPr>
            <w:delText xml:space="preserve">] </w:delText>
          </w:r>
          <w:r w:rsidRPr="00145A62" w:rsidDel="002967FF">
            <w:rPr>
              <w:b/>
              <w:bCs/>
              <w:i/>
              <w:rtl/>
              <w:lang w:bidi="he-IL"/>
            </w:rPr>
            <w:delText>אלא בכסף</w:delText>
          </w:r>
          <w:r w:rsidRPr="00145A62" w:rsidDel="002967FF">
            <w:rPr>
              <w:b/>
              <w:bCs/>
              <w:i/>
              <w:rtl/>
            </w:rPr>
            <w:delText xml:space="preserve">, </w:delText>
          </w:r>
          <w:r w:rsidRPr="00145A62" w:rsidDel="002967FF">
            <w:rPr>
              <w:b/>
              <w:bCs/>
              <w:i/>
              <w:rtl/>
              <w:lang w:bidi="he-IL"/>
            </w:rPr>
            <w:delText>שנאמר</w:delText>
          </w:r>
          <w:r w:rsidRPr="00145A62" w:rsidDel="002967FF">
            <w:rPr>
              <w:b/>
              <w:bCs/>
              <w:i/>
              <w:rtl/>
            </w:rPr>
            <w:delText>: '</w:delText>
          </w:r>
          <w:r w:rsidRPr="00145A62" w:rsidDel="002967FF">
            <w:rPr>
              <w:b/>
              <w:bCs/>
              <w:i/>
              <w:rtl/>
              <w:lang w:bidi="he-IL"/>
            </w:rPr>
            <w:delText>בין רב למעט</w:delText>
          </w:r>
          <w:r w:rsidRPr="00145A62" w:rsidDel="002967FF">
            <w:rPr>
              <w:b/>
              <w:bCs/>
              <w:i/>
              <w:rtl/>
            </w:rPr>
            <w:delText xml:space="preserve">'. </w:delText>
          </w:r>
          <w:r w:rsidRPr="00145A62" w:rsidDel="002967FF">
            <w:rPr>
              <w:b/>
              <w:bCs/>
              <w:i/>
              <w:rtl/>
              <w:lang w:bidi="he-IL"/>
            </w:rPr>
            <w:delText>אמר רבי יהודה</w:delText>
          </w:r>
          <w:r w:rsidRPr="00145A62" w:rsidDel="002967FF">
            <w:rPr>
              <w:b/>
              <w:bCs/>
              <w:i/>
              <w:rtl/>
            </w:rPr>
            <w:delText xml:space="preserve">: </w:delText>
          </w:r>
          <w:r w:rsidRPr="00145A62" w:rsidDel="002967FF">
            <w:rPr>
              <w:b/>
              <w:bCs/>
              <w:i/>
              <w:rtl/>
              <w:lang w:bidi="he-IL"/>
            </w:rPr>
            <w:delText xml:space="preserve">סאה ביהודה שוה חמש סאין בגליל </w:delText>
          </w:r>
          <w:r w:rsidRPr="00145A62" w:rsidDel="002967FF">
            <w:rPr>
              <w:b/>
              <w:bCs/>
              <w:i/>
              <w:rtl/>
            </w:rPr>
            <w:delText xml:space="preserve">... </w:delText>
          </w:r>
          <w:r w:rsidRPr="00145A62" w:rsidDel="002967FF">
            <w:rPr>
              <w:b/>
              <w:bCs/>
              <w:i/>
              <w:rtl/>
              <w:lang w:bidi="he-IL"/>
            </w:rPr>
            <w:delText>למאי</w:delText>
          </w:r>
          <w:r w:rsidRPr="00145A62" w:rsidDel="002967FF">
            <w:rPr>
              <w:b/>
              <w:bCs/>
              <w:i/>
              <w:rtl/>
            </w:rPr>
            <w:delText xml:space="preserve">? </w:delText>
          </w:r>
          <w:r w:rsidRPr="00145A62" w:rsidDel="002967FF">
            <w:rPr>
              <w:b/>
              <w:bCs/>
              <w:i/>
              <w:rtl/>
              <w:lang w:bidi="he-IL"/>
            </w:rPr>
            <w:delText xml:space="preserve">אילימא לשופרא וסניא </w:delText>
          </w:r>
          <w:r w:rsidRPr="00145A62" w:rsidDel="002967FF">
            <w:rPr>
              <w:b/>
              <w:bCs/>
              <w:i/>
              <w:rtl/>
            </w:rPr>
            <w:delText xml:space="preserve">- </w:delText>
          </w:r>
          <w:r w:rsidRPr="00145A62" w:rsidDel="002967FF">
            <w:rPr>
              <w:b/>
              <w:bCs/>
              <w:i/>
              <w:rtl/>
              <w:lang w:bidi="he-IL"/>
            </w:rPr>
            <w:delText>אטו בשופטני עסקינן</w:delText>
          </w:r>
          <w:r w:rsidRPr="00145A62" w:rsidDel="002967FF">
            <w:rPr>
              <w:b/>
              <w:bCs/>
              <w:i/>
              <w:rtl/>
            </w:rPr>
            <w:delText xml:space="preserve">?! </w:delText>
          </w:r>
          <w:r w:rsidRPr="00145A62" w:rsidDel="002967FF">
            <w:rPr>
              <w:b/>
              <w:bCs/>
              <w:i/>
              <w:rtl/>
              <w:lang w:bidi="he-IL"/>
            </w:rPr>
            <w:delText>אלא לקרובה ורחוקה</w:delText>
          </w:r>
          <w:r w:rsidRPr="00145A62" w:rsidDel="002967FF">
            <w:rPr>
              <w:b/>
              <w:bCs/>
              <w:i/>
              <w:rtl/>
            </w:rPr>
            <w:delText xml:space="preserve">. </w:delText>
          </w:r>
          <w:r w:rsidRPr="00145A62" w:rsidDel="002967FF">
            <w:rPr>
              <w:b/>
              <w:bCs/>
              <w:i/>
              <w:rtl/>
              <w:lang w:bidi="he-IL"/>
            </w:rPr>
            <w:delText>כתנאי</w:delText>
          </w:r>
          <w:r w:rsidRPr="00145A62" w:rsidDel="002967FF">
            <w:rPr>
              <w:b/>
              <w:bCs/>
              <w:i/>
              <w:rtl/>
            </w:rPr>
            <w:delText xml:space="preserve">: </w:delText>
          </w:r>
          <w:r w:rsidRPr="00145A62" w:rsidDel="002967FF">
            <w:rPr>
              <w:b/>
              <w:bCs/>
              <w:i/>
              <w:rtl/>
              <w:lang w:bidi="he-IL"/>
            </w:rPr>
            <w:delText>רבי אליעזר אומר</w:delText>
          </w:r>
          <w:r w:rsidRPr="00145A62" w:rsidDel="002967FF">
            <w:rPr>
              <w:b/>
              <w:bCs/>
              <w:i/>
              <w:rtl/>
            </w:rPr>
            <w:delText xml:space="preserve">: </w:delText>
          </w:r>
          <w:r w:rsidRPr="00145A62" w:rsidDel="002967FF">
            <w:rPr>
              <w:b/>
              <w:bCs/>
              <w:i/>
              <w:rtl/>
              <w:lang w:bidi="he-IL"/>
            </w:rPr>
            <w:delText>בכספים העלוה</w:delText>
          </w:r>
          <w:r w:rsidRPr="00145A62" w:rsidDel="002967FF">
            <w:rPr>
              <w:b/>
              <w:bCs/>
              <w:i/>
              <w:rtl/>
            </w:rPr>
            <w:delText xml:space="preserve">; </w:delText>
          </w:r>
          <w:r w:rsidRPr="00145A62" w:rsidDel="002967FF">
            <w:rPr>
              <w:b/>
              <w:bCs/>
              <w:i/>
              <w:rtl/>
              <w:lang w:bidi="he-IL"/>
            </w:rPr>
            <w:delText>רבי יהושע אומר</w:delText>
          </w:r>
          <w:r w:rsidRPr="00145A62" w:rsidDel="002967FF">
            <w:rPr>
              <w:b/>
              <w:bCs/>
              <w:i/>
              <w:rtl/>
            </w:rPr>
            <w:delText xml:space="preserve">: </w:delText>
          </w:r>
          <w:r w:rsidRPr="00145A62" w:rsidDel="002967FF">
            <w:rPr>
              <w:b/>
              <w:bCs/>
              <w:i/>
              <w:rtl/>
              <w:lang w:bidi="he-IL"/>
            </w:rPr>
            <w:delText>בקרקע העלוה</w:delText>
          </w:r>
          <w:r w:rsidRPr="00145A62" w:rsidDel="002967FF">
            <w:rPr>
              <w:b/>
              <w:bCs/>
              <w:rtl/>
            </w:rPr>
            <w:delText>"</w:delText>
          </w:r>
          <w:r w:rsidDel="002967FF">
            <w:rPr>
              <w:rFonts w:hint="cs"/>
              <w:rtl/>
              <w:lang w:bidi="he-IL"/>
            </w:rPr>
            <w:delText xml:space="preserve"> (</w:delText>
          </w:r>
        </w:del>
      </w:ins>
      <w:del w:id="910" w:author=" " w:date="2013-11-18T17:10:00Z">
        <w:r w:rsidDel="002967FF">
          <w:rPr>
            <w:rFonts w:hint="cs"/>
            <w:rtl/>
            <w:lang w:bidi="he-IL"/>
          </w:rPr>
          <w:delText xml:space="preserve">בבלי </w:delText>
        </w:r>
        <w:r w:rsidRPr="00414627" w:rsidDel="002967FF">
          <w:rPr>
            <w:rtl/>
            <w:lang w:bidi="he-IL"/>
          </w:rPr>
          <w:delText>בבא בתרא קכב</w:delText>
        </w:r>
        <w:r w:rsidDel="002967FF">
          <w:rPr>
            <w:rFonts w:hint="cs"/>
            <w:rtl/>
            <w:lang w:bidi="he-IL"/>
          </w:rPr>
          <w:delText>א</w:delText>
        </w:r>
      </w:del>
      <w:ins w:id="911" w:author=" " w:date="2013-11-18T17:07:00Z">
        <w:del w:id="912" w:author=" " w:date="2013-11-18T17:10:00Z">
          <w:r w:rsidDel="002967FF">
            <w:rPr>
              <w:rFonts w:hint="cs"/>
              <w:rtl/>
              <w:lang w:bidi="he-IL"/>
            </w:rPr>
            <w:delText>)</w:delText>
          </w:r>
        </w:del>
      </w:ins>
      <w:del w:id="913" w:author=" " w:date="2013-11-18T17:10:00Z">
        <w:r w:rsidDel="002967FF">
          <w:rPr>
            <w:rFonts w:hint="cs"/>
            <w:rtl/>
            <w:lang w:bidi="he-IL"/>
          </w:rPr>
          <w:delText xml:space="preserve">. </w:delText>
        </w:r>
        <w:r w:rsidRPr="00145A62" w:rsidDel="002967FF">
          <w:rPr>
            <w:rFonts w:hint="cs"/>
            <w:highlight w:val="yellow"/>
            <w:rtl/>
            <w:lang w:bidi="he-IL"/>
          </w:rPr>
          <w:delText>עדיףלתתאתהמקורמתורגםבגוףהמאמר</w:delText>
        </w:r>
        <w:r w:rsidRPr="00145A62" w:rsidDel="002967FF">
          <w:rPr>
            <w:highlight w:val="yellow"/>
            <w:rtl/>
            <w:lang w:bidi="he-IL"/>
          </w:rPr>
          <w:delText xml:space="preserve">, </w:delText>
        </w:r>
        <w:r w:rsidRPr="00145A62" w:rsidDel="002967FF">
          <w:rPr>
            <w:rFonts w:hint="cs"/>
            <w:highlight w:val="yellow"/>
            <w:rtl/>
            <w:lang w:bidi="he-IL"/>
          </w:rPr>
          <w:delText>ופהבהערתשולייםאתהמקור</w:delText>
        </w:r>
      </w:del>
      <w:ins w:id="914" w:author=" " w:date="2013-11-18T17:08:00Z">
        <w:del w:id="915" w:author=" " w:date="2013-11-18T17:10:00Z">
          <w:r w:rsidDel="002967FF">
            <w:rPr>
              <w:rFonts w:hint="cs"/>
              <w:rtl/>
              <w:lang w:bidi="he-IL"/>
            </w:rPr>
            <w:delText>-</w:delText>
          </w:r>
        </w:del>
      </w:ins>
      <w:del w:id="916" w:author=" " w:date="2013-11-18T17:10:00Z">
        <w:r w:rsidDel="002967FF">
          <w:rPr>
            <w:rFonts w:hint="cs"/>
            <w:rtl/>
            <w:lang w:bidi="he-IL"/>
          </w:rPr>
          <w:delText>.</w:delText>
        </w:r>
      </w:del>
    </w:p>
  </w:footnote>
  <w:footnote w:id="51">
    <w:p w:rsidR="00064D15" w:rsidRDefault="00064D15" w:rsidP="00281C70">
      <w:pPr>
        <w:pStyle w:val="FootnoteText"/>
        <w:bidi/>
        <w:rPr>
          <w:rtl/>
          <w:lang w:bidi="he-IL"/>
        </w:rPr>
        <w:pPrChange w:id="958" w:author="Aharon Ariel" w:date="2013-10-17T22:39:00Z">
          <w:pPr>
            <w:pStyle w:val="FootnoteText"/>
          </w:pPr>
        </w:pPrChange>
      </w:pPr>
      <w:ins w:id="959" w:author="Aharon Ariel" w:date="2013-10-17T22:39:00Z">
        <w:r>
          <w:rPr>
            <w:rStyle w:val="FootnoteReference"/>
          </w:rPr>
          <w:footnoteRef/>
        </w:r>
        <w:r>
          <w:rPr>
            <w:rFonts w:ascii="Verdana" w:eastAsia="Verdana" w:hAnsi="Verdana"/>
            <w:highlight w:val="white"/>
            <w:rtl/>
            <w:lang w:bidi="he-IL"/>
          </w:rPr>
          <w:t>ערכין לב</w:t>
        </w:r>
        <w:r>
          <w:rPr>
            <w:rFonts w:ascii="Verdana" w:eastAsia="Verdana" w:hAnsi="Verdana" w:hint="cs"/>
            <w:rtl/>
            <w:lang w:bidi="he-IL"/>
          </w:rPr>
          <w:t xml:space="preserve"> ע"ב.</w:t>
        </w:r>
      </w:ins>
    </w:p>
  </w:footnote>
  <w:footnote w:id="52">
    <w:p w:rsidR="00064D15" w:rsidDel="00B12878" w:rsidRDefault="00064D15" w:rsidP="00281C70">
      <w:pPr>
        <w:pStyle w:val="FootnoteText"/>
        <w:bidi/>
        <w:rPr>
          <w:del w:id="964" w:author=" " w:date="2013-11-19T14:44:00Z"/>
          <w:rtl/>
          <w:lang w:bidi="he-IL"/>
        </w:rPr>
        <w:pPrChange w:id="965" w:author="Aharon Ariel" w:date="2013-10-17T22:40:00Z">
          <w:pPr>
            <w:pStyle w:val="FootnoteText"/>
          </w:pPr>
        </w:pPrChange>
      </w:pPr>
      <w:ins w:id="966" w:author="Aharon Ariel" w:date="2013-10-17T22:39:00Z">
        <w:del w:id="967" w:author=" " w:date="2013-11-19T14:44:00Z">
          <w:r w:rsidDel="00B12878">
            <w:rPr>
              <w:rStyle w:val="FootnoteReference"/>
            </w:rPr>
            <w:footnoteRef/>
          </w:r>
          <w:r w:rsidRPr="00414627" w:rsidDel="00B12878">
            <w:rPr>
              <w:rtl/>
              <w:lang w:bidi="he-IL"/>
            </w:rPr>
            <w:delText>עבודה זרה ט</w:delText>
          </w:r>
        </w:del>
      </w:ins>
      <w:ins w:id="968" w:author="Aharon Ariel" w:date="2013-10-17T22:40:00Z">
        <w:del w:id="969" w:author=" " w:date="2013-11-19T14:44:00Z">
          <w:r w:rsidDel="00B12878">
            <w:rPr>
              <w:rFonts w:hint="cs"/>
              <w:rtl/>
              <w:lang w:bidi="he-IL"/>
            </w:rPr>
            <w:delText xml:space="preserve">ע"ב. </w:delText>
          </w:r>
          <w:r w:rsidRPr="00414627" w:rsidDel="00B12878">
            <w:rPr>
              <w:rtl/>
              <w:lang w:bidi="he-IL"/>
            </w:rPr>
            <w:delText>מצוות היובל נחשבת כמאפיין של ימות המשיח גם במקורות מאוחרים יותר</w:delText>
          </w:r>
          <w:r w:rsidDel="00B12878">
            <w:rPr>
              <w:rFonts w:hint="cs"/>
              <w:rtl/>
              <w:lang w:bidi="he-IL"/>
            </w:rPr>
            <w:delText>, כגון אצל ה</w:delText>
          </w:r>
          <w:r w:rsidRPr="00414627" w:rsidDel="00B12878">
            <w:rPr>
              <w:rtl/>
              <w:lang w:bidi="he-IL"/>
            </w:rPr>
            <w:delText>רמב</w:delText>
          </w:r>
          <w:r w:rsidRPr="00414627" w:rsidDel="00B12878">
            <w:rPr>
              <w:rtl/>
            </w:rPr>
            <w:delText>"</w:delText>
          </w:r>
          <w:r w:rsidRPr="00414627" w:rsidDel="00B12878">
            <w:rPr>
              <w:rtl/>
              <w:lang w:bidi="he-IL"/>
            </w:rPr>
            <w:delText>ם</w:delText>
          </w:r>
          <w:r w:rsidDel="00B12878">
            <w:rPr>
              <w:rFonts w:hint="cs"/>
              <w:rtl/>
              <w:lang w:bidi="he-IL"/>
            </w:rPr>
            <w:delText xml:space="preserve"> (משנה תורה, </w:delText>
          </w:r>
          <w:r w:rsidRPr="00414627" w:rsidDel="00B12878">
            <w:rPr>
              <w:rtl/>
              <w:lang w:bidi="he-IL"/>
            </w:rPr>
            <w:delText>הלכות מלכים ומלחמות</w:delText>
          </w:r>
          <w:r w:rsidDel="00B12878">
            <w:rPr>
              <w:rFonts w:hint="cs"/>
              <w:rtl/>
              <w:lang w:bidi="he-IL"/>
            </w:rPr>
            <w:delText>יהם</w:delText>
          </w:r>
          <w:r w:rsidRPr="00414627" w:rsidDel="00B12878">
            <w:rPr>
              <w:rtl/>
              <w:lang w:bidi="he-IL"/>
            </w:rPr>
            <w:delText xml:space="preserve"> יא א</w:delText>
          </w:r>
          <w:r w:rsidDel="00B12878">
            <w:rPr>
              <w:rFonts w:hint="cs"/>
              <w:rtl/>
              <w:lang w:bidi="he-IL"/>
            </w:rPr>
            <w:delText>).</w:delText>
          </w:r>
        </w:del>
      </w:ins>
    </w:p>
  </w:footnote>
  <w:footnote w:id="53">
    <w:p w:rsidR="00064D15" w:rsidRDefault="00064D15" w:rsidP="00B12878">
      <w:pPr>
        <w:pStyle w:val="FootnoteText"/>
        <w:bidi/>
        <w:rPr>
          <w:ins w:id="971" w:author=" " w:date="2013-11-19T14:44:00Z"/>
          <w:rtl/>
          <w:lang w:bidi="he-IL"/>
        </w:rPr>
      </w:pPr>
      <w:ins w:id="972" w:author=" " w:date="2013-11-19T14:44:00Z">
        <w:r>
          <w:rPr>
            <w:rStyle w:val="FootnoteReference"/>
          </w:rPr>
          <w:footnoteRef/>
        </w:r>
        <w:r w:rsidRPr="00414627">
          <w:rPr>
            <w:rtl/>
            <w:lang w:bidi="he-IL"/>
          </w:rPr>
          <w:t>עבודה זרה ט</w:t>
        </w:r>
        <w:r>
          <w:rPr>
            <w:rFonts w:hint="cs"/>
            <w:rtl/>
            <w:lang w:bidi="he-IL"/>
          </w:rPr>
          <w:t xml:space="preserve">ע"ב. </w:t>
        </w:r>
        <w:r w:rsidRPr="00414627">
          <w:rPr>
            <w:rtl/>
            <w:lang w:bidi="he-IL"/>
          </w:rPr>
          <w:t>מצוות היובל נחשבת כמאפיין של ימות המשיח גם במקורות מאוחרים יותר</w:t>
        </w:r>
        <w:r>
          <w:rPr>
            <w:rFonts w:hint="cs"/>
            <w:rtl/>
            <w:lang w:bidi="he-IL"/>
          </w:rPr>
          <w:t>, כגון אצל ה</w:t>
        </w:r>
        <w:r w:rsidRPr="00414627">
          <w:rPr>
            <w:rtl/>
            <w:lang w:bidi="he-IL"/>
          </w:rPr>
          <w:t>רמב</w:t>
        </w:r>
        <w:r w:rsidRPr="00414627">
          <w:rPr>
            <w:rtl/>
          </w:rPr>
          <w:t>"</w:t>
        </w:r>
        <w:r w:rsidRPr="00414627">
          <w:rPr>
            <w:rtl/>
            <w:lang w:bidi="he-IL"/>
          </w:rPr>
          <w:t>ם</w:t>
        </w:r>
        <w:r>
          <w:rPr>
            <w:rFonts w:hint="cs"/>
            <w:rtl/>
            <w:lang w:bidi="he-IL"/>
          </w:rPr>
          <w:t xml:space="preserve"> (משנה תורה, </w:t>
        </w:r>
        <w:r w:rsidRPr="00414627">
          <w:rPr>
            <w:rtl/>
            <w:lang w:bidi="he-IL"/>
          </w:rPr>
          <w:t>הלכות מלכים ומלחמות</w:t>
        </w:r>
        <w:r>
          <w:rPr>
            <w:rFonts w:hint="cs"/>
            <w:rtl/>
            <w:lang w:bidi="he-IL"/>
          </w:rPr>
          <w:t>יהם</w:t>
        </w:r>
        <w:r w:rsidRPr="00414627">
          <w:rPr>
            <w:rtl/>
            <w:lang w:bidi="he-IL"/>
          </w:rPr>
          <w:t xml:space="preserve"> יא א</w:t>
        </w:r>
        <w:r>
          <w:rPr>
            <w:rFonts w:hint="cs"/>
            <w:rtl/>
            <w:lang w:bidi="he-IL"/>
          </w:rPr>
          <w:t>).</w:t>
        </w:r>
      </w:ins>
    </w:p>
  </w:footnote>
  <w:footnote w:id="54">
    <w:p w:rsidR="00064D15" w:rsidRDefault="00064D15" w:rsidP="00FF3E3A">
      <w:pPr>
        <w:pStyle w:val="FootnoteText"/>
        <w:bidi/>
        <w:rPr>
          <w:ins w:id="982" w:author=" " w:date="2013-11-19T14:44:00Z"/>
          <w:rtl/>
        </w:rPr>
      </w:pPr>
      <w:ins w:id="983" w:author=" " w:date="2013-11-19T14:44:00Z">
        <w:r>
          <w:rPr>
            <w:rStyle w:val="FootnoteReference"/>
          </w:rPr>
          <w:footnoteRef/>
        </w:r>
        <w:r>
          <w:rPr>
            <w:rFonts w:hint="cs"/>
            <w:rtl/>
            <w:lang w:bidi="he-IL"/>
          </w:rPr>
          <w:t xml:space="preserve">פירוט מקורות מלאים ומסקנות מעשיות ניתן למצוא </w:t>
        </w:r>
        <w:r w:rsidRPr="00414627">
          <w:rPr>
            <w:rtl/>
            <w:lang w:bidi="he-IL"/>
          </w:rPr>
          <w:t>במאמרי</w:t>
        </w:r>
        <w:r>
          <w:rPr>
            <w:rFonts w:hint="cs"/>
            <w:rtl/>
          </w:rPr>
          <w:t>:</w:t>
        </w:r>
        <w:r w:rsidRPr="00414627">
          <w:rPr>
            <w:rtl/>
          </w:rPr>
          <w:t xml:space="preserve"> "</w:t>
        </w:r>
        <w:r w:rsidRPr="00414627">
          <w:rPr>
            <w:rtl/>
            <w:lang w:bidi="he-IL"/>
          </w:rPr>
          <w:t xml:space="preserve">התחילו במשחק מראשיתו </w:t>
        </w:r>
        <w:r w:rsidRPr="00414627">
          <w:rPr>
            <w:rtl/>
          </w:rPr>
          <w:t xml:space="preserve">- </w:t>
        </w:r>
        <w:r w:rsidRPr="00414627">
          <w:rPr>
            <w:rtl/>
            <w:lang w:bidi="he-IL"/>
          </w:rPr>
          <w:t>מצוות חלוקת הנחלות והיובל מראשית הציונות ועד ימינו</w:t>
        </w:r>
        <w:r>
          <w:rPr>
            <w:rFonts w:hint="cs"/>
            <w:sz w:val="18"/>
            <w:rtl/>
            <w:lang w:bidi="he-IL"/>
          </w:rPr>
          <w:t>",ש</w:t>
        </w:r>
        <w:r>
          <w:rPr>
            <w:sz w:val="18"/>
            <w:rtl/>
            <w:lang w:bidi="he-IL"/>
          </w:rPr>
          <w:t>התפרסם ב</w:t>
        </w:r>
        <w:r>
          <w:rPr>
            <w:sz w:val="18"/>
            <w:rtl/>
          </w:rPr>
          <w:t>"</w:t>
        </w:r>
        <w:r>
          <w:rPr>
            <w:sz w:val="18"/>
            <w:rtl/>
            <w:lang w:bidi="he-IL"/>
          </w:rPr>
          <w:t>אקדמות</w:t>
        </w:r>
        <w:r>
          <w:rPr>
            <w:sz w:val="18"/>
            <w:rtl/>
          </w:rPr>
          <w:t xml:space="preserve">" </w:t>
        </w:r>
        <w:r>
          <w:rPr>
            <w:sz w:val="18"/>
            <w:rtl/>
            <w:lang w:bidi="he-IL"/>
          </w:rPr>
          <w:t>כח</w:t>
        </w:r>
        <w:r>
          <w:rPr>
            <w:sz w:val="18"/>
            <w:rtl/>
          </w:rPr>
          <w:t xml:space="preserve">, </w:t>
        </w:r>
        <w:r>
          <w:rPr>
            <w:sz w:val="18"/>
            <w:rtl/>
            <w:lang w:bidi="he-IL"/>
          </w:rPr>
          <w:t>אדר ה</w:t>
        </w:r>
        <w:r>
          <w:rPr>
            <w:sz w:val="18"/>
            <w:rtl/>
          </w:rPr>
          <w:t>'</w:t>
        </w:r>
        <w:r>
          <w:rPr>
            <w:sz w:val="18"/>
            <w:rtl/>
            <w:lang w:bidi="he-IL"/>
          </w:rPr>
          <w:t>תשע</w:t>
        </w:r>
        <w:r>
          <w:rPr>
            <w:sz w:val="18"/>
            <w:rtl/>
          </w:rPr>
          <w:t>"</w:t>
        </w:r>
        <w:r>
          <w:rPr>
            <w:sz w:val="18"/>
            <w:rtl/>
            <w:lang w:bidi="he-IL"/>
          </w:rPr>
          <w:t>ג</w:t>
        </w:r>
        <w:r>
          <w:rPr>
            <w:rFonts w:hint="cs"/>
            <w:sz w:val="18"/>
            <w:rtl/>
            <w:lang w:bidi="he-IL"/>
          </w:rPr>
          <w:t xml:space="preserve">. </w:t>
        </w:r>
        <w:r>
          <w:rPr>
            <w:sz w:val="18"/>
            <w:rtl/>
            <w:lang w:bidi="he-IL"/>
          </w:rPr>
          <w:t>גרסת קדם</w:t>
        </w:r>
        <w:r>
          <w:rPr>
            <w:sz w:val="18"/>
            <w:rtl/>
          </w:rPr>
          <w:t>-</w:t>
        </w:r>
        <w:r>
          <w:rPr>
            <w:sz w:val="18"/>
            <w:rtl/>
            <w:lang w:bidi="he-IL"/>
          </w:rPr>
          <w:t>הדפסה</w:t>
        </w:r>
        <w:r>
          <w:rPr>
            <w:rFonts w:hint="cs"/>
            <w:sz w:val="18"/>
            <w:rtl/>
            <w:lang w:bidi="he-IL"/>
          </w:rPr>
          <w:t xml:space="preserve"> נמצאת ברשת: </w:t>
        </w:r>
        <w:r>
          <w:fldChar w:fldCharType="begin"/>
        </w:r>
        <w:r>
          <w:instrText xml:space="preserve"> HYPERLINK "http://tora.us.fm/tryg/mamr/yovl_etc.html" \h </w:instrText>
        </w:r>
        <w:r>
          <w:fldChar w:fldCharType="separate"/>
        </w:r>
        <w:r>
          <w:rPr>
            <w:color w:val="1155CC"/>
            <w:sz w:val="18"/>
            <w:u w:val="single"/>
          </w:rPr>
          <w:t>http://tora.us.fm/tryg/mamr/yovl_etc.html</w:t>
        </w:r>
        <w:r>
          <w:rPr>
            <w:color w:val="1155CC"/>
            <w:sz w:val="18"/>
            <w:u w:val="single"/>
          </w:rPr>
          <w:fldChar w:fldCharType="end"/>
        </w:r>
      </w:ins>
    </w:p>
  </w:footnote>
  <w:footnote w:id="55">
    <w:p w:rsidR="00064D15" w:rsidDel="001D6378" w:rsidRDefault="00064D15" w:rsidP="0081621B">
      <w:pPr>
        <w:pStyle w:val="FootnoteText"/>
        <w:bidi/>
        <w:rPr>
          <w:del w:id="1022" w:author=" " w:date="2013-11-18T17:45:00Z"/>
          <w:rtl/>
        </w:rPr>
      </w:pPr>
      <w:del w:id="1023" w:author=" " w:date="2013-11-18T17:45:00Z">
        <w:r w:rsidDel="001D6378">
          <w:rPr>
            <w:rStyle w:val="FootnoteReference"/>
          </w:rPr>
          <w:footnoteRef/>
        </w:r>
      </w:del>
      <w:ins w:id="1024" w:author=" " w:date="2013-11-18T17:45:00Z">
        <w:del w:id="1025" w:author=" " w:date="2013-11-18T17:45:00Z">
          <w:r w:rsidRPr="00414627" w:rsidDel="001D6378">
            <w:rPr>
              <w:rtl/>
            </w:rPr>
            <w:delText>במאמרי</w:delText>
          </w:r>
          <w:r w:rsidDel="001D6378">
            <w:rPr>
              <w:rFonts w:hint="cs"/>
              <w:rtl/>
            </w:rPr>
            <w:delText>:</w:delText>
          </w:r>
          <w:r w:rsidRPr="00414627" w:rsidDel="001D6378">
            <w:rPr>
              <w:rtl/>
            </w:rPr>
            <w:delText xml:space="preserve"> "התחילו במשחק מראשיתו - מצוות חלוקת הנחלות והיובל מראשית הציונות ועד ימינו</w:delText>
          </w:r>
        </w:del>
      </w:ins>
      <w:del w:id="1026" w:author=" " w:date="2013-11-18T17:45:00Z">
        <w:r w:rsidDel="001D6378">
          <w:rPr>
            <w:sz w:val="18"/>
            <w:rtl/>
            <w:lang w:bidi="he-IL"/>
          </w:rPr>
          <w:delText>התפרסם ב</w:delText>
        </w:r>
        <w:r w:rsidDel="001D6378">
          <w:rPr>
            <w:sz w:val="18"/>
            <w:rtl/>
          </w:rPr>
          <w:delText>"</w:delText>
        </w:r>
        <w:r w:rsidDel="001D6378">
          <w:rPr>
            <w:sz w:val="18"/>
            <w:rtl/>
            <w:lang w:bidi="he-IL"/>
          </w:rPr>
          <w:delText>אקדמות</w:delText>
        </w:r>
        <w:r w:rsidDel="001D6378">
          <w:rPr>
            <w:sz w:val="18"/>
            <w:rtl/>
          </w:rPr>
          <w:delText xml:space="preserve">" </w:delText>
        </w:r>
        <w:r w:rsidDel="001D6378">
          <w:rPr>
            <w:sz w:val="18"/>
            <w:rtl/>
            <w:lang w:bidi="he-IL"/>
          </w:rPr>
          <w:delText>כח</w:delText>
        </w:r>
        <w:r w:rsidDel="001D6378">
          <w:rPr>
            <w:sz w:val="18"/>
            <w:rtl/>
          </w:rPr>
          <w:delText xml:space="preserve">, </w:delText>
        </w:r>
        <w:r w:rsidDel="001D6378">
          <w:rPr>
            <w:sz w:val="18"/>
            <w:rtl/>
            <w:lang w:bidi="he-IL"/>
          </w:rPr>
          <w:delText>אדר ה</w:delText>
        </w:r>
        <w:r w:rsidDel="001D6378">
          <w:rPr>
            <w:sz w:val="18"/>
            <w:rtl/>
          </w:rPr>
          <w:delText>'</w:delText>
        </w:r>
        <w:r w:rsidDel="001D6378">
          <w:rPr>
            <w:sz w:val="18"/>
            <w:rtl/>
            <w:lang w:bidi="he-IL"/>
          </w:rPr>
          <w:delText>תשע</w:delText>
        </w:r>
        <w:r w:rsidDel="001D6378">
          <w:rPr>
            <w:sz w:val="18"/>
            <w:rtl/>
          </w:rPr>
          <w:delText>"</w:delText>
        </w:r>
        <w:r w:rsidDel="001D6378">
          <w:rPr>
            <w:sz w:val="18"/>
            <w:rtl/>
            <w:lang w:bidi="he-IL"/>
          </w:rPr>
          <w:delText>ג</w:delText>
        </w:r>
        <w:r w:rsidDel="001D6378">
          <w:rPr>
            <w:sz w:val="18"/>
            <w:rtl/>
          </w:rPr>
          <w:delText xml:space="preserve">; </w:delText>
        </w:r>
        <w:r w:rsidDel="001D6378">
          <w:rPr>
            <w:sz w:val="18"/>
            <w:rtl/>
            <w:lang w:bidi="he-IL"/>
          </w:rPr>
          <w:delText>גרסת קדם</w:delText>
        </w:r>
        <w:r w:rsidDel="001D6378">
          <w:rPr>
            <w:sz w:val="18"/>
            <w:rtl/>
          </w:rPr>
          <w:delText>-</w:delText>
        </w:r>
        <w:r w:rsidDel="001D6378">
          <w:rPr>
            <w:sz w:val="18"/>
            <w:rtl/>
            <w:lang w:bidi="he-IL"/>
          </w:rPr>
          <w:delText>הדפסה</w:delText>
        </w:r>
        <w:r w:rsidDel="001D6378">
          <w:rPr>
            <w:sz w:val="18"/>
            <w:rtl/>
          </w:rPr>
          <w:delText xml:space="preserve">: </w:delText>
        </w:r>
        <w:r w:rsidDel="001D6378">
          <w:fldChar w:fldCharType="begin"/>
        </w:r>
        <w:r w:rsidDel="001D6378">
          <w:delInstrText xml:space="preserve"> HYPERLINK "http://tora.us.fm/tryg/mamr/yovl_etc.html" \h </w:delInstrText>
        </w:r>
        <w:r w:rsidDel="001D6378">
          <w:fldChar w:fldCharType="separate"/>
        </w:r>
        <w:r w:rsidDel="001D6378">
          <w:rPr>
            <w:color w:val="1155CC"/>
            <w:sz w:val="18"/>
            <w:u w:val="single"/>
          </w:rPr>
          <w:delText>http://tora.us.fm/tryg/mamr/yovl_etc.html</w:delText>
        </w:r>
        <w:r w:rsidDel="001D6378">
          <w:rPr>
            <w:color w:val="1155CC"/>
            <w:sz w:val="18"/>
            <w:u w:val="single"/>
          </w:rPr>
          <w:fldChar w:fldCharType="end"/>
        </w:r>
      </w:del>
    </w:p>
  </w:footnote>
  <w:footnote w:id="56">
    <w:p w:rsidR="00064D15" w:rsidRPr="00D7031D" w:rsidRDefault="00064D15" w:rsidP="00D7031D">
      <w:pPr>
        <w:rPr>
          <w:ins w:id="1037" w:author=" " w:date="2013-11-19T15:05:00Z"/>
          <w:rFonts w:asciiTheme="minorHAnsi" w:hAnsiTheme="minorHAnsi" w:hint="cs"/>
          <w:rtl/>
          <w:rPrChange w:id="1038" w:author=" " w:date="2013-11-19T15:05:00Z">
            <w:rPr>
              <w:ins w:id="1039" w:author=" " w:date="2013-11-19T15:05:00Z"/>
              <w:rFonts w:hint="cs"/>
              <w:rtl/>
            </w:rPr>
          </w:rPrChange>
        </w:rPr>
        <w:pPrChange w:id="1040" w:author=" " w:date="2013-11-19T15:05:00Z">
          <w:pPr>
            <w:pStyle w:val="FootnoteText"/>
            <w:bidi/>
          </w:pPr>
        </w:pPrChange>
      </w:pPr>
      <w:r>
        <w:rPr>
          <w:rStyle w:val="FootnoteReference"/>
        </w:rPr>
        <w:footnoteRef/>
      </w:r>
      <w:ins w:id="1041" w:author=" " w:date="2013-11-18T18:00:00Z">
        <w:r>
          <w:t>Henry George, "</w:t>
        </w:r>
        <w:r w:rsidRPr="007E3F66">
          <w:rPr>
            <w:b/>
            <w:bCs/>
            <w:rPrChange w:id="1042" w:author=" " w:date="2013-11-18T18:02:00Z">
              <w:rPr/>
            </w:rPrChange>
          </w:rPr>
          <w:t>Progress and Poverty</w:t>
        </w:r>
        <w:r>
          <w:t xml:space="preserve">", </w:t>
        </w:r>
      </w:ins>
      <w:ins w:id="1043" w:author=" " w:date="2013-11-18T18:02:00Z">
        <w:r>
          <w:t>New York, 1879</w:t>
        </w:r>
      </w:ins>
    </w:p>
    <w:p w:rsidR="00064D15" w:rsidRDefault="00064D15" w:rsidP="00D7031D">
      <w:pPr>
        <w:rPr>
          <w:rtl/>
        </w:rPr>
        <w:pPrChange w:id="1044" w:author=" " w:date="2013-11-19T15:05:00Z">
          <w:pPr>
            <w:pStyle w:val="FootnoteText"/>
            <w:bidi/>
          </w:pPr>
        </w:pPrChange>
      </w:pPr>
      <w:ins w:id="1045" w:author=" " w:date="2013-11-19T15:05:00Z">
        <w:r>
          <w:rPr>
            <w:rFonts w:hint="cs"/>
            <w:rtl/>
          </w:rPr>
          <w:t xml:space="preserve">במסגרת המחקר תרגמתי את רוב הספר לעברית. ניתן למצוא את התרגום </w:t>
        </w:r>
      </w:ins>
      <w:ins w:id="1046" w:author="Aharon Ariel" w:date="2013-10-17T22:49:00Z">
        <w:del w:id="1047" w:author=" " w:date="2013-11-18T18:03:00Z">
          <w:r w:rsidDel="005E6B52">
            <w:rPr>
              <w:rFonts w:hint="cs"/>
              <w:rtl/>
            </w:rPr>
            <w:delText xml:space="preserve">. </w:delText>
          </w:r>
          <w:r w:rsidRPr="007E3F66">
            <w:rPr>
              <w:rFonts w:hint="cs"/>
              <w:highlight w:val="yellow"/>
              <w:rtl/>
              <w:rPrChange w:id="1048" w:author="Aharon Ariel" w:date="2013-10-17T22:49:00Z">
                <w:rPr>
                  <w:rFonts w:hint="cs"/>
                  <w:rtl/>
                </w:rPr>
              </w:rPrChange>
            </w:rPr>
            <w:delText>לתת</w:delText>
          </w:r>
          <w:r w:rsidRPr="007E3F66">
            <w:rPr>
              <w:highlight w:val="yellow"/>
              <w:rtl/>
              <w:rPrChange w:id="1049" w:author="Aharon Ariel" w:date="2013-10-17T22:49:00Z">
                <w:rPr>
                  <w:rtl/>
                </w:rPr>
              </w:rPrChange>
            </w:rPr>
            <w:delText xml:space="preserve"> כאן מקור </w:delText>
          </w:r>
          <w:r w:rsidRPr="007E3F66">
            <w:rPr>
              <w:rFonts w:hint="cs"/>
              <w:highlight w:val="yellow"/>
              <w:rtl/>
              <w:rPrChange w:id="1050" w:author="Aharon Ariel" w:date="2013-10-17T22:49:00Z">
                <w:rPr>
                  <w:rFonts w:hint="cs"/>
                  <w:rtl/>
                </w:rPr>
              </w:rPrChange>
            </w:rPr>
            <w:delText>מדוייק</w:delText>
          </w:r>
          <w:r w:rsidRPr="007E3F66">
            <w:rPr>
              <w:highlight w:val="yellow"/>
              <w:rtl/>
              <w:rPrChange w:id="1051" w:author="Aharon Ariel" w:date="2013-10-17T22:49:00Z">
                <w:rPr>
                  <w:rtl/>
                </w:rPr>
              </w:rPrChange>
            </w:rPr>
            <w:delText xml:space="preserve"> לגרסה האנגלית: שם הספר והסופר, הוצאה, מקום, שנה</w:delText>
          </w:r>
          <w:r w:rsidDel="005E6B52">
            <w:rPr>
              <w:rFonts w:hint="cs"/>
              <w:rtl/>
            </w:rPr>
            <w:delText xml:space="preserve">. </w:delText>
          </w:r>
        </w:del>
      </w:ins>
      <w:del w:id="1052" w:author=" " w:date="2013-11-18T18:03:00Z">
        <w:r w:rsidRPr="003A390F" w:rsidDel="005E6B52">
          <w:rPr>
            <w:rtl/>
          </w:rPr>
          <w:delText xml:space="preserve">(ספר שאת רובו תרגמתי לעברית במהלך המחקר, ראו ערכו </w:delText>
        </w:r>
      </w:del>
      <w:r w:rsidRPr="003A390F">
        <w:rPr>
          <w:rtl/>
        </w:rPr>
        <w:t xml:space="preserve">באתר ויקיטקסט העברי: </w:t>
      </w:r>
      <w:ins w:id="1053" w:author=" " w:date="2013-11-18T18:04:00Z">
        <w:r>
          <w:fldChar w:fldCharType="begin"/>
        </w:r>
        <w:r>
          <w:instrText xml:space="preserve"> HYPERLINK "</w:instrText>
        </w:r>
      </w:ins>
      <w:r w:rsidRPr="003A390F">
        <w:instrText>http://he.wikisource.org</w:instrText>
      </w:r>
      <w:ins w:id="1054" w:author=" " w:date="2013-11-18T18:04:00Z">
        <w:r>
          <w:instrText xml:space="preserve">" </w:instrText>
        </w:r>
        <w:r>
          <w:fldChar w:fldCharType="separate"/>
        </w:r>
      </w:ins>
      <w:r w:rsidRPr="005D4179">
        <w:rPr>
          <w:rStyle w:val="Hyperlink"/>
        </w:rPr>
        <w:t>http://he.wikisource.org</w:t>
      </w:r>
      <w:ins w:id="1055" w:author=" " w:date="2013-11-18T18:04:00Z">
        <w:r>
          <w:fldChar w:fldCharType="end"/>
        </w:r>
        <w:r>
          <w:rPr>
            <w:rFonts w:hint="cs"/>
            <w:rtl/>
          </w:rPr>
          <w:t xml:space="preserve"> .</w:t>
        </w:r>
      </w:ins>
      <w:ins w:id="1056" w:author="Aharon Ariel" w:date="2013-10-17T22:49:00Z">
        <w:del w:id="1057" w:author=" " w:date="2013-11-18T18:04:00Z">
          <w:r w:rsidRPr="00414627" w:rsidDel="005E6B52">
            <w:rPr>
              <w:rtl/>
            </w:rPr>
            <w:delText>רעיונותיו של הנרי ג'ורג' השפיעו גם מעבר לים, למשל, על "החברה הבריטית למען הלאמת קרקעות", שהתכנסה לראשונה ב-</w:delText>
          </w:r>
          <w:r w:rsidDel="005E6B52">
            <w:rPr>
              <w:rFonts w:hint="cs"/>
              <w:rtl/>
            </w:rPr>
            <w:delText>1882</w:delText>
          </w:r>
        </w:del>
      </w:ins>
    </w:p>
  </w:footnote>
  <w:footnote w:id="57">
    <w:p w:rsidR="00064D15" w:rsidRDefault="00064D15" w:rsidP="005458C8">
      <w:pPr>
        <w:pStyle w:val="FootnoteText"/>
        <w:bidi/>
        <w:rPr>
          <w:ins w:id="1066" w:author=" " w:date="2013-11-18T18:06:00Z"/>
          <w:rtl/>
          <w:lang w:bidi="he-IL"/>
        </w:rPr>
      </w:pPr>
      <w:ins w:id="1067" w:author=" " w:date="2013-11-18T18:06:00Z">
        <w:r>
          <w:rPr>
            <w:rStyle w:val="FootnoteReference"/>
          </w:rPr>
          <w:footnoteRef/>
        </w:r>
        <w:r>
          <w:t xml:space="preserve"> </w:t>
        </w:r>
      </w:ins>
      <w:ins w:id="1068" w:author=" " w:date="2013-11-19T14:30:00Z">
        <w:r>
          <w:t xml:space="preserve">Progress and Poverty, </w:t>
        </w:r>
      </w:ins>
      <w:ins w:id="1069" w:author=" " w:date="2013-11-18T18:06:00Z">
        <w:r>
          <w:t>Chapter XX</w:t>
        </w:r>
      </w:ins>
    </w:p>
  </w:footnote>
  <w:footnote w:id="58">
    <w:p w:rsidR="00064D15" w:rsidRDefault="00064D15" w:rsidP="00281C70">
      <w:pPr>
        <w:pStyle w:val="FootnoteText"/>
        <w:bidi/>
        <w:rPr>
          <w:rtl/>
          <w:lang w:bidi="he-IL"/>
        </w:rPr>
        <w:pPrChange w:id="1071" w:author="Aharon Ariel" w:date="2013-10-17T22:48:00Z">
          <w:pPr>
            <w:pStyle w:val="FootnoteText"/>
          </w:pPr>
        </w:pPrChange>
      </w:pPr>
      <w:ins w:id="1072" w:author="Aharon Ariel" w:date="2013-10-17T22:48:00Z">
        <w:r>
          <w:rPr>
            <w:rStyle w:val="FootnoteReference"/>
          </w:rPr>
          <w:footnoteRef/>
        </w:r>
        <w:r>
          <w:rPr>
            <w:rtl/>
            <w:lang w:bidi="he-IL"/>
          </w:rPr>
          <w:t>ויקרא כה</w:t>
        </w:r>
        <w:r>
          <w:rPr>
            <w:rFonts w:hint="cs"/>
            <w:rtl/>
            <w:lang w:bidi="he-IL"/>
          </w:rPr>
          <w:t>:</w:t>
        </w:r>
        <w:r w:rsidRPr="00414627">
          <w:rPr>
            <w:rtl/>
            <w:lang w:bidi="he-IL"/>
          </w:rPr>
          <w:t>כג</w:t>
        </w:r>
        <w:r>
          <w:rPr>
            <w:rFonts w:hint="cs"/>
            <w:rtl/>
            <w:lang w:bidi="he-IL"/>
          </w:rPr>
          <w:t>.</w:t>
        </w:r>
      </w:ins>
    </w:p>
  </w:footnote>
  <w:footnote w:id="59">
    <w:p w:rsidR="00064D15" w:rsidRPr="00B602CA" w:rsidRDefault="00064D15" w:rsidP="00B602CA">
      <w:pPr>
        <w:pStyle w:val="FootnoteText"/>
        <w:bidi/>
        <w:rPr>
          <w:rFonts w:hint="cs"/>
          <w:rtl/>
          <w:lang w:bidi="he-IL"/>
        </w:rPr>
        <w:pPrChange w:id="1077" w:author=" " w:date="2013-11-19T14:55:00Z">
          <w:pPr>
            <w:pStyle w:val="FootnoteText"/>
          </w:pPr>
        </w:pPrChange>
      </w:pPr>
      <w:ins w:id="1078" w:author=" " w:date="2013-11-19T14:53:00Z">
        <w:r>
          <w:rPr>
            <w:rStyle w:val="FootnoteReference"/>
          </w:rPr>
          <w:footnoteRef/>
        </w:r>
        <w:r>
          <w:t xml:space="preserve"> </w:t>
        </w:r>
        <w:r>
          <w:rPr>
            <w:rFonts w:hint="cs"/>
            <w:rtl/>
            <w:lang w:bidi="he-IL"/>
          </w:rPr>
          <w:t>ראו פרוטוקול ועידת הייסוד, "</w:t>
        </w:r>
      </w:ins>
      <w:ins w:id="1079" w:author=" " w:date="2013-11-19T14:54:00Z">
        <w:r w:rsidRPr="00B602CA">
          <w:rPr>
            <w:rFonts w:ascii="FrankRuehl" w:eastAsia="FrankRuehl" w:hAnsi="FrankRuehl" w:cs="FrankRuehl"/>
            <w:b/>
            <w:bCs/>
            <w:color w:val="993366"/>
            <w:sz w:val="48"/>
            <w:szCs w:val="48"/>
            <w:shd w:val="clear" w:color="auto" w:fill="C0C0C0"/>
            <w:lang w:eastAsia="en-US" w:bidi="he-IL"/>
          </w:rPr>
          <w:t xml:space="preserve"> </w:t>
        </w:r>
        <w:r w:rsidRPr="00B602CA">
          <w:rPr>
            <w:b/>
            <w:bCs/>
            <w:lang w:bidi="he-IL"/>
          </w:rPr>
          <w:t>Land Nationalisation Society. Conference This Day</w:t>
        </w:r>
      </w:ins>
      <w:ins w:id="1080" w:author=" " w:date="2013-11-19T14:53:00Z">
        <w:r>
          <w:rPr>
            <w:rFonts w:hint="cs"/>
            <w:rtl/>
            <w:lang w:bidi="he-IL"/>
          </w:rPr>
          <w:t>"</w:t>
        </w:r>
      </w:ins>
      <w:ins w:id="1081" w:author=" " w:date="2013-11-19T14:54:00Z">
        <w:r>
          <w:rPr>
            <w:rFonts w:hint="cs"/>
            <w:rtl/>
            <w:lang w:bidi="he-IL"/>
          </w:rPr>
          <w:t>, בתוך</w:t>
        </w:r>
        <w:r>
          <w:rPr>
            <w:lang w:bidi="he-IL"/>
          </w:rPr>
          <w:t xml:space="preserve"> </w:t>
        </w:r>
        <w:r>
          <w:rPr>
            <w:rFonts w:hint="cs"/>
            <w:rtl/>
            <w:lang w:bidi="he-IL"/>
          </w:rPr>
          <w:t xml:space="preserve"> </w:t>
        </w:r>
        <w:r>
          <w:rPr>
            <w:lang w:bidi="he-IL"/>
          </w:rPr>
          <w:t>Echo 16, London, January 1882</w:t>
        </w:r>
      </w:ins>
      <w:ins w:id="1082" w:author=" " w:date="2013-11-19T14:55:00Z">
        <w:r>
          <w:rPr>
            <w:rFonts w:hint="cs"/>
            <w:rtl/>
            <w:lang w:bidi="he-IL"/>
          </w:rPr>
          <w:t xml:space="preserve">, נמצא ברשת:   </w:t>
        </w:r>
      </w:ins>
      <w:ins w:id="1083" w:author=" " w:date="2013-11-19T14:53:00Z">
        <w:r>
          <w:rPr>
            <w:rFonts w:hint="cs"/>
            <w:rtl/>
            <w:lang w:bidi="he-IL"/>
          </w:rPr>
          <w:t xml:space="preserve"> </w:t>
        </w:r>
        <w:r>
          <w:fldChar w:fldCharType="begin"/>
        </w:r>
        <w:r>
          <w:instrText xml:space="preserve"> HYPERLINK "http://people.wku.edu/charles.smith/wallace/S347.htm" </w:instrText>
        </w:r>
        <w:r>
          <w:fldChar w:fldCharType="separate"/>
        </w:r>
        <w:r>
          <w:rPr>
            <w:rStyle w:val="Hyperlink"/>
          </w:rPr>
          <w:t>http://people.wku.edu/charles.smith/wallace/S347.htm</w:t>
        </w:r>
        <w:r>
          <w:fldChar w:fldCharType="end"/>
        </w:r>
      </w:ins>
    </w:p>
  </w:footnote>
  <w:footnote w:id="60">
    <w:p w:rsidR="00064D15" w:rsidRDefault="00064D15" w:rsidP="0081621B">
      <w:pPr>
        <w:pStyle w:val="FootnoteText"/>
        <w:bidi/>
        <w:rPr>
          <w:rtl/>
        </w:rPr>
      </w:pPr>
      <w:r>
        <w:rPr>
          <w:rStyle w:val="FootnoteReference"/>
        </w:rPr>
        <w:footnoteRef/>
      </w:r>
      <w:r w:rsidRPr="002557D2">
        <w:rPr>
          <w:rtl/>
          <w:lang w:bidi="he-IL"/>
        </w:rPr>
        <w:t>ראו למשל דו</w:t>
      </w:r>
      <w:r w:rsidRPr="002557D2">
        <w:rPr>
          <w:rtl/>
        </w:rPr>
        <w:t>"</w:t>
      </w:r>
      <w:r w:rsidRPr="002557D2">
        <w:rPr>
          <w:rtl/>
          <w:lang w:bidi="he-IL"/>
        </w:rPr>
        <w:t xml:space="preserve">ח הקרן הבריטית לחקר פלשתינה משנת </w:t>
      </w:r>
      <w:r w:rsidRPr="002557D2">
        <w:rPr>
          <w:rtl/>
        </w:rPr>
        <w:t xml:space="preserve">1894, </w:t>
      </w:r>
      <w:r w:rsidRPr="002557D2">
        <w:rPr>
          <w:rtl/>
          <w:lang w:bidi="he-IL"/>
        </w:rPr>
        <w:t>באתר ויקיטקסט</w:t>
      </w:r>
      <w:r w:rsidRPr="002557D2">
        <w:rPr>
          <w:rtl/>
        </w:rPr>
        <w:t xml:space="preserve">: </w:t>
      </w:r>
      <w:r w:rsidRPr="002557D2">
        <w:t>http://en.wikisource.org/wiki/Palestine_Exploration_Fund_-_Quarterly_Statement_for_1894/Land_Tenure_in_Palestine</w:t>
      </w:r>
    </w:p>
  </w:footnote>
  <w:footnote w:id="61">
    <w:p w:rsidR="00064D15" w:rsidRPr="005279B1" w:rsidRDefault="00064D15" w:rsidP="005279B1">
      <w:pPr>
        <w:pStyle w:val="FootnoteText"/>
        <w:bidi/>
        <w:jc w:val="both"/>
        <w:rPr>
          <w:rFonts w:hint="cs"/>
          <w:rtl/>
          <w:lang w:bidi="he-IL"/>
        </w:rPr>
        <w:pPrChange w:id="1111" w:author=" " w:date="2013-11-19T14:58:00Z">
          <w:pPr>
            <w:pStyle w:val="FootnoteText"/>
          </w:pPr>
        </w:pPrChange>
      </w:pPr>
      <w:ins w:id="1112" w:author=" " w:date="2013-11-19T14:58:00Z">
        <w:r>
          <w:rPr>
            <w:rStyle w:val="FootnoteReference"/>
          </w:rPr>
          <w:footnoteRef/>
        </w:r>
        <w:r>
          <w:t xml:space="preserve"> </w:t>
        </w:r>
        <w:r>
          <w:rPr>
            <w:rFonts w:hint="cs"/>
            <w:rtl/>
            <w:lang w:bidi="he-IL"/>
          </w:rPr>
          <w:t xml:space="preserve">ראו: </w:t>
        </w:r>
      </w:ins>
      <w:ins w:id="1113" w:author=" " w:date="2013-11-19T14:59:00Z">
        <w:r>
          <w:rPr>
            <w:lang w:bidi="he-IL"/>
          </w:rPr>
          <w:t>Raphael Patai, "Musha'a Tenure and Co-Operation in Palestine", American Anthropologist, 1949</w:t>
        </w:r>
      </w:ins>
    </w:p>
  </w:footnote>
  <w:footnote w:id="62">
    <w:p w:rsidR="00064D15" w:rsidRPr="00CA49E2" w:rsidRDefault="00064D15" w:rsidP="00740E38">
      <w:pPr>
        <w:pStyle w:val="FootnoteText"/>
        <w:bidi/>
        <w:rPr>
          <w:rFonts w:hint="cs"/>
          <w:rtl/>
          <w:lang w:bidi="he-IL"/>
        </w:rPr>
        <w:pPrChange w:id="1118" w:author=" " w:date="2013-11-19T16:35:00Z">
          <w:pPr>
            <w:pStyle w:val="FootnoteText"/>
          </w:pPr>
        </w:pPrChange>
      </w:pPr>
      <w:ins w:id="1119" w:author=" " w:date="2013-11-19T15:13:00Z">
        <w:r>
          <w:rPr>
            <w:rStyle w:val="FootnoteReference"/>
          </w:rPr>
          <w:footnoteRef/>
        </w:r>
        <w:r>
          <w:t xml:space="preserve"> </w:t>
        </w:r>
        <w:r>
          <w:rPr>
            <w:rFonts w:hint="cs"/>
            <w:rtl/>
            <w:lang w:bidi="he-IL"/>
          </w:rPr>
          <w:t>ויקיפדיה האנגלית, ערך "</w:t>
        </w:r>
      </w:ins>
      <w:ins w:id="1120" w:author=" " w:date="2013-11-19T15:14:00Z">
        <w:r w:rsidRPr="00CA49E2">
          <w:rPr>
            <w:lang w:val="en"/>
          </w:rPr>
          <w:t>Seisachtheia</w:t>
        </w:r>
      </w:ins>
      <w:ins w:id="1121" w:author=" " w:date="2013-11-19T15:13:00Z">
        <w:r>
          <w:rPr>
            <w:rFonts w:hint="cs"/>
            <w:rtl/>
            <w:lang w:bidi="he-IL"/>
          </w:rPr>
          <w:t>"</w:t>
        </w:r>
      </w:ins>
      <w:ins w:id="1122" w:author=" " w:date="2013-11-19T15:25:00Z">
        <w:r>
          <w:rPr>
            <w:rFonts w:hint="cs"/>
            <w:rtl/>
            <w:lang w:bidi="he-IL"/>
          </w:rPr>
          <w:t>.</w:t>
        </w:r>
      </w:ins>
    </w:p>
  </w:footnote>
  <w:footnote w:id="63">
    <w:p w:rsidR="00064D15" w:rsidRPr="00D7315B" w:rsidRDefault="00064D15" w:rsidP="00D7315B">
      <w:pPr>
        <w:pStyle w:val="FootnoteText"/>
        <w:bidi/>
        <w:rPr>
          <w:rFonts w:hint="cs"/>
          <w:rtl/>
          <w:lang w:bidi="he-IL"/>
        </w:rPr>
        <w:pPrChange w:id="1130" w:author=" " w:date="2013-11-19T15:14:00Z">
          <w:pPr>
            <w:pStyle w:val="FootnoteText"/>
          </w:pPr>
        </w:pPrChange>
      </w:pPr>
      <w:ins w:id="1131" w:author=" " w:date="2013-11-19T15:14:00Z">
        <w:r>
          <w:rPr>
            <w:rStyle w:val="FootnoteReference"/>
          </w:rPr>
          <w:footnoteRef/>
        </w:r>
        <w:r>
          <w:t xml:space="preserve"> </w:t>
        </w:r>
        <w:r w:rsidRPr="00D7315B">
          <w:rPr>
            <w:rtl/>
            <w:lang w:bidi="he-IL"/>
          </w:rPr>
          <w:t>ויקיפדיה</w:t>
        </w:r>
        <w:r>
          <w:rPr>
            <w:rFonts w:hint="cs"/>
            <w:rtl/>
            <w:lang w:bidi="he-IL"/>
          </w:rPr>
          <w:t xml:space="preserve"> האנגלית, ערך "</w:t>
        </w:r>
        <w:r w:rsidRPr="00D7315B">
          <w:rPr>
            <w:lang w:bidi="he-IL"/>
          </w:rPr>
          <w:t>Lex Licinia Sextia</w:t>
        </w:r>
        <w:r>
          <w:rPr>
            <w:rFonts w:hint="cs"/>
            <w:rtl/>
            <w:lang w:bidi="he-IL"/>
          </w:rPr>
          <w:t>"</w:t>
        </w:r>
      </w:ins>
      <w:ins w:id="1132" w:author=" " w:date="2013-11-19T15:15:00Z">
        <w:r>
          <w:rPr>
            <w:rFonts w:hint="cs"/>
            <w:rtl/>
            <w:lang w:bidi="he-IL"/>
          </w:rPr>
          <w:t>.</w:t>
        </w:r>
      </w:ins>
    </w:p>
  </w:footnote>
  <w:footnote w:id="64">
    <w:p w:rsidR="00064D15" w:rsidRDefault="00064D15" w:rsidP="000360CB">
      <w:pPr>
        <w:pStyle w:val="FootnoteText"/>
        <w:bidi/>
        <w:rPr>
          <w:rFonts w:hint="cs"/>
          <w:rtl/>
          <w:lang w:bidi="he-IL"/>
        </w:rPr>
        <w:pPrChange w:id="1146" w:author=" " w:date="2013-11-19T15:24:00Z">
          <w:pPr>
            <w:pStyle w:val="FootnoteText"/>
          </w:pPr>
        </w:pPrChange>
      </w:pPr>
      <w:ins w:id="1147" w:author=" " w:date="2013-11-19T15:17:00Z">
        <w:r>
          <w:rPr>
            <w:rStyle w:val="FootnoteReference"/>
          </w:rPr>
          <w:footnoteRef/>
        </w:r>
        <w:r>
          <w:t xml:space="preserve"> </w:t>
        </w:r>
      </w:ins>
      <w:proofErr w:type="gramStart"/>
      <w:ins w:id="1148" w:author=" " w:date="2013-11-19T15:22:00Z">
        <w:r w:rsidRPr="00E16587">
          <w:rPr>
            <w:lang w:bidi="he-IL"/>
          </w:rPr>
          <w:t>Plutarch, </w:t>
        </w:r>
        <w:r w:rsidRPr="00E16587">
          <w:rPr>
            <w:i/>
            <w:iCs/>
            <w:lang w:bidi="he-IL"/>
          </w:rPr>
          <w:t>Life of Tiberius Gracchus</w:t>
        </w:r>
        <w:r w:rsidRPr="00E16587">
          <w:rPr>
            <w:lang w:bidi="he-IL"/>
          </w:rPr>
          <w:t> Loeb Classical Library edition, 1921.</w:t>
        </w:r>
        <w:proofErr w:type="gramEnd"/>
        <w:r>
          <w:rPr>
            <w:lang w:bidi="he-IL"/>
          </w:rPr>
          <w:t xml:space="preserve"> </w:t>
        </w:r>
        <w:r w:rsidRPr="00E16587">
          <w:rPr>
            <w:lang w:bidi="he-IL"/>
          </w:rPr>
          <w:fldChar w:fldCharType="begin"/>
        </w:r>
        <w:r w:rsidRPr="00E16587">
          <w:rPr>
            <w:lang w:bidi="he-IL"/>
          </w:rPr>
          <w:instrText xml:space="preserve"> HYPERLINK "http://penelope.uchicago.edu/Thayer/E/Roman/Texts/Plutarch/Lives/Tiberius_Gracchus*.html" </w:instrText>
        </w:r>
        <w:r w:rsidRPr="00E16587">
          <w:rPr>
            <w:lang w:bidi="he-IL"/>
          </w:rPr>
          <w:fldChar w:fldCharType="separate"/>
        </w:r>
        <w:r w:rsidRPr="00E16587">
          <w:rPr>
            <w:rStyle w:val="Hyperlink"/>
            <w:lang w:bidi="he-IL"/>
          </w:rPr>
          <w:t>http://penelope.uchicago.edu/Thayer/E/Roman/Texts/Plutarch/Lives/Tiberius_Gracchus*.html</w:t>
        </w:r>
        <w:r w:rsidRPr="00E16587">
          <w:rPr>
            <w:lang w:bidi="he-IL"/>
          </w:rPr>
          <w:fldChar w:fldCharType="end"/>
        </w:r>
      </w:ins>
    </w:p>
  </w:footnote>
  <w:footnote w:id="65">
    <w:p w:rsidR="00064D15" w:rsidRPr="000360CB" w:rsidRDefault="00064D15" w:rsidP="000360CB">
      <w:pPr>
        <w:pStyle w:val="FootnoteText"/>
        <w:bidi/>
        <w:rPr>
          <w:rFonts w:hint="cs"/>
          <w:rtl/>
          <w:lang w:bidi="he-IL"/>
        </w:rPr>
        <w:pPrChange w:id="1157" w:author=" " w:date="2013-11-19T15:24:00Z">
          <w:pPr>
            <w:pStyle w:val="FootnoteText"/>
          </w:pPr>
        </w:pPrChange>
      </w:pPr>
      <w:ins w:id="1158" w:author=" " w:date="2013-11-19T15:24:00Z">
        <w:r>
          <w:rPr>
            <w:rStyle w:val="FootnoteReference"/>
          </w:rPr>
          <w:footnoteRef/>
        </w:r>
        <w:r>
          <w:t xml:space="preserve"> </w:t>
        </w:r>
        <w:r w:rsidRPr="000360CB">
          <w:rPr>
            <w:rFonts w:hint="cs"/>
            <w:rtl/>
            <w:lang w:bidi="he-IL"/>
          </w:rPr>
          <w:t>ראו גם: וייקפדיה האנגלית, ערך "</w:t>
        </w:r>
        <w:r w:rsidRPr="000360CB">
          <w:rPr>
            <w:lang w:val="en" w:bidi="he-IL"/>
          </w:rPr>
          <w:t>Tiberius Gracchus</w:t>
        </w:r>
        <w:r w:rsidRPr="000360CB">
          <w:rPr>
            <w:rFonts w:hint="cs"/>
            <w:rtl/>
            <w:lang w:bidi="he-IL"/>
          </w:rPr>
          <w:t>".</w:t>
        </w:r>
      </w:ins>
    </w:p>
  </w:footnote>
  <w:footnote w:id="66">
    <w:p w:rsidR="00064D15" w:rsidRPr="00BA48C4" w:rsidRDefault="00064D15" w:rsidP="00BA48C4">
      <w:pPr>
        <w:pStyle w:val="FootnoteText"/>
        <w:bidi/>
        <w:rPr>
          <w:rFonts w:hint="cs"/>
          <w:rtl/>
          <w:lang w:bidi="he-IL"/>
        </w:rPr>
        <w:pPrChange w:id="1161" w:author=" " w:date="2013-11-19T15:25:00Z">
          <w:pPr>
            <w:pStyle w:val="FootnoteText"/>
          </w:pPr>
        </w:pPrChange>
      </w:pPr>
      <w:ins w:id="1162" w:author=" " w:date="2013-11-19T15:24:00Z">
        <w:r>
          <w:rPr>
            <w:rStyle w:val="FootnoteReference"/>
          </w:rPr>
          <w:footnoteRef/>
        </w:r>
        <w:r>
          <w:t xml:space="preserve"> </w:t>
        </w:r>
        <w:r>
          <w:rPr>
            <w:rFonts w:hint="cs"/>
            <w:rtl/>
            <w:lang w:bidi="he-IL"/>
          </w:rPr>
          <w:t>ראו ויקיפדיה האנגלית, ערך "</w:t>
        </w:r>
        <w:r w:rsidRPr="00BA48C4">
          <w:rPr>
            <w:lang w:val="en"/>
          </w:rPr>
          <w:t>Gaius Marius</w:t>
        </w:r>
        <w:r>
          <w:rPr>
            <w:rFonts w:hint="cs"/>
            <w:rtl/>
            <w:lang w:bidi="he-IL"/>
          </w:rPr>
          <w:t>"</w:t>
        </w:r>
      </w:ins>
      <w:ins w:id="1163" w:author=" " w:date="2013-11-19T15:25:00Z">
        <w:r>
          <w:rPr>
            <w:rFonts w:hint="cs"/>
            <w:rtl/>
            <w:lang w:bidi="he-IL"/>
          </w:rPr>
          <w:t>.</w:t>
        </w:r>
      </w:ins>
    </w:p>
  </w:footnote>
  <w:footnote w:id="67">
    <w:p w:rsidR="00064D15" w:rsidRPr="00131321" w:rsidRDefault="00064D15" w:rsidP="00332676">
      <w:pPr>
        <w:pStyle w:val="FootnoteText"/>
        <w:bidi/>
        <w:rPr>
          <w:ins w:id="1165" w:author=" " w:date="2013-11-19T15:27:00Z"/>
          <w:lang w:bidi="he-IL"/>
        </w:rPr>
        <w:pPrChange w:id="1166" w:author=" " w:date="2013-11-19T15:41:00Z">
          <w:pPr>
            <w:pStyle w:val="FootnoteText"/>
            <w:numPr>
              <w:numId w:val="39"/>
            </w:numPr>
            <w:tabs>
              <w:tab w:val="num" w:pos="360"/>
            </w:tabs>
            <w:bidi/>
            <w:ind w:left="720" w:hanging="360"/>
          </w:pPr>
        </w:pPrChange>
      </w:pPr>
      <w:ins w:id="1167" w:author=" " w:date="2013-11-19T15:26:00Z">
        <w:r>
          <w:rPr>
            <w:rStyle w:val="FootnoteReference"/>
          </w:rPr>
          <w:footnoteRef/>
        </w:r>
        <w:r>
          <w:rPr>
            <w:rFonts w:hint="cs"/>
            <w:rtl/>
            <w:lang w:bidi="he-IL"/>
          </w:rPr>
          <w:t xml:space="preserve"> </w:t>
        </w:r>
      </w:ins>
      <w:ins w:id="1168" w:author=" " w:date="2013-11-19T15:27:00Z">
        <w:r w:rsidRPr="00131321">
          <w:rPr>
            <w:lang w:bidi="he-IL"/>
          </w:rPr>
          <w:t>Hilaire Belloc, “Land-Tenure in the Christian Era”, in: “Catholic Encyclopedia”, 1913 (</w:t>
        </w:r>
        <w:r w:rsidRPr="00131321">
          <w:rPr>
            <w:lang w:bidi="he-IL"/>
          </w:rPr>
          <w:fldChar w:fldCharType="begin"/>
        </w:r>
        <w:r w:rsidRPr="00131321">
          <w:rPr>
            <w:lang w:bidi="he-IL"/>
          </w:rPr>
          <w:instrText>HYPERLINK "http://en.wikisource.org/wiki/Catholic_Encyclopedia_(1913)/Land-Tenure_in_the_Christian_Era"</w:instrText>
        </w:r>
        <w:r w:rsidRPr="00131321">
          <w:rPr>
            <w:lang w:bidi="he-IL"/>
          </w:rPr>
        </w:r>
        <w:r w:rsidRPr="00131321">
          <w:rPr>
            <w:lang w:bidi="he-IL"/>
          </w:rPr>
          <w:fldChar w:fldCharType="separate"/>
        </w:r>
        <w:r w:rsidRPr="00131321">
          <w:rPr>
            <w:rStyle w:val="Hyperlink"/>
            <w:lang w:bidi="he-IL"/>
          </w:rPr>
          <w:t>http</w:t>
        </w:r>
        <w:r w:rsidRPr="00131321">
          <w:rPr>
            <w:lang w:bidi="he-IL"/>
          </w:rPr>
          <w:fldChar w:fldCharType="end"/>
        </w:r>
        <w:r w:rsidRPr="00131321">
          <w:rPr>
            <w:lang w:bidi="he-IL"/>
          </w:rPr>
          <w:fldChar w:fldCharType="begin"/>
        </w:r>
        <w:r w:rsidRPr="00131321">
          <w:rPr>
            <w:lang w:bidi="he-IL"/>
          </w:rPr>
          <w:instrText>HYPERLINK "http://en.wikisource.org/wiki/Catholic_Encyclopedia_(1913)/Land-Tenure_in_the_Christian_Era"</w:instrText>
        </w:r>
        <w:r w:rsidRPr="00131321">
          <w:rPr>
            <w:lang w:bidi="he-IL"/>
          </w:rPr>
        </w:r>
        <w:r w:rsidRPr="00131321">
          <w:rPr>
            <w:lang w:bidi="he-IL"/>
          </w:rPr>
          <w:fldChar w:fldCharType="separate"/>
        </w:r>
        <w:r w:rsidRPr="00131321">
          <w:rPr>
            <w:rStyle w:val="Hyperlink"/>
            <w:lang w:bidi="he-IL"/>
          </w:rPr>
          <w:t>://</w:t>
        </w:r>
        <w:r w:rsidRPr="00131321">
          <w:rPr>
            <w:lang w:bidi="he-IL"/>
          </w:rPr>
          <w:fldChar w:fldCharType="end"/>
        </w:r>
        <w:r w:rsidRPr="00131321">
          <w:rPr>
            <w:lang w:bidi="he-IL"/>
          </w:rPr>
          <w:fldChar w:fldCharType="begin"/>
        </w:r>
        <w:r w:rsidRPr="00131321">
          <w:rPr>
            <w:lang w:bidi="he-IL"/>
          </w:rPr>
          <w:instrText>HYPERLINK "http://en.wikisource.org/wiki/Catholic_Encyclopedia_(1913)/Land-Tenure_in_the_Christian_Era"</w:instrText>
        </w:r>
        <w:r w:rsidRPr="00131321">
          <w:rPr>
            <w:lang w:bidi="he-IL"/>
          </w:rPr>
        </w:r>
        <w:r w:rsidRPr="00131321">
          <w:rPr>
            <w:lang w:bidi="he-IL"/>
          </w:rPr>
          <w:fldChar w:fldCharType="separate"/>
        </w:r>
        <w:r w:rsidRPr="00131321">
          <w:rPr>
            <w:rStyle w:val="Hyperlink"/>
            <w:lang w:bidi="he-IL"/>
          </w:rPr>
          <w:t>en</w:t>
        </w:r>
        <w:r w:rsidRPr="00131321">
          <w:rPr>
            <w:lang w:bidi="he-IL"/>
          </w:rPr>
          <w:fldChar w:fldCharType="end"/>
        </w:r>
        <w:r w:rsidRPr="00131321">
          <w:rPr>
            <w:lang w:bidi="he-IL"/>
          </w:rPr>
          <w:fldChar w:fldCharType="begin"/>
        </w:r>
        <w:r w:rsidRPr="00131321">
          <w:rPr>
            <w:lang w:bidi="he-IL"/>
          </w:rPr>
          <w:instrText>HYPERLINK "http://en.wikisource.org/wiki/Catholic_Encyclopedia_(1913)/Land-Tenure_in_the_Christian_Era"</w:instrText>
        </w:r>
        <w:r w:rsidRPr="00131321">
          <w:rPr>
            <w:lang w:bidi="he-IL"/>
          </w:rPr>
        </w:r>
        <w:r w:rsidRPr="00131321">
          <w:rPr>
            <w:lang w:bidi="he-IL"/>
          </w:rPr>
          <w:fldChar w:fldCharType="separate"/>
        </w:r>
        <w:r w:rsidRPr="00131321">
          <w:rPr>
            <w:rStyle w:val="Hyperlink"/>
            <w:lang w:bidi="he-IL"/>
          </w:rPr>
          <w:t>.</w:t>
        </w:r>
        <w:r w:rsidRPr="00131321">
          <w:rPr>
            <w:lang w:bidi="he-IL"/>
          </w:rPr>
          <w:fldChar w:fldCharType="end"/>
        </w:r>
        <w:r w:rsidRPr="00131321">
          <w:rPr>
            <w:lang w:bidi="he-IL"/>
          </w:rPr>
          <w:fldChar w:fldCharType="begin"/>
        </w:r>
        <w:r w:rsidRPr="00131321">
          <w:rPr>
            <w:lang w:bidi="he-IL"/>
          </w:rPr>
          <w:instrText>HYPERLINK "http://en.wikisource.org/wiki/Catholic_Encyclopedia_(1913)/Land-Tenure_in_the_Christian_Era"</w:instrText>
        </w:r>
        <w:r w:rsidRPr="00131321">
          <w:rPr>
            <w:lang w:bidi="he-IL"/>
          </w:rPr>
        </w:r>
        <w:r w:rsidRPr="00131321">
          <w:rPr>
            <w:lang w:bidi="he-IL"/>
          </w:rPr>
          <w:fldChar w:fldCharType="separate"/>
        </w:r>
        <w:proofErr w:type="gramStart"/>
        <w:r w:rsidRPr="00131321">
          <w:rPr>
            <w:rStyle w:val="Hyperlink"/>
            <w:lang w:bidi="he-IL"/>
          </w:rPr>
          <w:t>wikisource</w:t>
        </w:r>
        <w:proofErr w:type="gramEnd"/>
        <w:r w:rsidRPr="00131321">
          <w:rPr>
            <w:lang w:bidi="he-IL"/>
          </w:rPr>
          <w:fldChar w:fldCharType="end"/>
        </w:r>
        <w:r w:rsidRPr="00131321">
          <w:rPr>
            <w:lang w:bidi="he-IL"/>
          </w:rPr>
          <w:fldChar w:fldCharType="begin"/>
        </w:r>
        <w:r w:rsidRPr="00131321">
          <w:rPr>
            <w:lang w:bidi="he-IL"/>
          </w:rPr>
          <w:instrText>HYPERLINK "http://en.wikisource.org/wiki/Catholic_Encyclopedia_(1913)/Land-Tenure_in_the_Christian_Era"</w:instrText>
        </w:r>
        <w:r w:rsidRPr="00131321">
          <w:rPr>
            <w:lang w:bidi="he-IL"/>
          </w:rPr>
        </w:r>
        <w:r w:rsidRPr="00131321">
          <w:rPr>
            <w:lang w:bidi="he-IL"/>
          </w:rPr>
          <w:fldChar w:fldCharType="separate"/>
        </w:r>
        <w:r w:rsidRPr="00131321">
          <w:rPr>
            <w:rStyle w:val="Hyperlink"/>
            <w:lang w:bidi="he-IL"/>
          </w:rPr>
          <w:t>.</w:t>
        </w:r>
        <w:r w:rsidRPr="00131321">
          <w:rPr>
            <w:lang w:bidi="he-IL"/>
          </w:rPr>
          <w:fldChar w:fldCharType="end"/>
        </w:r>
        <w:r w:rsidRPr="00131321">
          <w:rPr>
            <w:lang w:bidi="he-IL"/>
          </w:rPr>
          <w:fldChar w:fldCharType="begin"/>
        </w:r>
        <w:r w:rsidRPr="00131321">
          <w:rPr>
            <w:lang w:bidi="he-IL"/>
          </w:rPr>
          <w:instrText>HYPERLINK "http://en.wikisource.org/wiki/Catholic_Encyclopedia_(1913)/Land-Tenure_in_the_Christian_Era"</w:instrText>
        </w:r>
        <w:r w:rsidRPr="00131321">
          <w:rPr>
            <w:lang w:bidi="he-IL"/>
          </w:rPr>
        </w:r>
        <w:r w:rsidRPr="00131321">
          <w:rPr>
            <w:lang w:bidi="he-IL"/>
          </w:rPr>
          <w:fldChar w:fldCharType="separate"/>
        </w:r>
        <w:r w:rsidRPr="00131321">
          <w:rPr>
            <w:rStyle w:val="Hyperlink"/>
            <w:lang w:bidi="he-IL"/>
          </w:rPr>
          <w:t>org</w:t>
        </w:r>
        <w:r w:rsidRPr="00131321">
          <w:rPr>
            <w:lang w:bidi="he-IL"/>
          </w:rPr>
          <w:fldChar w:fldCharType="end"/>
        </w:r>
        <w:r w:rsidRPr="00131321">
          <w:rPr>
            <w:lang w:bidi="he-IL"/>
          </w:rPr>
          <w:fldChar w:fldCharType="begin"/>
        </w:r>
        <w:r w:rsidRPr="00131321">
          <w:rPr>
            <w:lang w:bidi="he-IL"/>
          </w:rPr>
          <w:instrText>HYPERLINK "http://en.wikisource.org/wiki/Catholic_Encyclopedia_(1913)/Land-Tenure_in_the_Christian_Era"</w:instrText>
        </w:r>
        <w:r w:rsidRPr="00131321">
          <w:rPr>
            <w:lang w:bidi="he-IL"/>
          </w:rPr>
        </w:r>
        <w:r w:rsidRPr="00131321">
          <w:rPr>
            <w:lang w:bidi="he-IL"/>
          </w:rPr>
          <w:fldChar w:fldCharType="separate"/>
        </w:r>
        <w:r w:rsidRPr="00131321">
          <w:rPr>
            <w:rStyle w:val="Hyperlink"/>
            <w:lang w:bidi="he-IL"/>
          </w:rPr>
          <w:t>/</w:t>
        </w:r>
        <w:r w:rsidRPr="00131321">
          <w:rPr>
            <w:lang w:bidi="he-IL"/>
          </w:rPr>
          <w:fldChar w:fldCharType="end"/>
        </w:r>
        <w:r w:rsidRPr="00131321">
          <w:rPr>
            <w:lang w:bidi="he-IL"/>
          </w:rPr>
          <w:fldChar w:fldCharType="begin"/>
        </w:r>
        <w:r w:rsidRPr="00131321">
          <w:rPr>
            <w:lang w:bidi="he-IL"/>
          </w:rPr>
          <w:instrText>HYPERLINK "http://en.wikisource.org/wiki/Catholic_Encyclopedia_(1913)/Land-Tenure_in_the_Christian_Era"</w:instrText>
        </w:r>
        <w:r w:rsidRPr="00131321">
          <w:rPr>
            <w:lang w:bidi="he-IL"/>
          </w:rPr>
        </w:r>
        <w:r w:rsidRPr="00131321">
          <w:rPr>
            <w:lang w:bidi="he-IL"/>
          </w:rPr>
          <w:fldChar w:fldCharType="separate"/>
        </w:r>
        <w:r w:rsidRPr="00131321">
          <w:rPr>
            <w:rStyle w:val="Hyperlink"/>
            <w:lang w:bidi="he-IL"/>
          </w:rPr>
          <w:t>wiki</w:t>
        </w:r>
        <w:r w:rsidRPr="00131321">
          <w:rPr>
            <w:lang w:bidi="he-IL"/>
          </w:rPr>
          <w:fldChar w:fldCharType="end"/>
        </w:r>
        <w:r w:rsidRPr="00131321">
          <w:rPr>
            <w:lang w:bidi="he-IL"/>
          </w:rPr>
          <w:fldChar w:fldCharType="begin"/>
        </w:r>
        <w:r w:rsidRPr="00131321">
          <w:rPr>
            <w:lang w:bidi="he-IL"/>
          </w:rPr>
          <w:instrText>HYPERLINK "http://en.wikisource.org/wiki/Catholic_Encyclopedia_(1913)/Land-Tenure_in_the_Christian_Era"</w:instrText>
        </w:r>
        <w:r w:rsidRPr="00131321">
          <w:rPr>
            <w:lang w:bidi="he-IL"/>
          </w:rPr>
        </w:r>
        <w:r w:rsidRPr="00131321">
          <w:rPr>
            <w:lang w:bidi="he-IL"/>
          </w:rPr>
          <w:fldChar w:fldCharType="separate"/>
        </w:r>
        <w:r w:rsidRPr="00131321">
          <w:rPr>
            <w:rStyle w:val="Hyperlink"/>
            <w:lang w:bidi="he-IL"/>
          </w:rPr>
          <w:t>/</w:t>
        </w:r>
        <w:r w:rsidRPr="00131321">
          <w:rPr>
            <w:lang w:bidi="he-IL"/>
          </w:rPr>
          <w:fldChar w:fldCharType="end"/>
        </w:r>
        <w:r w:rsidRPr="00131321">
          <w:rPr>
            <w:lang w:bidi="he-IL"/>
          </w:rPr>
          <w:fldChar w:fldCharType="begin"/>
        </w:r>
        <w:r w:rsidRPr="00131321">
          <w:rPr>
            <w:lang w:bidi="he-IL"/>
          </w:rPr>
          <w:instrText>HYPERLINK "http://en.wikisource.org/wiki/Catholic_Encyclopedia_(1913)/Land-Tenure_in_the_Christian_Era"</w:instrText>
        </w:r>
        <w:r w:rsidRPr="00131321">
          <w:rPr>
            <w:lang w:bidi="he-IL"/>
          </w:rPr>
        </w:r>
        <w:r w:rsidRPr="00131321">
          <w:rPr>
            <w:lang w:bidi="he-IL"/>
          </w:rPr>
          <w:fldChar w:fldCharType="separate"/>
        </w:r>
        <w:r w:rsidRPr="00131321">
          <w:rPr>
            <w:rStyle w:val="Hyperlink"/>
            <w:lang w:bidi="he-IL"/>
          </w:rPr>
          <w:t>Catholic</w:t>
        </w:r>
        <w:r w:rsidRPr="00131321">
          <w:rPr>
            <w:lang w:bidi="he-IL"/>
          </w:rPr>
          <w:fldChar w:fldCharType="end"/>
        </w:r>
        <w:r w:rsidRPr="00131321">
          <w:rPr>
            <w:lang w:bidi="he-IL"/>
          </w:rPr>
          <w:fldChar w:fldCharType="begin"/>
        </w:r>
        <w:r w:rsidRPr="00131321">
          <w:rPr>
            <w:lang w:bidi="he-IL"/>
          </w:rPr>
          <w:instrText>HYPERLINK "http://en.wikisource.org/wiki/Catholic_Encyclopedia_(1913)/Land-Tenure_in_the_Christian_Era"</w:instrText>
        </w:r>
        <w:r w:rsidRPr="00131321">
          <w:rPr>
            <w:lang w:bidi="he-IL"/>
          </w:rPr>
        </w:r>
        <w:r w:rsidRPr="00131321">
          <w:rPr>
            <w:lang w:bidi="he-IL"/>
          </w:rPr>
          <w:fldChar w:fldCharType="separate"/>
        </w:r>
        <w:r w:rsidRPr="00131321">
          <w:rPr>
            <w:rStyle w:val="Hyperlink"/>
            <w:lang w:bidi="he-IL"/>
          </w:rPr>
          <w:t>_</w:t>
        </w:r>
        <w:r w:rsidRPr="00131321">
          <w:rPr>
            <w:lang w:bidi="he-IL"/>
          </w:rPr>
          <w:fldChar w:fldCharType="end"/>
        </w:r>
        <w:r w:rsidRPr="00131321">
          <w:rPr>
            <w:lang w:bidi="he-IL"/>
          </w:rPr>
          <w:fldChar w:fldCharType="begin"/>
        </w:r>
        <w:r w:rsidRPr="00131321">
          <w:rPr>
            <w:lang w:bidi="he-IL"/>
          </w:rPr>
          <w:instrText>HYPERLINK "http://en.wikisource.org/wiki/Catholic_Encyclopedia_(1913)/Land-Tenure_in_the_Christian_Era"</w:instrText>
        </w:r>
        <w:r w:rsidRPr="00131321">
          <w:rPr>
            <w:lang w:bidi="he-IL"/>
          </w:rPr>
        </w:r>
        <w:r w:rsidRPr="00131321">
          <w:rPr>
            <w:lang w:bidi="he-IL"/>
          </w:rPr>
          <w:fldChar w:fldCharType="separate"/>
        </w:r>
        <w:r w:rsidRPr="00131321">
          <w:rPr>
            <w:rStyle w:val="Hyperlink"/>
            <w:lang w:bidi="he-IL"/>
          </w:rPr>
          <w:t>Encyclopedia</w:t>
        </w:r>
        <w:r w:rsidRPr="00131321">
          <w:rPr>
            <w:lang w:bidi="he-IL"/>
          </w:rPr>
          <w:fldChar w:fldCharType="end"/>
        </w:r>
        <w:r w:rsidRPr="00131321">
          <w:rPr>
            <w:lang w:bidi="he-IL"/>
          </w:rPr>
          <w:fldChar w:fldCharType="begin"/>
        </w:r>
        <w:r w:rsidRPr="00131321">
          <w:rPr>
            <w:lang w:bidi="he-IL"/>
          </w:rPr>
          <w:instrText>HYPERLINK "http://en.wikisource.org/wiki/Catholic_Encyclopedia_(1913)/Land-Tenure_in_the_Christian_Era"</w:instrText>
        </w:r>
        <w:r w:rsidRPr="00131321">
          <w:rPr>
            <w:lang w:bidi="he-IL"/>
          </w:rPr>
        </w:r>
        <w:r w:rsidRPr="00131321">
          <w:rPr>
            <w:lang w:bidi="he-IL"/>
          </w:rPr>
          <w:fldChar w:fldCharType="separate"/>
        </w:r>
        <w:r w:rsidRPr="00131321">
          <w:rPr>
            <w:rStyle w:val="Hyperlink"/>
            <w:lang w:bidi="he-IL"/>
          </w:rPr>
          <w:t>_(1913)/</w:t>
        </w:r>
        <w:r w:rsidRPr="00131321">
          <w:rPr>
            <w:lang w:bidi="he-IL"/>
          </w:rPr>
          <w:fldChar w:fldCharType="end"/>
        </w:r>
        <w:r w:rsidRPr="00131321">
          <w:rPr>
            <w:lang w:bidi="he-IL"/>
          </w:rPr>
          <w:fldChar w:fldCharType="begin"/>
        </w:r>
        <w:r w:rsidRPr="00131321">
          <w:rPr>
            <w:lang w:bidi="he-IL"/>
          </w:rPr>
          <w:instrText>HYPERLINK "http://en.wikisource.org/wiki/Catholic_Encyclopedia_(1913)/Land-Tenure_in_the_Christian_Era"</w:instrText>
        </w:r>
        <w:r w:rsidRPr="00131321">
          <w:rPr>
            <w:lang w:bidi="he-IL"/>
          </w:rPr>
        </w:r>
        <w:r w:rsidRPr="00131321">
          <w:rPr>
            <w:lang w:bidi="he-IL"/>
          </w:rPr>
          <w:fldChar w:fldCharType="separate"/>
        </w:r>
        <w:r w:rsidRPr="00131321">
          <w:rPr>
            <w:rStyle w:val="Hyperlink"/>
            <w:lang w:bidi="he-IL"/>
          </w:rPr>
          <w:t>Land</w:t>
        </w:r>
        <w:r w:rsidRPr="00131321">
          <w:rPr>
            <w:lang w:bidi="he-IL"/>
          </w:rPr>
          <w:fldChar w:fldCharType="end"/>
        </w:r>
        <w:r w:rsidRPr="00131321">
          <w:rPr>
            <w:lang w:bidi="he-IL"/>
          </w:rPr>
          <w:fldChar w:fldCharType="begin"/>
        </w:r>
        <w:r w:rsidRPr="00131321">
          <w:rPr>
            <w:lang w:bidi="he-IL"/>
          </w:rPr>
          <w:instrText>HYPERLINK "http://en.wikisource.org/wiki/Catholic_Encyclopedia_(1913)/Land-Tenure_in_the_Christian_Era"</w:instrText>
        </w:r>
        <w:r w:rsidRPr="00131321">
          <w:rPr>
            <w:lang w:bidi="he-IL"/>
          </w:rPr>
        </w:r>
        <w:r w:rsidRPr="00131321">
          <w:rPr>
            <w:lang w:bidi="he-IL"/>
          </w:rPr>
          <w:fldChar w:fldCharType="separate"/>
        </w:r>
        <w:r w:rsidRPr="00131321">
          <w:rPr>
            <w:rStyle w:val="Hyperlink"/>
            <w:lang w:bidi="he-IL"/>
          </w:rPr>
          <w:t>-</w:t>
        </w:r>
        <w:r w:rsidRPr="00131321">
          <w:rPr>
            <w:lang w:bidi="he-IL"/>
          </w:rPr>
          <w:fldChar w:fldCharType="end"/>
        </w:r>
        <w:r w:rsidRPr="00131321">
          <w:rPr>
            <w:lang w:bidi="he-IL"/>
          </w:rPr>
          <w:fldChar w:fldCharType="begin"/>
        </w:r>
        <w:r w:rsidRPr="00131321">
          <w:rPr>
            <w:lang w:bidi="he-IL"/>
          </w:rPr>
          <w:instrText>HYPERLINK "http://en.wikisource.org/wiki/Catholic_Encyclopedia_(1913)/Land-Tenure_in_the_Christian_Era"</w:instrText>
        </w:r>
        <w:r w:rsidRPr="00131321">
          <w:rPr>
            <w:lang w:bidi="he-IL"/>
          </w:rPr>
        </w:r>
        <w:r w:rsidRPr="00131321">
          <w:rPr>
            <w:lang w:bidi="he-IL"/>
          </w:rPr>
          <w:fldChar w:fldCharType="separate"/>
        </w:r>
        <w:r w:rsidRPr="00131321">
          <w:rPr>
            <w:rStyle w:val="Hyperlink"/>
            <w:lang w:bidi="he-IL"/>
          </w:rPr>
          <w:t>Tenure</w:t>
        </w:r>
        <w:r w:rsidRPr="00131321">
          <w:rPr>
            <w:lang w:bidi="he-IL"/>
          </w:rPr>
          <w:fldChar w:fldCharType="end"/>
        </w:r>
        <w:r w:rsidRPr="00131321">
          <w:rPr>
            <w:lang w:bidi="he-IL"/>
          </w:rPr>
          <w:fldChar w:fldCharType="begin"/>
        </w:r>
        <w:r w:rsidRPr="00131321">
          <w:rPr>
            <w:lang w:bidi="he-IL"/>
          </w:rPr>
          <w:instrText>HYPERLINK "http://en.wikisource.org/wiki/Catholic_Encyclopedia_(1913)/Land-Tenure_in_the_Christian_Era"</w:instrText>
        </w:r>
        <w:r w:rsidRPr="00131321">
          <w:rPr>
            <w:lang w:bidi="he-IL"/>
          </w:rPr>
        </w:r>
        <w:r w:rsidRPr="00131321">
          <w:rPr>
            <w:lang w:bidi="he-IL"/>
          </w:rPr>
          <w:fldChar w:fldCharType="separate"/>
        </w:r>
        <w:r w:rsidRPr="00131321">
          <w:rPr>
            <w:rStyle w:val="Hyperlink"/>
            <w:lang w:bidi="he-IL"/>
          </w:rPr>
          <w:t>_</w:t>
        </w:r>
        <w:r w:rsidRPr="00131321">
          <w:rPr>
            <w:lang w:bidi="he-IL"/>
          </w:rPr>
          <w:fldChar w:fldCharType="end"/>
        </w:r>
        <w:r w:rsidRPr="00131321">
          <w:rPr>
            <w:lang w:bidi="he-IL"/>
          </w:rPr>
          <w:fldChar w:fldCharType="begin"/>
        </w:r>
        <w:r w:rsidRPr="00131321">
          <w:rPr>
            <w:lang w:bidi="he-IL"/>
          </w:rPr>
          <w:instrText>HYPERLINK "http://en.wikisource.org/wiki/Catholic_Encyclopedia_(1913)/Land-Tenure_in_the_Christian_Era"</w:instrText>
        </w:r>
        <w:r w:rsidRPr="00131321">
          <w:rPr>
            <w:lang w:bidi="he-IL"/>
          </w:rPr>
        </w:r>
        <w:r w:rsidRPr="00131321">
          <w:rPr>
            <w:lang w:bidi="he-IL"/>
          </w:rPr>
          <w:fldChar w:fldCharType="separate"/>
        </w:r>
        <w:r w:rsidRPr="00131321">
          <w:rPr>
            <w:rStyle w:val="Hyperlink"/>
            <w:lang w:bidi="he-IL"/>
          </w:rPr>
          <w:t>in</w:t>
        </w:r>
        <w:r w:rsidRPr="00131321">
          <w:rPr>
            <w:lang w:bidi="he-IL"/>
          </w:rPr>
          <w:fldChar w:fldCharType="end"/>
        </w:r>
        <w:r w:rsidRPr="00131321">
          <w:rPr>
            <w:lang w:bidi="he-IL"/>
          </w:rPr>
          <w:fldChar w:fldCharType="begin"/>
        </w:r>
        <w:r w:rsidRPr="00131321">
          <w:rPr>
            <w:lang w:bidi="he-IL"/>
          </w:rPr>
          <w:instrText>HYPERLINK "http://en.wikisource.org/wiki/Catholic_Encyclopedia_(1913)/Land-Tenure_in_the_Christian_Era"</w:instrText>
        </w:r>
        <w:r w:rsidRPr="00131321">
          <w:rPr>
            <w:lang w:bidi="he-IL"/>
          </w:rPr>
        </w:r>
        <w:r w:rsidRPr="00131321">
          <w:rPr>
            <w:lang w:bidi="he-IL"/>
          </w:rPr>
          <w:fldChar w:fldCharType="separate"/>
        </w:r>
        <w:r w:rsidRPr="00131321">
          <w:rPr>
            <w:rStyle w:val="Hyperlink"/>
            <w:lang w:bidi="he-IL"/>
          </w:rPr>
          <w:t>_</w:t>
        </w:r>
        <w:r w:rsidRPr="00131321">
          <w:rPr>
            <w:lang w:bidi="he-IL"/>
          </w:rPr>
          <w:fldChar w:fldCharType="end"/>
        </w:r>
        <w:r w:rsidRPr="00131321">
          <w:rPr>
            <w:lang w:bidi="he-IL"/>
          </w:rPr>
          <w:fldChar w:fldCharType="begin"/>
        </w:r>
        <w:r w:rsidRPr="00131321">
          <w:rPr>
            <w:lang w:bidi="he-IL"/>
          </w:rPr>
          <w:instrText>HYPERLINK "http://en.wikisource.org/wiki/Catholic_Encyclopedia_(1913)/Land-Tenure_in_the_Christian_Era"</w:instrText>
        </w:r>
        <w:r w:rsidRPr="00131321">
          <w:rPr>
            <w:lang w:bidi="he-IL"/>
          </w:rPr>
        </w:r>
        <w:r w:rsidRPr="00131321">
          <w:rPr>
            <w:lang w:bidi="he-IL"/>
          </w:rPr>
          <w:fldChar w:fldCharType="separate"/>
        </w:r>
        <w:r w:rsidRPr="00131321">
          <w:rPr>
            <w:rStyle w:val="Hyperlink"/>
            <w:lang w:bidi="he-IL"/>
          </w:rPr>
          <w:t>the</w:t>
        </w:r>
        <w:r w:rsidRPr="00131321">
          <w:rPr>
            <w:lang w:bidi="he-IL"/>
          </w:rPr>
          <w:fldChar w:fldCharType="end"/>
        </w:r>
        <w:r w:rsidRPr="00131321">
          <w:rPr>
            <w:lang w:bidi="he-IL"/>
          </w:rPr>
          <w:fldChar w:fldCharType="begin"/>
        </w:r>
        <w:r w:rsidRPr="00131321">
          <w:rPr>
            <w:lang w:bidi="he-IL"/>
          </w:rPr>
          <w:instrText>HYPERLINK "http://en.wikisource.org/wiki/Catholic_Encyclopedia_(1913)/Land-Tenure_in_the_Christian_Era"</w:instrText>
        </w:r>
        <w:r w:rsidRPr="00131321">
          <w:rPr>
            <w:lang w:bidi="he-IL"/>
          </w:rPr>
        </w:r>
        <w:r w:rsidRPr="00131321">
          <w:rPr>
            <w:lang w:bidi="he-IL"/>
          </w:rPr>
          <w:fldChar w:fldCharType="separate"/>
        </w:r>
        <w:r w:rsidRPr="00131321">
          <w:rPr>
            <w:rStyle w:val="Hyperlink"/>
            <w:lang w:bidi="he-IL"/>
          </w:rPr>
          <w:t>_</w:t>
        </w:r>
        <w:r w:rsidRPr="00131321">
          <w:rPr>
            <w:lang w:bidi="he-IL"/>
          </w:rPr>
          <w:fldChar w:fldCharType="end"/>
        </w:r>
        <w:r w:rsidRPr="00131321">
          <w:rPr>
            <w:lang w:bidi="he-IL"/>
          </w:rPr>
          <w:fldChar w:fldCharType="begin"/>
        </w:r>
        <w:r w:rsidRPr="00131321">
          <w:rPr>
            <w:lang w:bidi="he-IL"/>
          </w:rPr>
          <w:instrText>HYPERLINK "http://en.wikisource.org/wiki/Catholic_Encyclopedia_(1913)/Land-Tenure_in_the_Christian_Era"</w:instrText>
        </w:r>
        <w:r w:rsidRPr="00131321">
          <w:rPr>
            <w:lang w:bidi="he-IL"/>
          </w:rPr>
        </w:r>
        <w:r w:rsidRPr="00131321">
          <w:rPr>
            <w:lang w:bidi="he-IL"/>
          </w:rPr>
          <w:fldChar w:fldCharType="separate"/>
        </w:r>
        <w:r w:rsidRPr="00131321">
          <w:rPr>
            <w:rStyle w:val="Hyperlink"/>
            <w:lang w:bidi="he-IL"/>
          </w:rPr>
          <w:t>Christian</w:t>
        </w:r>
        <w:r w:rsidRPr="00131321">
          <w:rPr>
            <w:lang w:bidi="he-IL"/>
          </w:rPr>
          <w:fldChar w:fldCharType="end"/>
        </w:r>
        <w:r w:rsidRPr="00131321">
          <w:rPr>
            <w:lang w:bidi="he-IL"/>
          </w:rPr>
          <w:fldChar w:fldCharType="begin"/>
        </w:r>
        <w:r w:rsidRPr="00131321">
          <w:rPr>
            <w:lang w:bidi="he-IL"/>
          </w:rPr>
          <w:instrText>HYPERLINK "http://en.wikisource.org/wiki/Catholic_Encyclopedia_(1913)/Land-Tenure_in_the_Christian_Era"</w:instrText>
        </w:r>
        <w:r w:rsidRPr="00131321">
          <w:rPr>
            <w:lang w:bidi="he-IL"/>
          </w:rPr>
        </w:r>
        <w:r w:rsidRPr="00131321">
          <w:rPr>
            <w:lang w:bidi="he-IL"/>
          </w:rPr>
          <w:fldChar w:fldCharType="separate"/>
        </w:r>
        <w:r w:rsidRPr="00131321">
          <w:rPr>
            <w:rStyle w:val="Hyperlink"/>
            <w:lang w:bidi="he-IL"/>
          </w:rPr>
          <w:t>_</w:t>
        </w:r>
        <w:r w:rsidRPr="00131321">
          <w:rPr>
            <w:lang w:bidi="he-IL"/>
          </w:rPr>
          <w:fldChar w:fldCharType="end"/>
        </w:r>
        <w:r w:rsidRPr="00131321">
          <w:rPr>
            <w:lang w:bidi="he-IL"/>
          </w:rPr>
          <w:fldChar w:fldCharType="begin"/>
        </w:r>
        <w:r w:rsidRPr="00131321">
          <w:rPr>
            <w:lang w:bidi="he-IL"/>
          </w:rPr>
          <w:instrText>HYPERLINK "http://en.wikisource.org/wiki/Catholic_Encyclopedia_(1913)/Land-Tenure_in_the_Christian_Era"</w:instrText>
        </w:r>
        <w:r w:rsidRPr="00131321">
          <w:rPr>
            <w:lang w:bidi="he-IL"/>
          </w:rPr>
        </w:r>
        <w:r w:rsidRPr="00131321">
          <w:rPr>
            <w:lang w:bidi="he-IL"/>
          </w:rPr>
          <w:fldChar w:fldCharType="separate"/>
        </w:r>
        <w:r w:rsidRPr="00131321">
          <w:rPr>
            <w:rStyle w:val="Hyperlink"/>
            <w:lang w:bidi="he-IL"/>
          </w:rPr>
          <w:t>Era</w:t>
        </w:r>
        <w:r w:rsidRPr="00131321">
          <w:rPr>
            <w:lang w:bidi="he-IL"/>
          </w:rPr>
          <w:fldChar w:fldCharType="end"/>
        </w:r>
        <w:r w:rsidRPr="00131321">
          <w:rPr>
            <w:lang w:bidi="he-IL"/>
          </w:rPr>
          <w:t xml:space="preserve">) </w:t>
        </w:r>
      </w:ins>
    </w:p>
    <w:p w:rsidR="00064D15" w:rsidRPr="00131321" w:rsidRDefault="00064D15" w:rsidP="00CB2AEB">
      <w:pPr>
        <w:pStyle w:val="FootnoteText"/>
        <w:bidi/>
        <w:rPr>
          <w:rFonts w:hint="cs"/>
          <w:rtl/>
          <w:lang w:bidi="he-IL"/>
        </w:rPr>
        <w:pPrChange w:id="1169" w:author=" " w:date="2013-11-19T15:26:00Z">
          <w:pPr>
            <w:pStyle w:val="FootnoteText"/>
          </w:pPr>
        </w:pPrChange>
      </w:pPr>
    </w:p>
  </w:footnote>
  <w:footnote w:id="68">
    <w:p w:rsidR="00740E38" w:rsidRDefault="00740E38" w:rsidP="00740E38">
      <w:pPr>
        <w:pStyle w:val="FootnoteText"/>
        <w:bidi/>
        <w:rPr>
          <w:rFonts w:hint="cs"/>
          <w:rtl/>
          <w:lang w:bidi="he-IL"/>
        </w:rPr>
        <w:pPrChange w:id="1173" w:author=" " w:date="2013-11-19T16:34:00Z">
          <w:pPr>
            <w:pStyle w:val="FootnoteText"/>
          </w:pPr>
        </w:pPrChange>
      </w:pPr>
      <w:ins w:id="1174" w:author=" " w:date="2013-11-19T16:34:00Z">
        <w:r>
          <w:rPr>
            <w:rStyle w:val="FootnoteReference"/>
          </w:rPr>
          <w:footnoteRef/>
        </w:r>
        <w:r>
          <w:t xml:space="preserve"> </w:t>
        </w:r>
        <w:r>
          <w:rPr>
            <w:rFonts w:hint="cs"/>
            <w:rtl/>
            <w:lang w:bidi="he-IL"/>
          </w:rPr>
          <w:t xml:space="preserve"> </w:t>
        </w:r>
        <w:r w:rsidRPr="00740E38">
          <w:rPr>
            <w:rtl/>
            <w:lang w:bidi="he-IL"/>
          </w:rPr>
          <w:t xml:space="preserve">ויקיפדיה האנגלית, ערך </w:t>
        </w:r>
        <w:r>
          <w:rPr>
            <w:rFonts w:hint="cs"/>
            <w:rtl/>
            <w:lang w:bidi="he-IL"/>
          </w:rPr>
          <w:t>"</w:t>
        </w:r>
        <w:r w:rsidRPr="00740E38">
          <w:t>Land reforms by country</w:t>
        </w:r>
        <w:r>
          <w:rPr>
            <w:rFonts w:hint="cs"/>
            <w:rtl/>
            <w:lang w:bidi="he-IL"/>
          </w:rPr>
          <w:t>"</w:t>
        </w:r>
      </w:ins>
      <w:ins w:id="1175" w:author=" " w:date="2013-11-19T16:35:00Z">
        <w:r>
          <w:rPr>
            <w:rFonts w:hint="cs"/>
            <w:rtl/>
            <w:lang w:bidi="he-IL"/>
          </w:rPr>
          <w:t>.</w:t>
        </w:r>
      </w:ins>
    </w:p>
  </w:footnote>
  <w:footnote w:id="69">
    <w:p w:rsidR="00963D26" w:rsidRPr="00732F25" w:rsidRDefault="00963D26" w:rsidP="00963D26">
      <w:pPr>
        <w:pStyle w:val="FootnoteText"/>
        <w:rPr>
          <w:ins w:id="1238" w:author=" " w:date="2013-11-19T16:03:00Z"/>
          <w:rFonts w:cs="David"/>
        </w:rPr>
      </w:pPr>
      <w:ins w:id="1239" w:author=" " w:date="2013-11-19T16:03:00Z">
        <w:r w:rsidRPr="00732F25">
          <w:rPr>
            <w:rFonts w:ascii="David" w:hAnsi="David" w:cs="David"/>
          </w:rPr>
          <w:footnoteRef/>
        </w:r>
        <w:r w:rsidRPr="00732F25">
          <w:rPr>
            <w:rFonts w:cs="David"/>
            <w:rtl/>
          </w:rPr>
          <w:tab/>
        </w:r>
        <w:r w:rsidRPr="00732F25">
          <w:rPr>
            <w:rFonts w:cs="David"/>
            <w:rtl/>
          </w:rPr>
          <w:t>למיטב</w:t>
        </w:r>
        <w:r w:rsidRPr="00732F25">
          <w:rPr>
            <w:rFonts w:eastAsia="David CLM" w:cs="David"/>
            <w:rtl/>
          </w:rPr>
          <w:t xml:space="preserve"> </w:t>
        </w:r>
        <w:r w:rsidRPr="00732F25">
          <w:rPr>
            <w:rFonts w:cs="David"/>
            <w:rtl/>
          </w:rPr>
          <w:t>הבנתי, סדר</w:t>
        </w:r>
        <w:r w:rsidRPr="00732F25">
          <w:rPr>
            <w:rFonts w:eastAsia="David CLM" w:cs="David"/>
            <w:rtl/>
          </w:rPr>
          <w:t xml:space="preserve"> </w:t>
        </w:r>
        <w:r w:rsidRPr="00732F25">
          <w:rPr>
            <w:rFonts w:cs="David"/>
            <w:rtl/>
          </w:rPr>
          <w:t>הבחירה</w:t>
        </w:r>
        <w:r w:rsidRPr="00732F25">
          <w:rPr>
            <w:rFonts w:eastAsia="David CLM" w:cs="David"/>
            <w:rtl/>
          </w:rPr>
          <w:t xml:space="preserve"> </w:t>
        </w:r>
        <w:r w:rsidRPr="00732F25">
          <w:rPr>
            <w:rFonts w:cs="David"/>
            <w:rtl/>
          </w:rPr>
          <w:t>של</w:t>
        </w:r>
        <w:r w:rsidRPr="00732F25">
          <w:rPr>
            <w:rFonts w:eastAsia="David CLM" w:cs="David"/>
            <w:rtl/>
          </w:rPr>
          <w:t xml:space="preserve"> </w:t>
        </w:r>
        <w:r w:rsidRPr="00732F25">
          <w:rPr>
            <w:rFonts w:cs="David"/>
            <w:rtl/>
          </w:rPr>
          <w:t>האזרחים</w:t>
        </w:r>
        <w:r w:rsidRPr="00732F25">
          <w:rPr>
            <w:rFonts w:eastAsia="David CLM" w:cs="David"/>
            <w:rtl/>
          </w:rPr>
          <w:t xml:space="preserve"> </w:t>
        </w:r>
        <w:r w:rsidRPr="00732F25">
          <w:rPr>
            <w:rFonts w:cs="David"/>
            <w:rtl/>
          </w:rPr>
          <w:t>לא</w:t>
        </w:r>
        <w:r w:rsidRPr="00732F25">
          <w:rPr>
            <w:rFonts w:eastAsia="David CLM" w:cs="David"/>
            <w:rtl/>
          </w:rPr>
          <w:t xml:space="preserve"> </w:t>
        </w:r>
        <w:r w:rsidRPr="00732F25">
          <w:rPr>
            <w:rFonts w:cs="David"/>
            <w:rtl/>
          </w:rPr>
          <w:t>ישפיע</w:t>
        </w:r>
        <w:r w:rsidRPr="00732F25">
          <w:rPr>
            <w:rFonts w:eastAsia="David CLM" w:cs="David"/>
            <w:rtl/>
          </w:rPr>
          <w:t xml:space="preserve"> </w:t>
        </w:r>
        <w:r w:rsidRPr="00732F25">
          <w:rPr>
            <w:rFonts w:cs="David"/>
            <w:rtl/>
          </w:rPr>
          <w:t>באופן</w:t>
        </w:r>
        <w:r w:rsidRPr="00732F25">
          <w:rPr>
            <w:rFonts w:eastAsia="David CLM" w:cs="David"/>
            <w:rtl/>
          </w:rPr>
          <w:t xml:space="preserve"> </w:t>
        </w:r>
        <w:r w:rsidRPr="00732F25">
          <w:rPr>
            <w:rFonts w:cs="David"/>
            <w:rtl/>
          </w:rPr>
          <w:t>משמעותי</w:t>
        </w:r>
        <w:r w:rsidRPr="00732F25">
          <w:rPr>
            <w:rFonts w:eastAsia="David CLM" w:cs="David"/>
            <w:rtl/>
          </w:rPr>
          <w:t xml:space="preserve"> </w:t>
        </w:r>
        <w:r w:rsidRPr="00732F25">
          <w:rPr>
            <w:rFonts w:cs="David"/>
            <w:rtl/>
          </w:rPr>
          <w:t>על</w:t>
        </w:r>
        <w:r w:rsidRPr="00732F25">
          <w:rPr>
            <w:rFonts w:eastAsia="David CLM" w:cs="David"/>
            <w:rtl/>
          </w:rPr>
          <w:t xml:space="preserve"> </w:t>
        </w:r>
        <w:r w:rsidRPr="00732F25">
          <w:rPr>
            <w:rFonts w:cs="David"/>
            <w:rtl/>
          </w:rPr>
          <w:t>התוצאות. למרות</w:t>
        </w:r>
        <w:r w:rsidRPr="00732F25">
          <w:rPr>
            <w:rFonts w:eastAsia="David CLM" w:cs="David"/>
            <w:rtl/>
          </w:rPr>
          <w:t xml:space="preserve"> </w:t>
        </w:r>
        <w:r w:rsidRPr="00732F25">
          <w:rPr>
            <w:rFonts w:cs="David"/>
            <w:rtl/>
          </w:rPr>
          <w:t>זאת, כדי</w:t>
        </w:r>
        <w:r w:rsidRPr="00732F25">
          <w:rPr>
            <w:rFonts w:eastAsia="David CLM" w:cs="David"/>
            <w:rtl/>
          </w:rPr>
          <w:t xml:space="preserve"> </w:t>
        </w:r>
        <w:r w:rsidRPr="00732F25">
          <w:rPr>
            <w:rFonts w:cs="David"/>
            <w:rtl/>
          </w:rPr>
          <w:t>למנוע</w:t>
        </w:r>
        <w:r w:rsidRPr="00732F25">
          <w:rPr>
            <w:rFonts w:eastAsia="David CLM" w:cs="David"/>
            <w:rtl/>
          </w:rPr>
          <w:t xml:space="preserve"> </w:t>
        </w:r>
        <w:r w:rsidRPr="00732F25">
          <w:rPr>
            <w:rFonts w:cs="David"/>
            <w:rtl/>
          </w:rPr>
          <w:t>טענות</w:t>
        </w:r>
        <w:r w:rsidRPr="00732F25">
          <w:rPr>
            <w:rFonts w:eastAsia="David CLM" w:cs="David"/>
            <w:rtl/>
          </w:rPr>
          <w:t xml:space="preserve"> </w:t>
        </w:r>
        <w:r w:rsidRPr="00732F25">
          <w:rPr>
            <w:rFonts w:cs="David"/>
            <w:rtl/>
          </w:rPr>
          <w:t>על</w:t>
        </w:r>
        <w:r w:rsidRPr="00732F25">
          <w:rPr>
            <w:rFonts w:eastAsia="David CLM" w:cs="David"/>
            <w:rtl/>
          </w:rPr>
          <w:t xml:space="preserve"> </w:t>
        </w:r>
        <w:r w:rsidRPr="00732F25">
          <w:rPr>
            <w:rFonts w:cs="David"/>
            <w:rtl/>
          </w:rPr>
          <w:t>קיפוח</w:t>
        </w:r>
        <w:r w:rsidRPr="00732F25">
          <w:rPr>
            <w:rFonts w:eastAsia="David CLM" w:cs="David"/>
            <w:rtl/>
          </w:rPr>
          <w:t xml:space="preserve"> </w:t>
        </w:r>
        <w:r w:rsidRPr="00732F25">
          <w:rPr>
            <w:rFonts w:cs="David"/>
            <w:rtl/>
          </w:rPr>
          <w:t>מכוון, אפשר</w:t>
        </w:r>
        <w:r w:rsidRPr="00732F25">
          <w:rPr>
            <w:rFonts w:eastAsia="David CLM" w:cs="David"/>
            <w:rtl/>
          </w:rPr>
          <w:t xml:space="preserve"> </w:t>
        </w:r>
        <w:r w:rsidRPr="00732F25">
          <w:rPr>
            <w:rFonts w:cs="David"/>
            <w:rtl/>
          </w:rPr>
          <w:t>לקבוע</w:t>
        </w:r>
        <w:r w:rsidRPr="00732F25">
          <w:rPr>
            <w:rFonts w:eastAsia="David CLM" w:cs="David"/>
            <w:rtl/>
          </w:rPr>
          <w:t xml:space="preserve"> </w:t>
        </w:r>
        <w:r w:rsidRPr="00732F25">
          <w:rPr>
            <w:rFonts w:cs="David"/>
            <w:rtl/>
          </w:rPr>
          <w:t>שהסדר</w:t>
        </w:r>
        <w:r w:rsidRPr="00732F25">
          <w:rPr>
            <w:rFonts w:eastAsia="David CLM" w:cs="David"/>
            <w:rtl/>
          </w:rPr>
          <w:t xml:space="preserve"> </w:t>
        </w:r>
        <w:r w:rsidRPr="00732F25">
          <w:rPr>
            <w:rFonts w:cs="David"/>
            <w:rtl/>
          </w:rPr>
          <w:t>יהיה</w:t>
        </w:r>
        <w:r w:rsidRPr="00732F25">
          <w:rPr>
            <w:rFonts w:eastAsia="David CLM" w:cs="David"/>
            <w:rtl/>
          </w:rPr>
          <w:t xml:space="preserve"> </w:t>
        </w:r>
        <w:r w:rsidRPr="00732F25">
          <w:rPr>
            <w:rFonts w:cs="David"/>
            <w:rtl/>
          </w:rPr>
          <w:t>אקראי.</w:t>
        </w:r>
      </w:ins>
    </w:p>
  </w:footnote>
  <w:footnote w:id="70">
    <w:p w:rsidR="00483113" w:rsidRDefault="00483113" w:rsidP="00483113">
      <w:pPr>
        <w:pStyle w:val="FootnoteText"/>
        <w:bidi/>
        <w:rPr>
          <w:ins w:id="1256" w:author=" " w:date="2013-11-19T16:04:00Z"/>
          <w:rtl/>
          <w:lang w:bidi="he-IL"/>
        </w:rPr>
      </w:pPr>
      <w:ins w:id="1257" w:author=" " w:date="2013-11-19T16:04:00Z">
        <w:r>
          <w:rPr>
            <w:rStyle w:val="FootnoteReference"/>
          </w:rPr>
          <w:footnoteRef/>
        </w:r>
        <w:r w:rsidRPr="00414627">
          <w:rPr>
            <w:rtl/>
            <w:lang w:bidi="he-IL"/>
          </w:rPr>
          <w:t>עתיד להתפרסם ב</w:t>
        </w:r>
        <w:r w:rsidRPr="00414627">
          <w:rPr>
            <w:rtl/>
          </w:rPr>
          <w:t>"</w:t>
        </w:r>
        <w:r w:rsidRPr="00414627">
          <w:rPr>
            <w:rtl/>
            <w:lang w:bidi="he-IL"/>
          </w:rPr>
          <w:t>בדד</w:t>
        </w:r>
        <w:r w:rsidRPr="00414627">
          <w:rPr>
            <w:rtl/>
          </w:rPr>
          <w:t xml:space="preserve">" </w:t>
        </w:r>
        <w:r w:rsidRPr="00414627">
          <w:rPr>
            <w:rtl/>
            <w:lang w:bidi="he-IL"/>
          </w:rPr>
          <w:t>כח</w:t>
        </w:r>
        <w:r w:rsidRPr="00414627">
          <w:rPr>
            <w:rtl/>
          </w:rPr>
          <w:t xml:space="preserve">, </w:t>
        </w:r>
        <w:r w:rsidRPr="00414627">
          <w:rPr>
            <w:rtl/>
            <w:lang w:bidi="he-IL"/>
          </w:rPr>
          <w:t>בהוצאת אוניברסיטת בר אילן</w:t>
        </w:r>
        <w:r w:rsidRPr="00414627">
          <w:rPr>
            <w:rtl/>
          </w:rPr>
          <w:t xml:space="preserve">, </w:t>
        </w:r>
        <w:r w:rsidRPr="00414627">
          <w:rPr>
            <w:rtl/>
            <w:lang w:bidi="he-IL"/>
          </w:rPr>
          <w:t>ה</w:t>
        </w:r>
        <w:r w:rsidRPr="00414627">
          <w:rPr>
            <w:rtl/>
          </w:rPr>
          <w:t>'</w:t>
        </w:r>
        <w:r w:rsidRPr="00414627">
          <w:rPr>
            <w:rtl/>
            <w:lang w:bidi="he-IL"/>
          </w:rPr>
          <w:t>תשע</w:t>
        </w:r>
        <w:r w:rsidRPr="00414627">
          <w:rPr>
            <w:rtl/>
          </w:rPr>
          <w:t>"</w:t>
        </w:r>
        <w:r w:rsidRPr="00414627">
          <w:rPr>
            <w:rtl/>
            <w:lang w:bidi="he-IL"/>
          </w:rPr>
          <w:t>ג</w:t>
        </w:r>
        <w:r>
          <w:rPr>
            <w:rtl/>
            <w:lang w:bidi="he-IL"/>
          </w:rPr>
          <w:t>–</w:t>
        </w:r>
        <w:r w:rsidRPr="00EE305D">
          <w:rPr>
            <w:rFonts w:hint="cs"/>
            <w:highlight w:val="yellow"/>
            <w:rtl/>
            <w:lang w:bidi="he-IL"/>
          </w:rPr>
          <w:t>האםזההתפרסםכברוניתןלתתמקורמדוייק</w:t>
        </w:r>
        <w:r w:rsidRPr="00EE305D">
          <w:rPr>
            <w:highlight w:val="yellow"/>
            <w:rtl/>
            <w:lang w:bidi="he-IL"/>
          </w:rPr>
          <w:t>?</w:t>
        </w:r>
      </w:ins>
    </w:p>
  </w:footnote>
  <w:footnote w:id="71">
    <w:p w:rsidR="00483113" w:rsidRPr="005D50F0" w:rsidRDefault="00483113" w:rsidP="00483113">
      <w:pPr>
        <w:pStyle w:val="FootnoteText"/>
        <w:rPr>
          <w:ins w:id="1259" w:author=" " w:date="2013-11-19T16:04:00Z"/>
          <w:rtl/>
          <w:lang w:bidi="he-IL"/>
        </w:rPr>
      </w:pPr>
      <w:ins w:id="1260" w:author=" " w:date="2013-11-19T16:04:00Z">
        <w:r>
          <w:rPr>
            <w:rStyle w:val="FootnoteReference"/>
          </w:rPr>
          <w:footnoteRef/>
        </w:r>
        <w:r w:rsidRPr="00414627">
          <w:t>(</w:t>
        </w:r>
        <w:r>
          <w:fldChar w:fldCharType="begin"/>
        </w:r>
        <w:r>
          <w:instrText xml:space="preserve"> HYPERLINK "http://ccl.northwestern.edu/netlogo/models/community/land-random" \h </w:instrText>
        </w:r>
        <w:r>
          <w:fldChar w:fldCharType="separate"/>
        </w:r>
        <w:r w:rsidRPr="00414627">
          <w:rPr>
            <w:color w:val="1155CC"/>
            <w:u w:val="single"/>
          </w:rPr>
          <w:t>http://ccl.northwestern.edu/netlogo/models/community/land-random</w:t>
        </w:r>
        <w:r>
          <w:rPr>
            <w:color w:val="1155CC"/>
            <w:u w:val="single"/>
          </w:rPr>
          <w:fldChar w:fldCharType="end"/>
        </w:r>
        <w:r>
          <w:fldChar w:fldCharType="begin"/>
        </w:r>
        <w:r>
          <w:instrText xml:space="preserve"> HYPERLINK "http://ccl.northwestern.edu/netlogo/models/community/land-income" \h </w:instrText>
        </w:r>
        <w:r>
          <w:fldChar w:fldCharType="separate"/>
        </w:r>
        <w:r w:rsidRPr="00414627">
          <w:rPr>
            <w:color w:val="1155CC"/>
            <w:u w:val="single"/>
          </w:rPr>
          <w:t>http://ccl.northwestern.edu/netlogo/models/community/land-income</w:t>
        </w:r>
        <w:r>
          <w:rPr>
            <w:color w:val="1155CC"/>
            <w:u w:val="single"/>
          </w:rPr>
          <w:fldChar w:fldCharType="end"/>
        </w:r>
        <w:r w:rsidRPr="00414627">
          <w:t xml:space="preserve"> ).</w:t>
        </w:r>
      </w:ins>
    </w:p>
  </w:footnote>
  <w:footnote w:id="72">
    <w:p w:rsidR="00064D15" w:rsidDel="00483113" w:rsidRDefault="00064D15" w:rsidP="00281C70">
      <w:pPr>
        <w:pStyle w:val="FootnoteText"/>
        <w:bidi/>
        <w:rPr>
          <w:del w:id="1267" w:author=" " w:date="2013-11-19T16:04:00Z"/>
          <w:rtl/>
          <w:lang w:bidi="he-IL"/>
        </w:rPr>
        <w:pPrChange w:id="1268" w:author="Aharon Ariel" w:date="2013-10-22T23:23:00Z">
          <w:pPr>
            <w:pStyle w:val="FootnoteText"/>
          </w:pPr>
        </w:pPrChange>
      </w:pPr>
      <w:ins w:id="1269" w:author="Aharon Ariel" w:date="2013-10-22T23:23:00Z">
        <w:del w:id="1270" w:author=" " w:date="2013-11-19T16:04:00Z">
          <w:r w:rsidDel="00483113">
            <w:rPr>
              <w:rStyle w:val="FootnoteReference"/>
            </w:rPr>
            <w:footnoteRef/>
          </w:r>
          <w:r w:rsidRPr="00414627" w:rsidDel="00483113">
            <w:rPr>
              <w:rtl/>
              <w:lang w:bidi="he-IL"/>
            </w:rPr>
            <w:delText>עתיד להתפרסם ב</w:delText>
          </w:r>
          <w:r w:rsidRPr="00414627" w:rsidDel="00483113">
            <w:rPr>
              <w:rtl/>
            </w:rPr>
            <w:delText>"</w:delText>
          </w:r>
          <w:r w:rsidRPr="00414627" w:rsidDel="00483113">
            <w:rPr>
              <w:rtl/>
              <w:lang w:bidi="he-IL"/>
            </w:rPr>
            <w:delText>בדד</w:delText>
          </w:r>
          <w:r w:rsidRPr="00414627" w:rsidDel="00483113">
            <w:rPr>
              <w:rtl/>
            </w:rPr>
            <w:delText xml:space="preserve">" </w:delText>
          </w:r>
          <w:r w:rsidRPr="00414627" w:rsidDel="00483113">
            <w:rPr>
              <w:rtl/>
              <w:lang w:bidi="he-IL"/>
            </w:rPr>
            <w:delText>כח</w:delText>
          </w:r>
          <w:r w:rsidRPr="00414627" w:rsidDel="00483113">
            <w:rPr>
              <w:rtl/>
            </w:rPr>
            <w:delText xml:space="preserve">, </w:delText>
          </w:r>
          <w:r w:rsidRPr="00414627" w:rsidDel="00483113">
            <w:rPr>
              <w:rtl/>
              <w:lang w:bidi="he-IL"/>
            </w:rPr>
            <w:delText>בהוצאת אוניברסיטת בר אילן</w:delText>
          </w:r>
          <w:r w:rsidRPr="00414627" w:rsidDel="00483113">
            <w:rPr>
              <w:rtl/>
            </w:rPr>
            <w:delText xml:space="preserve">, </w:delText>
          </w:r>
          <w:r w:rsidRPr="00414627" w:rsidDel="00483113">
            <w:rPr>
              <w:rtl/>
              <w:lang w:bidi="he-IL"/>
            </w:rPr>
            <w:delText>ה</w:delText>
          </w:r>
          <w:r w:rsidRPr="00414627" w:rsidDel="00483113">
            <w:rPr>
              <w:rtl/>
            </w:rPr>
            <w:delText>'</w:delText>
          </w:r>
          <w:r w:rsidRPr="00414627" w:rsidDel="00483113">
            <w:rPr>
              <w:rtl/>
              <w:lang w:bidi="he-IL"/>
            </w:rPr>
            <w:delText>תשע</w:delText>
          </w:r>
          <w:r w:rsidRPr="00414627" w:rsidDel="00483113">
            <w:rPr>
              <w:rtl/>
            </w:rPr>
            <w:delText>"</w:delText>
          </w:r>
          <w:r w:rsidRPr="00414627" w:rsidDel="00483113">
            <w:rPr>
              <w:rtl/>
              <w:lang w:bidi="he-IL"/>
            </w:rPr>
            <w:delText>ג</w:delText>
          </w:r>
          <w:r w:rsidDel="00483113">
            <w:rPr>
              <w:rtl/>
              <w:lang w:bidi="he-IL"/>
            </w:rPr>
            <w:delText>–</w:delText>
          </w:r>
          <w:r w:rsidRPr="007E3F66" w:rsidDel="00483113">
            <w:rPr>
              <w:rFonts w:hint="cs"/>
              <w:highlight w:val="yellow"/>
              <w:rtl/>
              <w:lang w:bidi="he-IL"/>
              <w:rPrChange w:id="1271" w:author="Aharon Ariel" w:date="2013-10-22T23:23:00Z">
                <w:rPr>
                  <w:rFonts w:hint="cs"/>
                  <w:rtl/>
                  <w:lang w:bidi="he-IL"/>
                </w:rPr>
              </w:rPrChange>
            </w:rPr>
            <w:delText>האםזההתפרסםכברוניתןלתתמקורמדוייק</w:delText>
          </w:r>
          <w:r w:rsidRPr="007E3F66" w:rsidDel="00483113">
            <w:rPr>
              <w:highlight w:val="yellow"/>
              <w:rtl/>
              <w:lang w:bidi="he-IL"/>
              <w:rPrChange w:id="1272" w:author="Aharon Ariel" w:date="2013-10-22T23:23:00Z">
                <w:rPr>
                  <w:rtl/>
                  <w:lang w:bidi="he-IL"/>
                </w:rPr>
              </w:rPrChange>
            </w:rPr>
            <w:delText>?</w:delText>
          </w:r>
        </w:del>
      </w:ins>
    </w:p>
  </w:footnote>
  <w:footnote w:id="73">
    <w:p w:rsidR="00064D15" w:rsidRPr="005D50F0" w:rsidDel="00483113" w:rsidRDefault="00064D15">
      <w:pPr>
        <w:pStyle w:val="FootnoteText"/>
        <w:rPr>
          <w:del w:id="1273" w:author=" " w:date="2013-11-19T16:04:00Z"/>
          <w:rtl/>
          <w:lang w:bidi="he-IL"/>
        </w:rPr>
      </w:pPr>
      <w:ins w:id="1274" w:author="Aharon Ariel" w:date="2013-10-22T23:24:00Z">
        <w:del w:id="1275" w:author=" " w:date="2013-11-19T16:04:00Z">
          <w:r w:rsidDel="00483113">
            <w:rPr>
              <w:rStyle w:val="FootnoteReference"/>
            </w:rPr>
            <w:footnoteRef/>
          </w:r>
          <w:r w:rsidRPr="00414627" w:rsidDel="00483113">
            <w:delText>(</w:delText>
          </w:r>
          <w:r w:rsidDel="00483113">
            <w:fldChar w:fldCharType="begin"/>
          </w:r>
          <w:r w:rsidDel="00483113">
            <w:delInstrText xml:space="preserve"> HYPERLINK "http://ccl.northwestern.edu/netlogo/models/community/land-random" \h </w:delInstrText>
          </w:r>
          <w:r w:rsidDel="00483113">
            <w:fldChar w:fldCharType="separate"/>
          </w:r>
          <w:r w:rsidRPr="00414627" w:rsidDel="00483113">
            <w:rPr>
              <w:color w:val="1155CC"/>
              <w:u w:val="single"/>
            </w:rPr>
            <w:delText>http://ccl.northwestern.edu/netlogo/models/community/land-random</w:delText>
          </w:r>
          <w:r w:rsidDel="00483113">
            <w:rPr>
              <w:color w:val="1155CC"/>
              <w:u w:val="single"/>
            </w:rPr>
            <w:fldChar w:fldCharType="end"/>
          </w:r>
          <w:r w:rsidDel="00483113">
            <w:fldChar w:fldCharType="begin"/>
          </w:r>
          <w:r w:rsidDel="00483113">
            <w:delInstrText xml:space="preserve"> HYPERLINK "http://ccl.northwestern.edu/netlogo/models/community/land-income" \h </w:delInstrText>
          </w:r>
          <w:r w:rsidDel="00483113">
            <w:fldChar w:fldCharType="separate"/>
          </w:r>
          <w:r w:rsidRPr="00414627" w:rsidDel="00483113">
            <w:rPr>
              <w:color w:val="1155CC"/>
              <w:u w:val="single"/>
            </w:rPr>
            <w:delText>http://ccl.northwestern.edu/netlogo/models/community/land-income</w:delText>
          </w:r>
          <w:r w:rsidDel="00483113">
            <w:rPr>
              <w:color w:val="1155CC"/>
              <w:u w:val="single"/>
            </w:rPr>
            <w:fldChar w:fldCharType="end"/>
          </w:r>
          <w:r w:rsidRPr="00414627" w:rsidDel="00483113">
            <w:delText xml:space="preserve"> ).</w:delText>
          </w:r>
        </w:del>
      </w:ins>
    </w:p>
  </w:footnote>
  <w:footnote w:id="74">
    <w:p w:rsidR="00064D15" w:rsidRPr="005501BB" w:rsidRDefault="00064D15" w:rsidP="005501BB">
      <w:pPr>
        <w:pStyle w:val="FootnoteText"/>
        <w:bidi/>
        <w:rPr>
          <w:rFonts w:hint="cs"/>
          <w:rtl/>
          <w:lang w:bidi="he-IL"/>
        </w:rPr>
        <w:pPrChange w:id="1280" w:author=" " w:date="2013-11-19T16:07:00Z">
          <w:pPr>
            <w:pStyle w:val="FootnoteText"/>
          </w:pPr>
        </w:pPrChange>
      </w:pPr>
      <w:ins w:id="1281" w:author="Aharon Ariel" w:date="2013-10-22T23:25:00Z">
        <w:r>
          <w:rPr>
            <w:rStyle w:val="FootnoteReference"/>
          </w:rPr>
          <w:footnoteRef/>
        </w:r>
        <w:del w:id="1282" w:author=" " w:date="2013-11-19T16:07:00Z">
          <w:r w:rsidRPr="007E3F66" w:rsidDel="005501BB">
            <w:rPr>
              <w:rFonts w:hint="cs"/>
              <w:highlight w:val="yellow"/>
              <w:rtl/>
              <w:lang w:bidi="he-IL"/>
              <w:rPrChange w:id="1283" w:author="Aharon Ariel" w:date="2013-10-22T23:25:00Z">
                <w:rPr>
                  <w:rFonts w:hint="cs"/>
                  <w:rtl/>
                  <w:lang w:bidi="he-IL"/>
                </w:rPr>
              </w:rPrChange>
            </w:rPr>
            <w:delText>אי</w:delText>
          </w:r>
          <w:r w:rsidRPr="007E3F66" w:rsidDel="005501BB">
            <w:rPr>
              <w:highlight w:val="yellow"/>
              <w:rtl/>
              <w:lang w:bidi="he-IL"/>
              <w:rPrChange w:id="1284" w:author="Aharon Ariel" w:date="2013-10-22T23:25:00Z">
                <w:rPr>
                  <w:rtl/>
                  <w:lang w:bidi="he-IL"/>
                </w:rPr>
              </w:rPrChange>
            </w:rPr>
            <w:delText xml:space="preserve">-אפשר </w:delText>
          </w:r>
          <w:r w:rsidRPr="007E3F66" w:rsidDel="005501BB">
            <w:rPr>
              <w:rFonts w:hint="cs"/>
              <w:highlight w:val="yellow"/>
              <w:rtl/>
              <w:lang w:bidi="he-IL"/>
              <w:rPrChange w:id="1285" w:author="Aharon Ariel" w:date="2013-10-22T23:25:00Z">
                <w:rPr>
                  <w:rFonts w:hint="cs"/>
                  <w:rtl/>
                  <w:lang w:bidi="he-IL"/>
                </w:rPr>
              </w:rPrChange>
            </w:rPr>
            <w:delText>לתתאתויקיפדיהכמקור</w:delText>
          </w:r>
          <w:r w:rsidRPr="007E3F66" w:rsidDel="005501BB">
            <w:rPr>
              <w:highlight w:val="yellow"/>
              <w:rtl/>
              <w:lang w:bidi="he-IL"/>
              <w:rPrChange w:id="1286" w:author="Aharon Ariel" w:date="2013-10-22T23:25:00Z">
                <w:rPr>
                  <w:rtl/>
                  <w:lang w:bidi="he-IL"/>
                </w:rPr>
              </w:rPrChange>
            </w:rPr>
            <w:delText xml:space="preserve">, </w:delText>
          </w:r>
          <w:r w:rsidRPr="007E3F66" w:rsidDel="005501BB">
            <w:rPr>
              <w:rFonts w:hint="cs"/>
              <w:highlight w:val="yellow"/>
              <w:rtl/>
              <w:lang w:bidi="he-IL"/>
              <w:rPrChange w:id="1287" w:author="Aharon Ariel" w:date="2013-10-22T23:25:00Z">
                <w:rPr>
                  <w:rFonts w:hint="cs"/>
                  <w:rtl/>
                  <w:lang w:bidi="he-IL"/>
                </w:rPr>
              </w:rPrChange>
            </w:rPr>
            <w:delText>צריךמשהוראשונייותר</w:delText>
          </w:r>
          <w:r w:rsidRPr="007E3F66" w:rsidDel="005501BB">
            <w:rPr>
              <w:highlight w:val="yellow"/>
              <w:rtl/>
              <w:lang w:bidi="he-IL"/>
              <w:rPrChange w:id="1288" w:author="Aharon Ariel" w:date="2013-10-22T23:25:00Z">
                <w:rPr>
                  <w:rtl/>
                  <w:lang w:bidi="he-IL"/>
                </w:rPr>
              </w:rPrChange>
            </w:rPr>
            <w:delText xml:space="preserve">. </w:delText>
          </w:r>
          <w:r w:rsidRPr="007E3F66" w:rsidDel="005501BB">
            <w:rPr>
              <w:rFonts w:hint="cs"/>
              <w:highlight w:val="yellow"/>
              <w:rtl/>
              <w:lang w:bidi="he-IL"/>
              <w:rPrChange w:id="1289" w:author="Aharon Ariel" w:date="2013-10-22T23:25:00Z">
                <w:rPr>
                  <w:rFonts w:hint="cs"/>
                  <w:rtl/>
                  <w:lang w:bidi="he-IL"/>
                </w:rPr>
              </w:rPrChange>
            </w:rPr>
            <w:delText>אםאתהלאמוצאאניאמצאמשהובהמשך</w:delText>
          </w:r>
        </w:del>
      </w:ins>
      <w:ins w:id="1290" w:author=" " w:date="2013-11-19T16:07:00Z">
        <w:r w:rsidR="005501BB">
          <w:rPr>
            <w:lang w:bidi="he-IL"/>
          </w:rPr>
          <w:t xml:space="preserve"> </w:t>
        </w:r>
        <w:proofErr w:type="gramStart"/>
        <w:r w:rsidR="005501BB">
          <w:rPr>
            <w:lang w:bidi="he-IL"/>
          </w:rPr>
          <w:t>Ludwig von Mises, "Human Action", Liberty Fund 1949</w:t>
        </w:r>
        <w:r w:rsidR="005501BB">
          <w:rPr>
            <w:rFonts w:hint="cs"/>
            <w:rtl/>
            <w:lang w:bidi="he-IL"/>
          </w:rPr>
          <w:t>.</w:t>
        </w:r>
      </w:ins>
      <w:proofErr w:type="gramEnd"/>
    </w:p>
  </w:footnote>
  <w:footnote w:id="75">
    <w:p w:rsidR="00746934" w:rsidRDefault="00746934" w:rsidP="00746934">
      <w:pPr>
        <w:pStyle w:val="FootnoteText"/>
        <w:bidi/>
        <w:rPr>
          <w:ins w:id="1310" w:author=" " w:date="2013-11-19T16:10:00Z"/>
          <w:rtl/>
          <w:lang w:bidi="he-IL"/>
        </w:rPr>
      </w:pPr>
      <w:ins w:id="1311" w:author=" " w:date="2013-11-19T16:10:00Z">
        <w:r>
          <w:rPr>
            <w:rStyle w:val="FootnoteReference"/>
          </w:rPr>
          <w:footnoteRef/>
        </w:r>
        <w:r>
          <w:rPr>
            <w:rFonts w:hint="cs"/>
            <w:highlight w:val="yellow"/>
            <w:rtl/>
            <w:lang w:bidi="he-IL"/>
          </w:rPr>
          <w:t xml:space="preserve">בראשית יג:ט. </w:t>
        </w:r>
      </w:ins>
    </w:p>
  </w:footnote>
  <w:footnote w:id="76">
    <w:p w:rsidR="00064D15" w:rsidDel="00746934" w:rsidRDefault="00064D15" w:rsidP="009B0443">
      <w:pPr>
        <w:pStyle w:val="FootnoteText"/>
        <w:bidi/>
        <w:rPr>
          <w:del w:id="1357" w:author=" " w:date="2013-11-19T16:10:00Z"/>
          <w:rtl/>
          <w:lang w:bidi="he-IL"/>
        </w:rPr>
        <w:pPrChange w:id="1358" w:author=" " w:date="2013-11-19T16:09:00Z">
          <w:pPr>
            <w:pStyle w:val="FootnoteText"/>
          </w:pPr>
        </w:pPrChange>
      </w:pPr>
      <w:ins w:id="1359" w:author="Aharon Ariel" w:date="2013-10-22T23:36:00Z">
        <w:del w:id="1360" w:author=" " w:date="2013-11-19T16:10:00Z">
          <w:r w:rsidDel="00746934">
            <w:rPr>
              <w:rStyle w:val="FootnoteReference"/>
            </w:rPr>
            <w:footnoteRef/>
          </w:r>
        </w:del>
      </w:ins>
      <w:ins w:id="1361" w:author=" " w:date="2013-11-19T16:09:00Z">
        <w:del w:id="1362" w:author=" " w:date="2013-11-19T16:10:00Z">
          <w:r w:rsidR="009B0443" w:rsidDel="00746934">
            <w:rPr>
              <w:rFonts w:hint="cs"/>
              <w:highlight w:val="yellow"/>
              <w:rtl/>
              <w:lang w:bidi="he-IL"/>
            </w:rPr>
            <w:delText xml:space="preserve">בראשית יג:ט. </w:delText>
          </w:r>
        </w:del>
      </w:ins>
      <w:ins w:id="1363" w:author="Aharon Ariel" w:date="2013-10-22T23:36:00Z">
        <w:del w:id="1364" w:author=" " w:date="2013-11-19T16:10:00Z">
          <w:r w:rsidRPr="007E3F66" w:rsidDel="00746934">
            <w:rPr>
              <w:rFonts w:hint="cs"/>
              <w:highlight w:val="yellow"/>
              <w:rtl/>
              <w:lang w:bidi="he-IL"/>
              <w:rPrChange w:id="1365" w:author="Aharon Ariel" w:date="2013-10-22T23:37:00Z">
                <w:rPr>
                  <w:rFonts w:hint="cs"/>
                  <w:rtl/>
                  <w:lang w:bidi="he-IL"/>
                </w:rPr>
              </w:rPrChange>
            </w:rPr>
            <w:delText>להשלים</w:delText>
          </w:r>
          <w:r w:rsidRPr="007E3F66" w:rsidDel="00746934">
            <w:rPr>
              <w:highlight w:val="yellow"/>
              <w:rtl/>
              <w:lang w:bidi="he-IL"/>
              <w:rPrChange w:id="1366" w:author="Aharon Ariel" w:date="2013-10-22T23:37:00Z">
                <w:rPr>
                  <w:rtl/>
                  <w:lang w:bidi="he-IL"/>
                </w:rPr>
              </w:rPrChange>
            </w:rPr>
            <w:delText xml:space="preserve"> מקור ולהביא עם ניקוד – אני יכול לדאוג לזה (א. א</w:delText>
          </w:r>
        </w:del>
      </w:ins>
      <w:ins w:id="1367" w:author="Aharon Ariel" w:date="2013-10-22T23:37:00Z">
        <w:del w:id="1368" w:author=" " w:date="2013-11-19T16:10:00Z">
          <w:r w:rsidRPr="007E3F66" w:rsidDel="00746934">
            <w:rPr>
              <w:highlight w:val="yellow"/>
              <w:rtl/>
              <w:lang w:bidi="he-IL"/>
              <w:rPrChange w:id="1369" w:author="Aharon Ariel" w:date="2013-10-22T23:37:00Z">
                <w:rPr>
                  <w:rtl/>
                  <w:lang w:bidi="he-IL"/>
                </w:rPr>
              </w:rPrChange>
            </w:rPr>
            <w:delText>.</w:delText>
          </w:r>
          <w:r w:rsidRPr="007E3F66" w:rsidDel="00746934">
            <w:rPr>
              <w:rFonts w:hint="cs"/>
              <w:highlight w:val="yellow"/>
              <w:rtl/>
              <w:lang w:bidi="he-IL"/>
              <w:rPrChange w:id="1370" w:author="Aharon Ariel" w:date="2013-10-22T23:37:00Z">
                <w:rPr>
                  <w:rFonts w:hint="cs"/>
                  <w:rtl/>
                  <w:lang w:bidi="he-IL"/>
                </w:rPr>
              </w:rPrChange>
            </w:rPr>
            <w:delText>ל</w:delText>
          </w:r>
          <w:r w:rsidRPr="007E3F66" w:rsidDel="00746934">
            <w:rPr>
              <w:highlight w:val="yellow"/>
              <w:rtl/>
              <w:lang w:bidi="he-IL"/>
              <w:rPrChange w:id="1371" w:author="Aharon Ariel" w:date="2013-10-22T23:37:00Z">
                <w:rPr>
                  <w:rtl/>
                  <w:lang w:bidi="he-IL"/>
                </w:rPr>
              </w:rPrChange>
            </w:rPr>
            <w:delText>.)</w:delText>
          </w:r>
        </w:del>
      </w:ins>
    </w:p>
  </w:footnote>
  <w:footnote w:id="77">
    <w:p w:rsidR="00064D15" w:rsidRDefault="00064D15" w:rsidP="00D35889">
      <w:pPr>
        <w:pStyle w:val="FootnoteText"/>
        <w:rPr>
          <w:lang w:bidi="he-IL"/>
        </w:rPr>
      </w:pPr>
      <w:ins w:id="1447" w:author="Aharon Ariel" w:date="2013-10-22T23:40:00Z">
        <w:r>
          <w:rPr>
            <w:rStyle w:val="FootnoteReference"/>
          </w:rPr>
          <w:footnoteRef/>
        </w:r>
      </w:ins>
      <w:ins w:id="1448" w:author="Aharon Ariel" w:date="2013-10-22T23:41:00Z">
        <w:del w:id="1449" w:author=" " w:date="2013-11-19T16:27:00Z">
          <w:r w:rsidRPr="007E3F66" w:rsidDel="00D35889">
            <w:rPr>
              <w:rFonts w:hint="cs"/>
              <w:highlight w:val="yellow"/>
              <w:rtl/>
              <w:lang w:bidi="he-IL"/>
              <w:rPrChange w:id="1450" w:author="Aharon Ariel" w:date="2013-10-22T23:41:00Z">
                <w:rPr>
                  <w:rFonts w:hint="cs"/>
                  <w:rtl/>
                  <w:lang w:bidi="he-IL"/>
                </w:rPr>
              </w:rPrChange>
            </w:rPr>
            <w:delText>הפנייהל</w:delText>
          </w:r>
          <w:r w:rsidRPr="007E3F66" w:rsidDel="00D35889">
            <w:rPr>
              <w:highlight w:val="yellow"/>
              <w:lang w:bidi="he-IL"/>
              <w:rPrChange w:id="1451" w:author="Aharon Ariel" w:date="2013-10-22T23:41:00Z">
                <w:rPr>
                  <w:lang w:bidi="he-IL"/>
                </w:rPr>
              </w:rPrChange>
            </w:rPr>
            <w:delText>treatise</w:delText>
          </w:r>
          <w:r w:rsidRPr="007E3F66" w:rsidDel="00D35889">
            <w:rPr>
              <w:highlight w:val="yellow"/>
              <w:rtl/>
              <w:lang w:bidi="he-IL"/>
              <w:rPrChange w:id="1452" w:author="Aharon Ariel" w:date="2013-10-22T23:41:00Z">
                <w:rPr>
                  <w:rtl/>
                  <w:lang w:bidi="he-IL"/>
                </w:rPr>
              </w:rPrChange>
            </w:rPr>
            <w:delText xml:space="preserve"> של לוק</w:delText>
          </w:r>
        </w:del>
      </w:ins>
      <w:ins w:id="1453" w:author=" " w:date="2013-11-19T16:27:00Z">
        <w:r w:rsidR="00D35889">
          <w:rPr>
            <w:rFonts w:hint="cs"/>
            <w:rtl/>
            <w:lang w:bidi="he-IL"/>
          </w:rPr>
          <w:t xml:space="preserve">  </w:t>
        </w:r>
      </w:ins>
      <w:ins w:id="1454" w:author=" " w:date="2013-11-19T16:29:00Z">
        <w:r w:rsidR="00D35889">
          <w:rPr>
            <w:lang w:bidi="he-IL"/>
          </w:rPr>
          <w:t>John Locke, "</w:t>
        </w:r>
        <w:r w:rsidR="00D35889" w:rsidRPr="00D35889">
          <w:rPr>
            <w:lang w:bidi="he-IL"/>
          </w:rPr>
          <w:t>Second Treatise of Government</w:t>
        </w:r>
        <w:r w:rsidR="00D35889">
          <w:rPr>
            <w:lang w:bidi="he-IL"/>
          </w:rPr>
          <w:t>"</w:t>
        </w:r>
      </w:ins>
      <w:ins w:id="1455" w:author=" " w:date="2013-11-19T16:30:00Z">
        <w:r w:rsidR="00D35889">
          <w:rPr>
            <w:lang w:bidi="he-IL"/>
          </w:rPr>
          <w:t xml:space="preserve"> (1690)</w:t>
        </w:r>
      </w:ins>
      <w:ins w:id="1456" w:author=" " w:date="2013-11-19T16:29:00Z">
        <w:r w:rsidR="00D35889" w:rsidRPr="00D35889">
          <w:rPr>
            <w:lang w:bidi="he-IL"/>
          </w:rPr>
          <w:t>, Chapter V, paragraph 33</w:t>
        </w:r>
      </w:ins>
    </w:p>
  </w:footnote>
  <w:footnote w:id="78">
    <w:p w:rsidR="00064D15" w:rsidRPr="00A07D4C" w:rsidRDefault="00064D15" w:rsidP="00A07D4C">
      <w:pPr>
        <w:pStyle w:val="FootnoteText"/>
        <w:bidi/>
        <w:rPr>
          <w:rFonts w:hint="cs"/>
          <w:rtl/>
          <w:lang w:bidi="he-IL"/>
        </w:rPr>
      </w:pPr>
      <w:r>
        <w:rPr>
          <w:rStyle w:val="FootnoteReference"/>
        </w:rPr>
        <w:footnoteRef/>
      </w:r>
      <w:del w:id="1458" w:author=" " w:date="2013-11-19T16:31:00Z">
        <w:r w:rsidRPr="00EE655C" w:rsidDel="00A07D4C">
          <w:rPr>
            <w:rFonts w:hint="cs"/>
            <w:highlight w:val="yellow"/>
            <w:rtl/>
            <w:lang w:bidi="he-IL"/>
          </w:rPr>
          <w:delText>הפנייה</w:delText>
        </w:r>
      </w:del>
      <w:ins w:id="1459" w:author=" " w:date="2013-11-19T16:31:00Z">
        <w:r w:rsidR="00A07D4C">
          <w:rPr>
            <w:rFonts w:hint="cs"/>
            <w:rtl/>
            <w:lang w:bidi="he-IL"/>
          </w:rPr>
          <w:t xml:space="preserve"> </w:t>
        </w:r>
        <w:r w:rsidR="00A07D4C">
          <w:rPr>
            <w:lang w:bidi="he-IL"/>
          </w:rPr>
          <w:t>John Rawls, "A theory of Justice", 1971</w:t>
        </w:r>
      </w:ins>
    </w:p>
  </w:footnote>
  <w:footnote w:id="79">
    <w:p w:rsidR="00CC3858" w:rsidRDefault="00CC3858" w:rsidP="006C1839">
      <w:pPr>
        <w:tabs>
          <w:tab w:val="left" w:pos="720"/>
        </w:tabs>
        <w:spacing w:line="312" w:lineRule="auto"/>
        <w:jc w:val="left"/>
        <w:rPr>
          <w:ins w:id="1463" w:author=" " w:date="2013-11-19T16:39:00Z"/>
          <w:rFonts w:hint="cs"/>
        </w:rPr>
        <w:pPrChange w:id="1464" w:author=" " w:date="2013-11-19T16:41:00Z">
          <w:pPr>
            <w:numPr>
              <w:numId w:val="39"/>
            </w:numPr>
            <w:tabs>
              <w:tab w:val="left" w:pos="360"/>
              <w:tab w:val="left" w:pos="720"/>
            </w:tabs>
            <w:spacing w:line="312" w:lineRule="auto"/>
            <w:ind w:left="720" w:hanging="360"/>
            <w:jc w:val="left"/>
          </w:pPr>
        </w:pPrChange>
      </w:pPr>
      <w:ins w:id="1465" w:author=" " w:date="2013-11-19T16:39:00Z">
        <w:r>
          <w:rPr>
            <w:rStyle w:val="FootnoteReference"/>
          </w:rPr>
          <w:footnoteRef/>
        </w:r>
      </w:ins>
      <w:ins w:id="1466" w:author=" " w:date="2013-11-19T16:41:00Z">
        <w:r w:rsidR="006C1839">
          <w:rPr>
            <w:rFonts w:hint="cs"/>
            <w:rtl/>
          </w:rPr>
          <w:t xml:space="preserve">מעל 180 </w:t>
        </w:r>
      </w:ins>
      <w:ins w:id="1467" w:author=" " w:date="2013-11-19T16:39:00Z">
        <w:r>
          <w:rPr>
            <w:rFonts w:hint="cs"/>
            <w:rtl/>
          </w:rPr>
          <w:t xml:space="preserve">מאמרים </w:t>
        </w:r>
        <w:r>
          <w:rPr>
            <w:rtl/>
          </w:rPr>
          <w:t>מחקריים</w:t>
        </w:r>
        <w:r>
          <w:rPr>
            <w:rtl/>
            <w:lang w:bidi="ar-SA"/>
          </w:rPr>
          <w:t xml:space="preserve"> </w:t>
        </w:r>
        <w:r>
          <w:rPr>
            <w:rtl/>
          </w:rPr>
          <w:t>על</w:t>
        </w:r>
        <w:r>
          <w:rPr>
            <w:rtl/>
            <w:lang w:bidi="ar-SA"/>
          </w:rPr>
          <w:t xml:space="preserve"> </w:t>
        </w:r>
        <w:r>
          <w:rPr>
            <w:rtl/>
          </w:rPr>
          <w:t>חלוקה</w:t>
        </w:r>
        <w:r>
          <w:rPr>
            <w:rtl/>
            <w:lang w:bidi="ar-SA"/>
          </w:rPr>
          <w:t xml:space="preserve"> </w:t>
        </w:r>
        <w:r>
          <w:rPr>
            <w:rtl/>
          </w:rPr>
          <w:t>הוגנת</w:t>
        </w:r>
      </w:ins>
      <w:ins w:id="1468" w:author=" " w:date="2013-11-19T16:40:00Z">
        <w:r>
          <w:rPr>
            <w:rFonts w:hint="cs"/>
            <w:rtl/>
          </w:rPr>
          <w:t>, עם הפניות מלאות וקישורים לטקסט מלא, ניתן למצוא כאן:</w:t>
        </w:r>
        <w:r w:rsidR="006C1839">
          <w:rPr>
            <w:rFonts w:hint="cs"/>
            <w:rtl/>
          </w:rPr>
          <w:t xml:space="preserve"> </w:t>
        </w:r>
        <w:r w:rsidR="006C1839">
          <w:rPr>
            <w:rFonts w:asciiTheme="minorHAnsi" w:hAnsiTheme="minorHAnsi"/>
          </w:rPr>
          <w:t>http://citeulike.org/user/erelsegal-halevi/tag/fair-division</w:t>
        </w:r>
        <w:r>
          <w:rPr>
            <w:rFonts w:hint="cs"/>
            <w:rtl/>
          </w:rPr>
          <w:t xml:space="preserve"> </w:t>
        </w:r>
      </w:ins>
      <w:ins w:id="1469" w:author=" " w:date="2013-11-19T16:39:00Z">
        <w:r>
          <w:rPr>
            <w:rtl/>
            <w:lang w:bidi="ar-SA"/>
          </w:rPr>
          <w:t xml:space="preserve"> </w:t>
        </w:r>
      </w:ins>
    </w:p>
    <w:p w:rsidR="00CC3858" w:rsidRDefault="00CC3858" w:rsidP="00CC3858">
      <w:pPr>
        <w:pStyle w:val="FootnoteText"/>
        <w:bidi/>
        <w:rPr>
          <w:rFonts w:hint="cs"/>
          <w:rtl/>
          <w:lang w:bidi="he-IL"/>
        </w:rPr>
        <w:pPrChange w:id="1470" w:author=" " w:date="2013-11-19T16:39:00Z">
          <w:pPr>
            <w:pStyle w:val="FootnoteText"/>
          </w:pPr>
        </w:pPrChange>
      </w:pPr>
    </w:p>
  </w:footnote>
  <w:footnote w:id="80">
    <w:p w:rsidR="00CF34A8" w:rsidRDefault="00CF34A8" w:rsidP="00CF34A8">
      <w:pPr>
        <w:pStyle w:val="FootnoteText"/>
        <w:bidi/>
        <w:rPr>
          <w:rFonts w:hint="cs"/>
          <w:rtl/>
          <w:lang w:bidi="he-IL"/>
        </w:rPr>
        <w:pPrChange w:id="1492" w:author=" " w:date="2013-11-19T16:39:00Z">
          <w:pPr>
            <w:pStyle w:val="FootnoteText"/>
          </w:pPr>
        </w:pPrChange>
      </w:pPr>
      <w:ins w:id="1493" w:author=" " w:date="2013-11-19T16:39:00Z">
        <w:r>
          <w:rPr>
            <w:rFonts w:hint="cs"/>
            <w:rtl/>
            <w:lang w:bidi="he-IL"/>
          </w:rPr>
          <w:t xml:space="preserve">למשל: </w:t>
        </w:r>
        <w:r>
          <w:rPr>
            <w:rStyle w:val="FootnoteReference"/>
          </w:rPr>
          <w:footnoteRef/>
        </w:r>
        <w:r>
          <w:t xml:space="preserve"> </w:t>
        </w:r>
        <w:r>
          <w:rPr>
            <w:lang w:bidi="he-IL"/>
          </w:rPr>
          <w:t>Steve Brams, 2008</w:t>
        </w:r>
      </w:ins>
    </w:p>
  </w:footnote>
  <w:footnote w:id="81">
    <w:p w:rsidR="00AC4522" w:rsidRDefault="00AC4522" w:rsidP="00AC4522">
      <w:pPr>
        <w:pStyle w:val="FootnoteText"/>
        <w:bidi/>
        <w:rPr>
          <w:rFonts w:hint="cs"/>
          <w:rtl/>
          <w:lang w:bidi="he-IL"/>
        </w:rPr>
        <w:pPrChange w:id="1499" w:author=" " w:date="2013-11-19T16:42:00Z">
          <w:pPr>
            <w:pStyle w:val="FootnoteText"/>
          </w:pPr>
        </w:pPrChange>
      </w:pPr>
      <w:ins w:id="1500" w:author=" " w:date="2013-11-19T16:41:00Z">
        <w:r>
          <w:rPr>
            <w:rStyle w:val="FootnoteReference"/>
          </w:rPr>
          <w:footnoteRef/>
        </w:r>
        <w:r>
          <w:t xml:space="preserve"> </w:t>
        </w:r>
        <w:r w:rsidRPr="00AC4522">
          <w:rPr>
            <w:rtl/>
            <w:lang w:bidi="he-IL"/>
          </w:rPr>
          <w:t xml:space="preserve"> </w:t>
        </w:r>
        <w:r w:rsidRPr="00AC4522">
          <w:rPr>
            <w:rtl/>
            <w:lang w:bidi="he-IL"/>
          </w:rPr>
          <w:t xml:space="preserve">2007 </w:t>
        </w:r>
      </w:ins>
      <w:ins w:id="1501" w:author=" " w:date="2013-11-19T16:42:00Z">
        <w:r>
          <w:rPr>
            <w:lang w:bidi="he-IL"/>
          </w:rPr>
          <w:t>,</w:t>
        </w:r>
      </w:ins>
      <w:ins w:id="1502" w:author=" " w:date="2013-11-19T16:41:00Z">
        <w:r w:rsidRPr="00AC4522">
          <w:fldChar w:fldCharType="begin"/>
        </w:r>
        <w:r w:rsidRPr="00AC4522">
          <w:instrText>HYPERLINK "http://www.citeulike.org/user/erelsegal-halevi/author/Iyer:K"</w:instrText>
        </w:r>
        <w:r w:rsidRPr="00AC4522">
          <w:fldChar w:fldCharType="separate"/>
        </w:r>
        <w:r w:rsidRPr="00AC4522">
          <w:rPr>
            <w:rStyle w:val="Hyperlink"/>
          </w:rPr>
          <w:t>Karthik</w:t>
        </w:r>
        <w:r w:rsidRPr="00AC4522">
          <w:fldChar w:fldCharType="end"/>
        </w:r>
        <w:r w:rsidRPr="00AC4522">
          <w:fldChar w:fldCharType="begin"/>
        </w:r>
        <w:r w:rsidRPr="00AC4522">
          <w:instrText>HYPERLINK "http://www.citeulike.org/user/erelsegal-halevi/author/Iyer:K"</w:instrText>
        </w:r>
        <w:r w:rsidRPr="00AC4522">
          <w:fldChar w:fldCharType="separate"/>
        </w:r>
        <w:r w:rsidRPr="00AC4522">
          <w:rPr>
            <w:rStyle w:val="Hyperlink"/>
          </w:rPr>
          <w:t xml:space="preserve"> </w:t>
        </w:r>
        <w:r w:rsidRPr="00AC4522">
          <w:fldChar w:fldCharType="end"/>
        </w:r>
        <w:r w:rsidRPr="00AC4522">
          <w:fldChar w:fldCharType="begin"/>
        </w:r>
        <w:r w:rsidRPr="00AC4522">
          <w:instrText>HYPERLINK "http://www.citeulike.org/user/erelsegal-halevi/author/Iyer:K"</w:instrText>
        </w:r>
        <w:r w:rsidRPr="00AC4522">
          <w:fldChar w:fldCharType="separate"/>
        </w:r>
        <w:r w:rsidRPr="00AC4522">
          <w:rPr>
            <w:rStyle w:val="Hyperlink"/>
          </w:rPr>
          <w:t>Iyer</w:t>
        </w:r>
        <w:r w:rsidRPr="00AC4522">
          <w:fldChar w:fldCharType="end"/>
        </w:r>
      </w:ins>
      <w:ins w:id="1503" w:author=" " w:date="2013-11-19T16:42:00Z">
        <w:r>
          <w:t xml:space="preserve">, </w:t>
        </w:r>
      </w:ins>
      <w:ins w:id="1504" w:author=" " w:date="2013-11-19T16:41:00Z">
        <w:r w:rsidRPr="00AC4522">
          <w:fldChar w:fldCharType="begin"/>
        </w:r>
        <w:r w:rsidRPr="00AC4522">
          <w:instrText>HYPERLINK "http://www.citeulike.org/user/erelsegal-halevi/author/Huhns:MN"</w:instrText>
        </w:r>
        <w:r w:rsidRPr="00AC4522">
          <w:fldChar w:fldCharType="separate"/>
        </w:r>
        <w:r w:rsidRPr="00AC4522">
          <w:rPr>
            <w:rStyle w:val="Hyperlink"/>
          </w:rPr>
          <w:t>Michael</w:t>
        </w:r>
        <w:r w:rsidRPr="00AC4522">
          <w:fldChar w:fldCharType="end"/>
        </w:r>
        <w:r w:rsidRPr="00AC4522">
          <w:fldChar w:fldCharType="begin"/>
        </w:r>
        <w:r w:rsidRPr="00AC4522">
          <w:instrText>HYPERLINK "http://www.citeulike.org/user/erelsegal-halevi/author/Huhns:MN"</w:instrText>
        </w:r>
        <w:r w:rsidRPr="00AC4522">
          <w:fldChar w:fldCharType="separate"/>
        </w:r>
        <w:r w:rsidRPr="00AC4522">
          <w:rPr>
            <w:rStyle w:val="Hyperlink"/>
          </w:rPr>
          <w:t xml:space="preserve"> </w:t>
        </w:r>
        <w:r w:rsidRPr="00AC4522">
          <w:fldChar w:fldCharType="end"/>
        </w:r>
        <w:r w:rsidRPr="00AC4522">
          <w:fldChar w:fldCharType="begin"/>
        </w:r>
        <w:r w:rsidRPr="00AC4522">
          <w:instrText>HYPERLINK "http://www.citeulike.org/user/erelsegal-halevi/author/Huhns:MN"</w:instrText>
        </w:r>
        <w:r w:rsidRPr="00AC4522">
          <w:fldChar w:fldCharType="separate"/>
        </w:r>
        <w:r w:rsidRPr="00AC4522">
          <w:rPr>
            <w:rStyle w:val="Hyperlink"/>
          </w:rPr>
          <w:t>Huhns</w:t>
        </w:r>
        <w:r w:rsidRPr="00AC4522">
          <w:fldChar w:fldCharType="end"/>
        </w:r>
        <w:r>
          <w:t xml:space="preserve">, </w:t>
        </w:r>
      </w:ins>
    </w:p>
  </w:footnote>
  <w:footnote w:id="82">
    <w:p w:rsidR="00064D15" w:rsidRDefault="00064D15" w:rsidP="0081621B">
      <w:pPr>
        <w:pStyle w:val="FootnoteText"/>
        <w:rPr>
          <w:rtl/>
        </w:rPr>
      </w:pPr>
      <w:r>
        <w:rPr>
          <w:rStyle w:val="FootnoteReference"/>
        </w:rPr>
        <w:footnoteRef/>
      </w:r>
      <w:r w:rsidRPr="002557D2">
        <w:t>http://www.math.hmc.edu/~su/fairdivision/calc</w:t>
      </w:r>
      <w:r w:rsidRPr="002557D2">
        <w:rPr>
          <w:rtl/>
        </w:rPr>
        <w:t xml:space="preserve">/.  </w:t>
      </w:r>
    </w:p>
  </w:footnote>
  <w:footnote w:id="83">
    <w:p w:rsidR="00064D15" w:rsidRDefault="00064D15" w:rsidP="0081621B">
      <w:pPr>
        <w:pStyle w:val="FootnoteText"/>
        <w:rPr>
          <w:rtl/>
        </w:rPr>
      </w:pPr>
      <w:r>
        <w:rPr>
          <w:rStyle w:val="FootnoteReference"/>
        </w:rPr>
        <w:footnoteRef/>
      </w:r>
      <w:r w:rsidRPr="002557D2">
        <w:rPr>
          <w:rtl/>
          <w:lang w:bidi="he-IL"/>
        </w:rPr>
        <w:t xml:space="preserve">למשל </w:t>
      </w:r>
      <w:r w:rsidRPr="002557D2">
        <w:t>M. E. Yaari, M. Bar-Hillel, 1984</w:t>
      </w:r>
      <w:r w:rsidRPr="002557D2">
        <w:rPr>
          <w:rtl/>
        </w:rPr>
        <w:t>).</w:t>
      </w:r>
    </w:p>
  </w:footnote>
  <w:footnote w:id="84">
    <w:p w:rsidR="00064D15" w:rsidRDefault="00064D15" w:rsidP="00281C70">
      <w:pPr>
        <w:pStyle w:val="FootnoteText"/>
        <w:bidi/>
        <w:rPr>
          <w:rtl/>
          <w:lang w:bidi="he-IL"/>
        </w:rPr>
        <w:pPrChange w:id="1630" w:author="Aharon Ariel" w:date="2013-10-25T17:25:00Z">
          <w:pPr>
            <w:pStyle w:val="FootnoteText"/>
          </w:pPr>
        </w:pPrChange>
      </w:pPr>
      <w:ins w:id="1631" w:author="Aharon Ariel" w:date="2013-10-25T17:25:00Z">
        <w:r>
          <w:rPr>
            <w:rStyle w:val="FootnoteReference"/>
          </w:rPr>
          <w:footnoteRef/>
        </w:r>
        <w:r>
          <w:rPr>
            <w:rFonts w:hint="cs"/>
            <w:rtl/>
            <w:lang w:bidi="he-IL"/>
          </w:rPr>
          <w:t xml:space="preserve"> ראו, למשל, ממרים של </w:t>
        </w:r>
        <w:r w:rsidRPr="00414627">
          <w:rPr>
            <w:color w:val="222222"/>
            <w:highlight w:val="white"/>
            <w:rtl/>
            <w:lang w:bidi="he-IL"/>
          </w:rPr>
          <w:t>יונתן אומן ויאיר דומב</w:t>
        </w:r>
        <w:r w:rsidRPr="00414627">
          <w:rPr>
            <w:color w:val="222222"/>
            <w:highlight w:val="white"/>
            <w:rtl/>
          </w:rPr>
          <w:t xml:space="preserve">, </w:t>
        </w:r>
        <w:r w:rsidRPr="00414627">
          <w:rPr>
            <w:color w:val="222222"/>
            <w:highlight w:val="white"/>
            <w:rtl/>
            <w:lang w:bidi="he-IL"/>
          </w:rPr>
          <w:t>מהמחלקה למדעי המחשב בבר</w:t>
        </w:r>
        <w:r w:rsidRPr="00414627">
          <w:rPr>
            <w:color w:val="222222"/>
            <w:highlight w:val="white"/>
            <w:rtl/>
          </w:rPr>
          <w:t>-</w:t>
        </w:r>
        <w:r w:rsidRPr="00414627">
          <w:rPr>
            <w:color w:val="222222"/>
            <w:highlight w:val="white"/>
            <w:rtl/>
            <w:lang w:bidi="he-IL"/>
          </w:rPr>
          <w:t>אילן</w:t>
        </w:r>
        <w:r>
          <w:rPr>
            <w:rFonts w:hint="cs"/>
            <w:color w:val="222222"/>
            <w:rtl/>
            <w:lang w:bidi="he-IL"/>
          </w:rPr>
          <w:t>, משנת 2010.</w:t>
        </w:r>
      </w:ins>
    </w:p>
  </w:footnote>
  <w:footnote w:id="85">
    <w:p w:rsidR="00064D15" w:rsidDel="0002646E" w:rsidRDefault="00064D15" w:rsidP="00281C70">
      <w:pPr>
        <w:pStyle w:val="FootnoteText"/>
        <w:bidi/>
        <w:rPr>
          <w:del w:id="1746" w:author=" " w:date="2013-11-19T16:44:00Z"/>
          <w:rtl/>
          <w:lang w:bidi="he-IL"/>
        </w:rPr>
        <w:pPrChange w:id="1747" w:author="Aharon Ariel" w:date="2013-10-29T20:42:00Z">
          <w:pPr>
            <w:pStyle w:val="FootnoteText"/>
          </w:pPr>
        </w:pPrChange>
      </w:pPr>
      <w:ins w:id="1748" w:author="Aharon Ariel" w:date="2013-10-29T20:42:00Z">
        <w:del w:id="1749" w:author=" " w:date="2013-11-19T16:44:00Z">
          <w:r w:rsidDel="0002646E">
            <w:rPr>
              <w:rStyle w:val="FootnoteReference"/>
            </w:rPr>
            <w:footnoteRef/>
          </w:r>
          <w:r w:rsidRPr="00414627" w:rsidDel="0002646E">
            <w:rPr>
              <w:color w:val="222222"/>
              <w:highlight w:val="white"/>
            </w:rPr>
            <w:delText>http://math.stackexchange.com/questions/387338/probable-squares-in-a-square-cake</w:delText>
          </w:r>
        </w:del>
      </w:ins>
    </w:p>
  </w:footnote>
  <w:footnote w:id="86">
    <w:p w:rsidR="00064D15" w:rsidRDefault="00064D15" w:rsidP="00281C70">
      <w:pPr>
        <w:pStyle w:val="FootnoteText"/>
        <w:bidi/>
        <w:rPr>
          <w:rtl/>
          <w:lang w:bidi="he-IL"/>
        </w:rPr>
        <w:pPrChange w:id="1763" w:author="Aharon Ariel" w:date="2013-10-29T20:43:00Z">
          <w:pPr>
            <w:pStyle w:val="FootnoteText"/>
          </w:pPr>
        </w:pPrChange>
      </w:pPr>
      <w:ins w:id="1764" w:author="Aharon Ariel" w:date="2013-10-29T20:43:00Z">
        <w:r>
          <w:rPr>
            <w:rStyle w:val="FootnoteReference"/>
          </w:rPr>
          <w:footnoteRef/>
        </w:r>
        <w:r>
          <w:fldChar w:fldCharType="begin"/>
        </w:r>
        <w:r>
          <w:instrText xml:space="preserve"> HYPERLINK "http://www.math.hmc.edu/~su/fairdivision/calc/" \h </w:instrText>
        </w:r>
        <w:r>
          <w:fldChar w:fldCharType="separate"/>
        </w:r>
        <w:r w:rsidRPr="00414627">
          <w:rPr>
            <w:color w:val="1155CC"/>
            <w:highlight w:val="white"/>
            <w:u w:val="single"/>
          </w:rPr>
          <w:t>http://www.math.hmc.edu/~su/fairdivision/calc/</w:t>
        </w:r>
        <w:r>
          <w:rPr>
            <w:color w:val="1155CC"/>
            <w:highlight w:val="white"/>
            <w:u w:val="single"/>
          </w:rPr>
          <w:fldChar w:fldCharType="end"/>
        </w:r>
      </w:ins>
    </w:p>
  </w:footnote>
  <w:footnote w:id="87">
    <w:p w:rsidR="00064D15" w:rsidRPr="007E01FB" w:rsidRDefault="00064D15" w:rsidP="007E01FB">
      <w:pPr>
        <w:pStyle w:val="FootnoteText"/>
        <w:bidi/>
        <w:rPr>
          <w:rtl/>
          <w:lang w:bidi="he-IL"/>
        </w:rPr>
      </w:pPr>
      <w:r>
        <w:rPr>
          <w:rStyle w:val="FootnoteReference"/>
        </w:rPr>
        <w:footnoteRef/>
      </w:r>
      <w:r w:rsidRPr="007E01FB">
        <w:rPr>
          <w:rFonts w:hint="cs"/>
          <w:highlight w:val="yellow"/>
          <w:rtl/>
          <w:lang w:bidi="he-IL"/>
        </w:rPr>
        <w:t>צריך מקור, וגם להסביר בעוד משפט מה זה אומר בדיוק</w:t>
      </w:r>
    </w:p>
  </w:footnote>
  <w:footnote w:id="88">
    <w:p w:rsidR="00064D15" w:rsidRPr="00414627" w:rsidRDefault="00064D15" w:rsidP="00592BA9">
      <w:ins w:id="1850" w:author="Aharon Ariel" w:date="2013-10-29T21:00:00Z">
        <w:r>
          <w:rPr>
            <w:rStyle w:val="FootnoteReference"/>
          </w:rPr>
          <w:footnoteRef/>
        </w:r>
        <w:r>
          <w:rPr>
            <w:rFonts w:hint="cs"/>
            <w:rtl/>
          </w:rPr>
          <w:t xml:space="preserve"> ניתן להעלות כאן גם שאלה למחקר נוסף</w:t>
        </w:r>
      </w:ins>
      <w:moveToRangeStart w:id="1851" w:author="Aharon Ariel" w:date="2013-10-29T21:00:00Z" w:name="move370843747"/>
      <w:moveTo w:id="1852" w:author="Aharon Ariel" w:date="2013-10-29T21:00:00Z">
        <w:del w:id="1853" w:author="Aharon Ariel" w:date="2013-10-29T21:00:00Z">
          <w:r w:rsidRPr="00414627" w:rsidDel="00592BA9">
            <w:rPr>
              <w:color w:val="222222"/>
              <w:highlight w:val="white"/>
              <w:rtl/>
            </w:rPr>
            <w:delText>שאלה למחקר</w:delText>
          </w:r>
        </w:del>
        <w:r w:rsidRPr="00414627">
          <w:rPr>
            <w:color w:val="222222"/>
            <w:highlight w:val="white"/>
            <w:rtl/>
          </w:rPr>
          <w:t>: אלגוריתם הקצאת החדרים המקורי מתייחס לכל השוכרים באופן סימטרי - לכל אחד מהם יש סיכוי לקבל חדר יקר (לפי העדפתם) ולשלם מס גבוה, או לקבל חדר זול ולשלם מס נמוך. האם אפשר לשלב אלגוריתם כזה עם מערכת של מס התלוי בהכנסה? האם אפשר ליצור אלגוריתם, שיתחייב לתת לאנשים מסוימים חדר זול יותר, על-מנת שישלמו מס נמוך יותר?</w:t>
        </w:r>
      </w:moveTo>
    </w:p>
    <w:moveToRangeEnd w:id="1851"/>
    <w:p w:rsidR="00064D15" w:rsidRDefault="00064D15" w:rsidP="00281C70">
      <w:pPr>
        <w:pStyle w:val="FootnoteText"/>
        <w:bidi/>
        <w:rPr>
          <w:rtl/>
          <w:lang w:bidi="he-IL"/>
        </w:rPr>
        <w:pPrChange w:id="1854" w:author="Aharon Ariel" w:date="2013-10-29T21:00:00Z">
          <w:pPr>
            <w:pStyle w:val="FootnoteText"/>
          </w:pPr>
        </w:pPrChange>
      </w:pPr>
    </w:p>
  </w:footnote>
  <w:footnote w:id="89">
    <w:p w:rsidR="00064D15" w:rsidRDefault="00064D15" w:rsidP="00281C70">
      <w:pPr>
        <w:pStyle w:val="FootnoteText"/>
        <w:bidi/>
        <w:rPr>
          <w:rtl/>
        </w:rPr>
        <w:pPrChange w:id="1900" w:author="Aharon Ariel" w:date="2013-10-29T23:08:00Z">
          <w:pPr>
            <w:pStyle w:val="FootnoteText"/>
          </w:pPr>
        </w:pPrChange>
      </w:pPr>
      <w:r>
        <w:rPr>
          <w:rStyle w:val="FootnoteReference"/>
        </w:rPr>
        <w:footnoteRef/>
      </w:r>
      <w:r w:rsidRPr="00015686">
        <w:rPr>
          <w:rtl/>
          <w:lang w:bidi="he-IL"/>
        </w:rPr>
        <w:t>ראו מאמריו של יגאל מילכטייך</w:t>
      </w:r>
      <w:r w:rsidRPr="00015686">
        <w:rPr>
          <w:rtl/>
        </w:rPr>
        <w:t xml:space="preserve">, </w:t>
      </w:r>
      <w:r w:rsidRPr="00015686">
        <w:rPr>
          <w:rtl/>
          <w:lang w:bidi="he-IL"/>
        </w:rPr>
        <w:t>מהמחלקה לכלכלה בבר</w:t>
      </w:r>
      <w:r w:rsidRPr="00015686">
        <w:rPr>
          <w:rtl/>
        </w:rPr>
        <w:t>-</w:t>
      </w:r>
      <w:r w:rsidRPr="00015686">
        <w:rPr>
          <w:rtl/>
          <w:lang w:bidi="he-IL"/>
        </w:rPr>
        <w:t>אילן</w:t>
      </w:r>
      <w:r w:rsidRPr="00015686">
        <w:rPr>
          <w:rtl/>
        </w:rPr>
        <w:t xml:space="preserve">, </w:t>
      </w:r>
      <w:r w:rsidRPr="00015686">
        <w:rPr>
          <w:rtl/>
          <w:lang w:bidi="he-IL"/>
        </w:rPr>
        <w:t xml:space="preserve">מהשנים </w:t>
      </w:r>
      <w:r w:rsidRPr="00015686">
        <w:rPr>
          <w:rtl/>
        </w:rPr>
        <w:t>1996, 2009</w:t>
      </w:r>
    </w:p>
  </w:footnote>
  <w:footnote w:id="90">
    <w:p w:rsidR="00064D15" w:rsidRPr="00015686" w:rsidRDefault="00064D15" w:rsidP="00C60243">
      <w:pPr>
        <w:rPr>
          <w:rtl/>
        </w:rPr>
      </w:pPr>
      <w:r>
        <w:rPr>
          <w:rStyle w:val="FootnoteReference"/>
        </w:rPr>
        <w:footnoteRef/>
      </w:r>
      <w:del w:id="1970" w:author=" " w:date="2013-11-19T16:46:00Z">
        <w:r w:rsidRPr="00015686" w:rsidDel="002345C9">
          <w:rPr>
            <w:sz w:val="20"/>
            <w:szCs w:val="20"/>
            <w:rtl/>
          </w:rPr>
          <w:delText xml:space="preserve">למשל </w:delText>
        </w:r>
        <w:r w:rsidRPr="00015686" w:rsidDel="002345C9">
          <w:rPr>
            <w:sz w:val="20"/>
            <w:szCs w:val="20"/>
          </w:rPr>
          <w:delText>Nicolas Dupuis-Roy, Frédéric Gosselin 2009</w:delText>
        </w:r>
        <w:r w:rsidRPr="00015686" w:rsidDel="002345C9">
          <w:rPr>
            <w:sz w:val="20"/>
            <w:szCs w:val="20"/>
            <w:rtl/>
          </w:rPr>
          <w:delText>)</w:delText>
        </w:r>
      </w:del>
      <w:ins w:id="1971" w:author=" " w:date="2013-11-19T16:47:00Z">
        <w:r w:rsidR="00C60243">
          <w:rPr>
            <w:rFonts w:hint="cs"/>
            <w:sz w:val="20"/>
            <w:szCs w:val="20"/>
            <w:rtl/>
          </w:rPr>
          <w:t xml:space="preserve">המאמרים המעטים שמצאתי בנושא זה נמצאים כאן: </w:t>
        </w:r>
        <w:r w:rsidR="00C60243" w:rsidRPr="00C60243">
          <w:rPr>
            <w:sz w:val="20"/>
            <w:szCs w:val="20"/>
          </w:rPr>
          <w:fldChar w:fldCharType="begin"/>
        </w:r>
        <w:r w:rsidR="00C60243" w:rsidRPr="00C60243">
          <w:rPr>
            <w:sz w:val="20"/>
            <w:szCs w:val="20"/>
          </w:rPr>
          <w:instrText xml:space="preserve"> HYPERLINK "http://www.citeulike.org/user/erelsegal-halevi/tag/fair-division-experiments" </w:instrText>
        </w:r>
        <w:r w:rsidR="00C60243" w:rsidRPr="00C60243">
          <w:rPr>
            <w:sz w:val="20"/>
            <w:szCs w:val="20"/>
          </w:rPr>
          <w:fldChar w:fldCharType="separate"/>
        </w:r>
        <w:r w:rsidR="00C60243" w:rsidRPr="00C60243">
          <w:rPr>
            <w:rStyle w:val="Hyperlink"/>
            <w:sz w:val="20"/>
            <w:szCs w:val="20"/>
          </w:rPr>
          <w:t>http://www.citeulike.org/user/erelsegal-halevi/tag/fair-division-experiments</w:t>
        </w:r>
        <w:r w:rsidR="00C60243" w:rsidRPr="00C60243">
          <w:rPr>
            <w:sz w:val="20"/>
            <w:szCs w:val="20"/>
          </w:rPr>
          <w:fldChar w:fldCharType="end"/>
        </w:r>
      </w:ins>
      <w:r w:rsidRPr="00015686">
        <w:rPr>
          <w:sz w:val="20"/>
          <w:szCs w:val="20"/>
          <w:rtl/>
        </w:rPr>
        <w:t>.</w:t>
      </w:r>
    </w:p>
  </w:footnote>
  <w:footnote w:id="91">
    <w:p w:rsidR="00561378" w:rsidRDefault="00561378" w:rsidP="00561378">
      <w:pPr>
        <w:pStyle w:val="FootnoteText"/>
        <w:bidi/>
        <w:rPr>
          <w:lang w:bidi="he-IL"/>
        </w:rPr>
        <w:pPrChange w:id="1976" w:author=" " w:date="2013-11-19T16:48:00Z">
          <w:pPr>
            <w:pStyle w:val="FootnoteText"/>
          </w:pPr>
        </w:pPrChange>
      </w:pPr>
      <w:ins w:id="1977" w:author=" " w:date="2013-11-19T16:48:00Z">
        <w:r>
          <w:rPr>
            <w:rStyle w:val="FootnoteReference"/>
          </w:rPr>
          <w:footnoteRef/>
        </w:r>
        <w:r>
          <w:t xml:space="preserve"> </w:t>
        </w:r>
        <w:r w:rsidRPr="00561378">
          <w:rPr>
            <w:rtl/>
            <w:lang w:bidi="he-IL"/>
          </w:rPr>
          <w:t>מידע שקיבלתי בעל-פה מאהרן אריאל לביא, העוסק בהקמת יישובים חדשים</w:t>
        </w:r>
        <w:r>
          <w:rPr>
            <w:rFonts w:hint="cs"/>
            <w:rtl/>
            <w:lang w:bidi="he-IL"/>
          </w:rPr>
          <w:t>.</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0" w:type="auto"/>
      <w:tblLook w:val="04A0" w:firstRow="1" w:lastRow="0" w:firstColumn="1" w:lastColumn="0" w:noHBand="0" w:noVBand="1"/>
    </w:tblPr>
    <w:tblGrid>
      <w:gridCol w:w="4264"/>
      <w:gridCol w:w="4264"/>
    </w:tblGrid>
    <w:tr w:rsidR="00064D15" w:rsidRPr="00C30F47" w:rsidTr="00154FD8">
      <w:tc>
        <w:tcPr>
          <w:tcW w:w="4264" w:type="dxa"/>
        </w:tcPr>
        <w:p w:rsidR="00064D15" w:rsidRPr="00C30F47" w:rsidRDefault="00064D15" w:rsidP="00C30F47">
          <w:pPr>
            <w:pStyle w:val="Header"/>
            <w:spacing w:line="240" w:lineRule="auto"/>
            <w:jc w:val="left"/>
            <w:rPr>
              <w:rFonts w:asciiTheme="majorHAnsi" w:eastAsiaTheme="majorEastAsia" w:hAnsiTheme="majorHAnsi" w:cstheme="majorBidi"/>
              <w:sz w:val="32"/>
              <w:szCs w:val="32"/>
              <w:rtl/>
            </w:rPr>
          </w:pPr>
          <w:r>
            <w:rPr>
              <w:rFonts w:asciiTheme="majorHAnsi" w:eastAsiaTheme="majorEastAsia" w:hAnsiTheme="majorHAnsi" w:cstheme="majorBidi"/>
              <w:noProof/>
              <w:sz w:val="32"/>
              <w:szCs w:val="32"/>
              <w:rtl/>
            </w:rPr>
            <w:drawing>
              <wp:inline distT="0" distB="0" distL="0" distR="0">
                <wp:extent cx="549846" cy="310777"/>
                <wp:effectExtent l="19050" t="0" r="2604" b="0"/>
                <wp:docPr id="2" name="תמונה 1" descr="לוגו ניצוצות - א.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לוגו ניצוצות - א.jpg"/>
                        <pic:cNvPicPr/>
                      </pic:nvPicPr>
                      <pic:blipFill>
                        <a:blip r:embed="rId1"/>
                        <a:stretch>
                          <a:fillRect/>
                        </a:stretch>
                      </pic:blipFill>
                      <pic:spPr>
                        <a:xfrm>
                          <a:off x="0" y="0"/>
                          <a:ext cx="549843" cy="310775"/>
                        </a:xfrm>
                        <a:prstGeom prst="rect">
                          <a:avLst/>
                        </a:prstGeom>
                      </pic:spPr>
                    </pic:pic>
                  </a:graphicData>
                </a:graphic>
              </wp:inline>
            </w:drawing>
          </w:r>
        </w:p>
      </w:tc>
      <w:tc>
        <w:tcPr>
          <w:tcW w:w="4264" w:type="dxa"/>
          <w:vAlign w:val="bottom"/>
        </w:tcPr>
        <w:p w:rsidR="00064D15" w:rsidRPr="00154FD8" w:rsidRDefault="00064D15" w:rsidP="00154FD8">
          <w:pPr>
            <w:pStyle w:val="Header"/>
            <w:spacing w:line="240" w:lineRule="auto"/>
            <w:jc w:val="right"/>
            <w:rPr>
              <w:rFonts w:asciiTheme="majorHAnsi" w:eastAsiaTheme="majorEastAsia" w:hAnsiTheme="majorHAnsi" w:cstheme="majorBidi"/>
              <w:position w:val="-12"/>
              <w:sz w:val="32"/>
              <w:szCs w:val="32"/>
              <w:rtl/>
            </w:rPr>
          </w:pPr>
          <w:r>
            <w:rPr>
              <w:rFonts w:ascii="Cambria" w:eastAsia="Times New Roman" w:hAnsi="Cambria" w:cs="BN Barvaz" w:hint="cs"/>
              <w:color w:val="215868"/>
              <w:position w:val="-12"/>
              <w:sz w:val="32"/>
              <w:szCs w:val="32"/>
              <w:rtl/>
            </w:rPr>
            <w:t>מחקרי היובל</w:t>
          </w:r>
        </w:p>
      </w:tc>
    </w:tr>
  </w:tbl>
  <w:p w:rsidR="00064D15" w:rsidRPr="00154FD8" w:rsidRDefault="00064D15" w:rsidP="00C30F47">
    <w:pPr>
      <w:pStyle w:val="Header"/>
      <w:pBdr>
        <w:bottom w:val="thickThinSmallGap" w:sz="24" w:space="1" w:color="622423" w:themeColor="accent2" w:themeShade="7F"/>
      </w:pBdr>
      <w:spacing w:line="240" w:lineRule="auto"/>
      <w:jc w:val="center"/>
      <w:rPr>
        <w:rFonts w:asciiTheme="majorHAnsi" w:eastAsiaTheme="majorEastAsia" w:hAnsiTheme="majorHAnsi" w:cstheme="majorBidi"/>
        <w:sz w:val="2"/>
        <w:szCs w:val="2"/>
      </w:rPr>
    </w:pPr>
  </w:p>
  <w:p w:rsidR="00064D15" w:rsidRDefault="00064D15" w:rsidP="00C30F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0">
      <w:start w:val="1"/>
      <w:numFmt w:val="bullet"/>
      <w:lvlText w:val="●"/>
      <w:lvlJc w:val="left"/>
      <w:pPr>
        <w:tabs>
          <w:tab w:val="num" w:pos="360"/>
        </w:tabs>
        <w:ind w:left="720" w:hanging="360"/>
      </w:pPr>
      <w:rPr>
        <w:rFonts w:ascii="Arial" w:eastAsia="Times New Roman" w:hAnsi="Arial"/>
        <w:b w:val="0"/>
        <w:i w:val="0"/>
        <w:strike w:val="0"/>
        <w:color w:val="222222"/>
        <w:sz w:val="24"/>
        <w:u w:val="none"/>
      </w:rPr>
    </w:lvl>
    <w:lvl w:ilvl="1" w:tplc="00000001">
      <w:start w:val="1"/>
      <w:numFmt w:val="bullet"/>
      <w:lvlText w:val="○"/>
      <w:lvlJc w:val="left"/>
      <w:pPr>
        <w:tabs>
          <w:tab w:val="num" w:pos="1080"/>
        </w:tabs>
        <w:ind w:left="1440" w:hanging="360"/>
      </w:pPr>
      <w:rPr>
        <w:rFonts w:ascii="Arial" w:eastAsia="Times New Roman" w:hAnsi="Arial"/>
        <w:b w:val="0"/>
        <w:i w:val="0"/>
        <w:strike w:val="0"/>
        <w:color w:val="222222"/>
        <w:sz w:val="24"/>
        <w:u w:val="none"/>
      </w:rPr>
    </w:lvl>
    <w:lvl w:ilvl="2" w:tplc="00000002">
      <w:start w:val="1"/>
      <w:numFmt w:val="bullet"/>
      <w:lvlText w:val="■"/>
      <w:lvlJc w:val="right"/>
      <w:pPr>
        <w:tabs>
          <w:tab w:val="num" w:pos="1800"/>
        </w:tabs>
        <w:ind w:left="2160" w:hanging="180"/>
      </w:pPr>
      <w:rPr>
        <w:rFonts w:ascii="Arial" w:eastAsia="Times New Roman" w:hAnsi="Arial"/>
        <w:b w:val="0"/>
        <w:i w:val="0"/>
        <w:strike w:val="0"/>
        <w:color w:val="222222"/>
        <w:sz w:val="24"/>
        <w:u w:val="none"/>
      </w:rPr>
    </w:lvl>
    <w:lvl w:ilvl="3" w:tplc="00000003">
      <w:start w:val="1"/>
      <w:numFmt w:val="bullet"/>
      <w:lvlText w:val="●"/>
      <w:lvlJc w:val="left"/>
      <w:pPr>
        <w:tabs>
          <w:tab w:val="num" w:pos="2520"/>
        </w:tabs>
        <w:ind w:left="2880" w:hanging="360"/>
      </w:pPr>
      <w:rPr>
        <w:rFonts w:ascii="Arial" w:eastAsia="Times New Roman" w:hAnsi="Arial"/>
        <w:b w:val="0"/>
        <w:i w:val="0"/>
        <w:strike w:val="0"/>
        <w:color w:val="222222"/>
        <w:sz w:val="24"/>
        <w:u w:val="none"/>
      </w:rPr>
    </w:lvl>
    <w:lvl w:ilvl="4" w:tplc="00000004">
      <w:start w:val="1"/>
      <w:numFmt w:val="bullet"/>
      <w:lvlText w:val="○"/>
      <w:lvlJc w:val="left"/>
      <w:pPr>
        <w:tabs>
          <w:tab w:val="num" w:pos="3240"/>
        </w:tabs>
        <w:ind w:left="3600" w:hanging="360"/>
      </w:pPr>
      <w:rPr>
        <w:rFonts w:ascii="Arial" w:eastAsia="Times New Roman" w:hAnsi="Arial"/>
        <w:b w:val="0"/>
        <w:i w:val="0"/>
        <w:strike w:val="0"/>
        <w:color w:val="222222"/>
        <w:sz w:val="24"/>
        <w:u w:val="none"/>
      </w:rPr>
    </w:lvl>
    <w:lvl w:ilvl="5" w:tplc="00000005">
      <w:start w:val="1"/>
      <w:numFmt w:val="bullet"/>
      <w:lvlText w:val="■"/>
      <w:lvlJc w:val="right"/>
      <w:pPr>
        <w:tabs>
          <w:tab w:val="num" w:pos="3960"/>
        </w:tabs>
        <w:ind w:left="4320" w:hanging="180"/>
      </w:pPr>
      <w:rPr>
        <w:rFonts w:ascii="Arial" w:eastAsia="Times New Roman" w:hAnsi="Arial"/>
        <w:b w:val="0"/>
        <w:i w:val="0"/>
        <w:strike w:val="0"/>
        <w:color w:val="222222"/>
        <w:sz w:val="24"/>
        <w:u w:val="none"/>
      </w:rPr>
    </w:lvl>
    <w:lvl w:ilvl="6" w:tplc="00000006">
      <w:start w:val="1"/>
      <w:numFmt w:val="bullet"/>
      <w:lvlText w:val="●"/>
      <w:lvlJc w:val="left"/>
      <w:pPr>
        <w:tabs>
          <w:tab w:val="num" w:pos="4680"/>
        </w:tabs>
        <w:ind w:left="5040" w:hanging="360"/>
      </w:pPr>
      <w:rPr>
        <w:rFonts w:ascii="Arial" w:eastAsia="Times New Roman" w:hAnsi="Arial"/>
        <w:b w:val="0"/>
        <w:i w:val="0"/>
        <w:strike w:val="0"/>
        <w:color w:val="222222"/>
        <w:sz w:val="24"/>
        <w:u w:val="none"/>
      </w:rPr>
    </w:lvl>
    <w:lvl w:ilvl="7" w:tplc="00000007">
      <w:start w:val="1"/>
      <w:numFmt w:val="bullet"/>
      <w:lvlText w:val="○"/>
      <w:lvlJc w:val="left"/>
      <w:pPr>
        <w:tabs>
          <w:tab w:val="num" w:pos="5400"/>
        </w:tabs>
        <w:ind w:left="5760" w:hanging="360"/>
      </w:pPr>
      <w:rPr>
        <w:rFonts w:ascii="Arial" w:eastAsia="Times New Roman" w:hAnsi="Arial"/>
        <w:b w:val="0"/>
        <w:i w:val="0"/>
        <w:strike w:val="0"/>
        <w:color w:val="222222"/>
        <w:sz w:val="24"/>
        <w:u w:val="none"/>
      </w:rPr>
    </w:lvl>
    <w:lvl w:ilvl="8" w:tplc="00000008">
      <w:start w:val="1"/>
      <w:numFmt w:val="bullet"/>
      <w:lvlText w:val="■"/>
      <w:lvlJc w:val="right"/>
      <w:pPr>
        <w:tabs>
          <w:tab w:val="num" w:pos="6120"/>
        </w:tabs>
        <w:ind w:left="6480" w:hanging="180"/>
      </w:pPr>
      <w:rPr>
        <w:rFonts w:ascii="Arial" w:eastAsia="Times New Roman" w:hAnsi="Arial"/>
        <w:b w:val="0"/>
        <w:i w:val="0"/>
        <w:strike w:val="0"/>
        <w:color w:val="222222"/>
        <w:sz w:val="24"/>
        <w:u w:val="none"/>
      </w:rPr>
    </w:lvl>
  </w:abstractNum>
  <w:abstractNum w:abstractNumId="1">
    <w:nsid w:val="00000002"/>
    <w:multiLevelType w:val="hybridMultilevel"/>
    <w:tmpl w:val="00000002"/>
    <w:lvl w:ilvl="0" w:tplc="00000000">
      <w:start w:val="1"/>
      <w:numFmt w:val="bullet"/>
      <w:lvlText w:val="●"/>
      <w:lvlJc w:val="left"/>
      <w:pPr>
        <w:tabs>
          <w:tab w:val="num" w:pos="360"/>
        </w:tabs>
        <w:ind w:left="720" w:hanging="360"/>
      </w:pPr>
      <w:rPr>
        <w:rFonts w:ascii="Arial" w:eastAsia="Times New Roman" w:hAnsi="Arial"/>
        <w:b w:val="0"/>
        <w:i w:val="0"/>
        <w:strike w:val="0"/>
        <w:color w:val="000000"/>
        <w:sz w:val="24"/>
        <w:u w:val="none"/>
      </w:rPr>
    </w:lvl>
    <w:lvl w:ilvl="1" w:tplc="00000001">
      <w:start w:val="1"/>
      <w:numFmt w:val="bullet"/>
      <w:lvlText w:val="○"/>
      <w:lvlJc w:val="left"/>
      <w:pPr>
        <w:tabs>
          <w:tab w:val="num" w:pos="1080"/>
        </w:tabs>
        <w:ind w:left="1440" w:hanging="360"/>
      </w:pPr>
      <w:rPr>
        <w:rFonts w:ascii="Arial" w:eastAsia="Times New Roman" w:hAnsi="Arial"/>
        <w:b w:val="0"/>
        <w:i w:val="0"/>
        <w:strike w:val="0"/>
        <w:color w:val="000000"/>
        <w:sz w:val="24"/>
        <w:u w:val="none"/>
      </w:rPr>
    </w:lvl>
    <w:lvl w:ilvl="2" w:tplc="00000002">
      <w:start w:val="1"/>
      <w:numFmt w:val="bullet"/>
      <w:lvlText w:val="■"/>
      <w:lvlJc w:val="right"/>
      <w:pPr>
        <w:tabs>
          <w:tab w:val="num" w:pos="1800"/>
        </w:tabs>
        <w:ind w:left="2160" w:hanging="180"/>
      </w:pPr>
      <w:rPr>
        <w:rFonts w:ascii="Arial" w:eastAsia="Times New Roman" w:hAnsi="Arial"/>
        <w:b w:val="0"/>
        <w:i w:val="0"/>
        <w:strike w:val="0"/>
        <w:color w:val="000000"/>
        <w:sz w:val="24"/>
        <w:u w:val="none"/>
      </w:rPr>
    </w:lvl>
    <w:lvl w:ilvl="3" w:tplc="00000003">
      <w:start w:val="1"/>
      <w:numFmt w:val="bullet"/>
      <w:lvlText w:val="●"/>
      <w:lvlJc w:val="left"/>
      <w:pPr>
        <w:tabs>
          <w:tab w:val="num" w:pos="2520"/>
        </w:tabs>
        <w:ind w:left="2880" w:hanging="360"/>
      </w:pPr>
      <w:rPr>
        <w:rFonts w:ascii="Arial" w:eastAsia="Times New Roman" w:hAnsi="Arial"/>
        <w:b w:val="0"/>
        <w:i w:val="0"/>
        <w:strike w:val="0"/>
        <w:color w:val="000000"/>
        <w:sz w:val="24"/>
        <w:u w:val="none"/>
      </w:rPr>
    </w:lvl>
    <w:lvl w:ilvl="4" w:tplc="00000004">
      <w:start w:val="1"/>
      <w:numFmt w:val="bullet"/>
      <w:lvlText w:val="○"/>
      <w:lvlJc w:val="left"/>
      <w:pPr>
        <w:tabs>
          <w:tab w:val="num" w:pos="3240"/>
        </w:tabs>
        <w:ind w:left="3600" w:hanging="360"/>
      </w:pPr>
      <w:rPr>
        <w:rFonts w:ascii="Arial" w:eastAsia="Times New Roman" w:hAnsi="Arial"/>
        <w:b w:val="0"/>
        <w:i w:val="0"/>
        <w:strike w:val="0"/>
        <w:color w:val="000000"/>
        <w:sz w:val="24"/>
        <w:u w:val="none"/>
      </w:rPr>
    </w:lvl>
    <w:lvl w:ilvl="5" w:tplc="00000005">
      <w:start w:val="1"/>
      <w:numFmt w:val="bullet"/>
      <w:lvlText w:val="■"/>
      <w:lvlJc w:val="right"/>
      <w:pPr>
        <w:tabs>
          <w:tab w:val="num" w:pos="3960"/>
        </w:tabs>
        <w:ind w:left="4320" w:hanging="180"/>
      </w:pPr>
      <w:rPr>
        <w:rFonts w:ascii="Arial" w:eastAsia="Times New Roman" w:hAnsi="Arial"/>
        <w:b w:val="0"/>
        <w:i w:val="0"/>
        <w:strike w:val="0"/>
        <w:color w:val="000000"/>
        <w:sz w:val="24"/>
        <w:u w:val="none"/>
      </w:rPr>
    </w:lvl>
    <w:lvl w:ilvl="6" w:tplc="00000006">
      <w:start w:val="1"/>
      <w:numFmt w:val="bullet"/>
      <w:lvlText w:val="●"/>
      <w:lvlJc w:val="left"/>
      <w:pPr>
        <w:tabs>
          <w:tab w:val="num" w:pos="4680"/>
        </w:tabs>
        <w:ind w:left="5040" w:hanging="360"/>
      </w:pPr>
      <w:rPr>
        <w:rFonts w:ascii="Arial" w:eastAsia="Times New Roman" w:hAnsi="Arial"/>
        <w:b w:val="0"/>
        <w:i w:val="0"/>
        <w:strike w:val="0"/>
        <w:color w:val="000000"/>
        <w:sz w:val="24"/>
        <w:u w:val="none"/>
      </w:rPr>
    </w:lvl>
    <w:lvl w:ilvl="7" w:tplc="00000007">
      <w:start w:val="1"/>
      <w:numFmt w:val="bullet"/>
      <w:lvlText w:val="○"/>
      <w:lvlJc w:val="left"/>
      <w:pPr>
        <w:tabs>
          <w:tab w:val="num" w:pos="5400"/>
        </w:tabs>
        <w:ind w:left="5760" w:hanging="360"/>
      </w:pPr>
      <w:rPr>
        <w:rFonts w:ascii="Arial" w:eastAsia="Times New Roman" w:hAnsi="Arial"/>
        <w:b w:val="0"/>
        <w:i w:val="0"/>
        <w:strike w:val="0"/>
        <w:color w:val="000000"/>
        <w:sz w:val="24"/>
        <w:u w:val="none"/>
      </w:rPr>
    </w:lvl>
    <w:lvl w:ilvl="8" w:tplc="00000008">
      <w:start w:val="1"/>
      <w:numFmt w:val="bullet"/>
      <w:lvlText w:val="■"/>
      <w:lvlJc w:val="right"/>
      <w:pPr>
        <w:tabs>
          <w:tab w:val="num" w:pos="6120"/>
        </w:tabs>
        <w:ind w:left="6480" w:hanging="180"/>
      </w:pPr>
      <w:rPr>
        <w:rFonts w:ascii="Arial" w:eastAsia="Times New Roman" w:hAnsi="Arial"/>
        <w:b w:val="0"/>
        <w:i w:val="0"/>
        <w:strike w:val="0"/>
        <w:color w:val="000000"/>
        <w:sz w:val="24"/>
        <w:u w:val="none"/>
      </w:rPr>
    </w:lvl>
  </w:abstractNum>
  <w:abstractNum w:abstractNumId="2">
    <w:nsid w:val="00000003"/>
    <w:multiLevelType w:val="multilevel"/>
    <w:tmpl w:val="00000003"/>
    <w:name w:val="WW8Num3"/>
    <w:lvl w:ilvl="0">
      <w:start w:val="1"/>
      <w:numFmt w:val="bullet"/>
      <w:lvlText w:val=""/>
      <w:lvlJc w:val="right"/>
      <w:pPr>
        <w:tabs>
          <w:tab w:val="num" w:pos="1530"/>
        </w:tabs>
        <w:ind w:left="1530" w:hanging="360"/>
      </w:pPr>
      <w:rPr>
        <w:rFonts w:ascii="Symbol" w:hAnsi="Symbol" w:cs="Symbol"/>
      </w:rPr>
    </w:lvl>
    <w:lvl w:ilvl="1">
      <w:start w:val="1"/>
      <w:numFmt w:val="bullet"/>
      <w:lvlText w:val="◦"/>
      <w:lvlJc w:val="left"/>
      <w:pPr>
        <w:tabs>
          <w:tab w:val="num" w:pos="1890"/>
        </w:tabs>
        <w:ind w:left="1890" w:hanging="360"/>
      </w:pPr>
      <w:rPr>
        <w:rFonts w:ascii="OpenSymbol" w:hAnsi="OpenSymbol" w:cs="OpenSymbol"/>
      </w:rPr>
    </w:lvl>
    <w:lvl w:ilvl="2">
      <w:start w:val="1"/>
      <w:numFmt w:val="bullet"/>
      <w:lvlText w:val="▪"/>
      <w:lvlJc w:val="left"/>
      <w:pPr>
        <w:tabs>
          <w:tab w:val="num" w:pos="2250"/>
        </w:tabs>
        <w:ind w:left="2250" w:hanging="360"/>
      </w:pPr>
      <w:rPr>
        <w:rFonts w:ascii="OpenSymbol" w:hAnsi="OpenSymbol" w:cs="OpenSymbol"/>
      </w:rPr>
    </w:lvl>
    <w:lvl w:ilvl="3">
      <w:start w:val="1"/>
      <w:numFmt w:val="bullet"/>
      <w:lvlText w:val=""/>
      <w:lvlJc w:val="left"/>
      <w:pPr>
        <w:tabs>
          <w:tab w:val="num" w:pos="2610"/>
        </w:tabs>
        <w:ind w:left="2610" w:hanging="360"/>
      </w:pPr>
      <w:rPr>
        <w:rFonts w:ascii="Symbol" w:hAnsi="Symbol" w:cs="Symbol"/>
      </w:rPr>
    </w:lvl>
    <w:lvl w:ilvl="4">
      <w:start w:val="1"/>
      <w:numFmt w:val="bullet"/>
      <w:lvlText w:val="◦"/>
      <w:lvlJc w:val="left"/>
      <w:pPr>
        <w:tabs>
          <w:tab w:val="num" w:pos="2970"/>
        </w:tabs>
        <w:ind w:left="2970" w:hanging="360"/>
      </w:pPr>
      <w:rPr>
        <w:rFonts w:ascii="OpenSymbol" w:hAnsi="OpenSymbol" w:cs="OpenSymbol"/>
      </w:rPr>
    </w:lvl>
    <w:lvl w:ilvl="5">
      <w:start w:val="1"/>
      <w:numFmt w:val="bullet"/>
      <w:lvlText w:val="▪"/>
      <w:lvlJc w:val="left"/>
      <w:pPr>
        <w:tabs>
          <w:tab w:val="num" w:pos="3330"/>
        </w:tabs>
        <w:ind w:left="3330" w:hanging="360"/>
      </w:pPr>
      <w:rPr>
        <w:rFonts w:ascii="OpenSymbol" w:hAnsi="OpenSymbol" w:cs="OpenSymbol"/>
      </w:rPr>
    </w:lvl>
    <w:lvl w:ilvl="6">
      <w:start w:val="1"/>
      <w:numFmt w:val="bullet"/>
      <w:lvlText w:val=""/>
      <w:lvlJc w:val="left"/>
      <w:pPr>
        <w:tabs>
          <w:tab w:val="num" w:pos="3690"/>
        </w:tabs>
        <w:ind w:left="3690" w:hanging="360"/>
      </w:pPr>
      <w:rPr>
        <w:rFonts w:ascii="Symbol" w:hAnsi="Symbol" w:cs="Symbol"/>
      </w:rPr>
    </w:lvl>
    <w:lvl w:ilvl="7">
      <w:start w:val="1"/>
      <w:numFmt w:val="bullet"/>
      <w:lvlText w:val="◦"/>
      <w:lvlJc w:val="left"/>
      <w:pPr>
        <w:tabs>
          <w:tab w:val="num" w:pos="4050"/>
        </w:tabs>
        <w:ind w:left="4050" w:hanging="360"/>
      </w:pPr>
      <w:rPr>
        <w:rFonts w:ascii="OpenSymbol" w:hAnsi="OpenSymbol" w:cs="OpenSymbol"/>
      </w:rPr>
    </w:lvl>
    <w:lvl w:ilvl="8">
      <w:start w:val="1"/>
      <w:numFmt w:val="bullet"/>
      <w:lvlText w:val="▪"/>
      <w:lvlJc w:val="left"/>
      <w:pPr>
        <w:tabs>
          <w:tab w:val="num" w:pos="4410"/>
        </w:tabs>
        <w:ind w:left="4410" w:hanging="360"/>
      </w:pPr>
      <w:rPr>
        <w:rFonts w:ascii="OpenSymbol" w:hAnsi="OpenSymbol" w:cs="OpenSymbol"/>
      </w:rPr>
    </w:lvl>
  </w:abstractNum>
  <w:abstractNum w:abstractNumId="3">
    <w:nsid w:val="00000004"/>
    <w:multiLevelType w:val="hybridMultilevel"/>
    <w:tmpl w:val="00000004"/>
    <w:lvl w:ilvl="0" w:tplc="00000000">
      <w:start w:val="1"/>
      <w:numFmt w:val="bullet"/>
      <w:lvlText w:val="●"/>
      <w:lvlJc w:val="left"/>
      <w:pPr>
        <w:tabs>
          <w:tab w:val="num" w:pos="360"/>
        </w:tabs>
        <w:ind w:left="720" w:hanging="360"/>
      </w:pPr>
      <w:rPr>
        <w:rFonts w:ascii="Arial" w:eastAsia="Times New Roman" w:hAnsi="Arial"/>
        <w:b w:val="0"/>
        <w:i w:val="0"/>
        <w:strike w:val="0"/>
        <w:color w:val="000000"/>
        <w:sz w:val="24"/>
        <w:u w:val="none"/>
      </w:rPr>
    </w:lvl>
    <w:lvl w:ilvl="1" w:tplc="00000001">
      <w:start w:val="1"/>
      <w:numFmt w:val="bullet"/>
      <w:lvlText w:val="○"/>
      <w:lvlJc w:val="left"/>
      <w:pPr>
        <w:tabs>
          <w:tab w:val="num" w:pos="1080"/>
        </w:tabs>
        <w:ind w:left="1440" w:hanging="360"/>
      </w:pPr>
      <w:rPr>
        <w:rFonts w:ascii="Arial" w:eastAsia="Times New Roman" w:hAnsi="Arial"/>
        <w:b w:val="0"/>
        <w:i w:val="0"/>
        <w:strike w:val="0"/>
        <w:color w:val="000000"/>
        <w:sz w:val="24"/>
        <w:u w:val="none"/>
      </w:rPr>
    </w:lvl>
    <w:lvl w:ilvl="2" w:tplc="00000002">
      <w:start w:val="1"/>
      <w:numFmt w:val="bullet"/>
      <w:lvlText w:val="■"/>
      <w:lvlJc w:val="right"/>
      <w:pPr>
        <w:tabs>
          <w:tab w:val="num" w:pos="1800"/>
        </w:tabs>
        <w:ind w:left="2160" w:hanging="180"/>
      </w:pPr>
      <w:rPr>
        <w:rFonts w:ascii="Arial" w:eastAsia="Times New Roman" w:hAnsi="Arial"/>
        <w:b w:val="0"/>
        <w:i w:val="0"/>
        <w:strike w:val="0"/>
        <w:color w:val="000000"/>
        <w:sz w:val="24"/>
        <w:u w:val="none"/>
      </w:rPr>
    </w:lvl>
    <w:lvl w:ilvl="3" w:tplc="00000003">
      <w:start w:val="1"/>
      <w:numFmt w:val="bullet"/>
      <w:lvlText w:val="●"/>
      <w:lvlJc w:val="left"/>
      <w:pPr>
        <w:tabs>
          <w:tab w:val="num" w:pos="2520"/>
        </w:tabs>
        <w:ind w:left="2880" w:hanging="360"/>
      </w:pPr>
      <w:rPr>
        <w:rFonts w:ascii="Arial" w:eastAsia="Times New Roman" w:hAnsi="Arial"/>
        <w:b w:val="0"/>
        <w:i w:val="0"/>
        <w:strike w:val="0"/>
        <w:color w:val="000000"/>
        <w:sz w:val="24"/>
        <w:u w:val="none"/>
      </w:rPr>
    </w:lvl>
    <w:lvl w:ilvl="4" w:tplc="00000004">
      <w:start w:val="1"/>
      <w:numFmt w:val="bullet"/>
      <w:lvlText w:val="○"/>
      <w:lvlJc w:val="left"/>
      <w:pPr>
        <w:tabs>
          <w:tab w:val="num" w:pos="3240"/>
        </w:tabs>
        <w:ind w:left="3600" w:hanging="360"/>
      </w:pPr>
      <w:rPr>
        <w:rFonts w:ascii="Arial" w:eastAsia="Times New Roman" w:hAnsi="Arial"/>
        <w:b w:val="0"/>
        <w:i w:val="0"/>
        <w:strike w:val="0"/>
        <w:color w:val="000000"/>
        <w:sz w:val="24"/>
        <w:u w:val="none"/>
      </w:rPr>
    </w:lvl>
    <w:lvl w:ilvl="5" w:tplc="00000005">
      <w:start w:val="1"/>
      <w:numFmt w:val="bullet"/>
      <w:lvlText w:val="■"/>
      <w:lvlJc w:val="right"/>
      <w:pPr>
        <w:tabs>
          <w:tab w:val="num" w:pos="3960"/>
        </w:tabs>
        <w:ind w:left="4320" w:hanging="180"/>
      </w:pPr>
      <w:rPr>
        <w:rFonts w:ascii="Arial" w:eastAsia="Times New Roman" w:hAnsi="Arial"/>
        <w:b w:val="0"/>
        <w:i w:val="0"/>
        <w:strike w:val="0"/>
        <w:color w:val="000000"/>
        <w:sz w:val="24"/>
        <w:u w:val="none"/>
      </w:rPr>
    </w:lvl>
    <w:lvl w:ilvl="6" w:tplc="00000006">
      <w:start w:val="1"/>
      <w:numFmt w:val="bullet"/>
      <w:lvlText w:val="●"/>
      <w:lvlJc w:val="left"/>
      <w:pPr>
        <w:tabs>
          <w:tab w:val="num" w:pos="4680"/>
        </w:tabs>
        <w:ind w:left="5040" w:hanging="360"/>
      </w:pPr>
      <w:rPr>
        <w:rFonts w:ascii="Arial" w:eastAsia="Times New Roman" w:hAnsi="Arial"/>
        <w:b w:val="0"/>
        <w:i w:val="0"/>
        <w:strike w:val="0"/>
        <w:color w:val="000000"/>
        <w:sz w:val="24"/>
        <w:u w:val="none"/>
      </w:rPr>
    </w:lvl>
    <w:lvl w:ilvl="7" w:tplc="00000007">
      <w:start w:val="1"/>
      <w:numFmt w:val="bullet"/>
      <w:lvlText w:val="○"/>
      <w:lvlJc w:val="left"/>
      <w:pPr>
        <w:tabs>
          <w:tab w:val="num" w:pos="5400"/>
        </w:tabs>
        <w:ind w:left="5760" w:hanging="360"/>
      </w:pPr>
      <w:rPr>
        <w:rFonts w:ascii="Arial" w:eastAsia="Times New Roman" w:hAnsi="Arial"/>
        <w:b w:val="0"/>
        <w:i w:val="0"/>
        <w:strike w:val="0"/>
        <w:color w:val="000000"/>
        <w:sz w:val="24"/>
        <w:u w:val="none"/>
      </w:rPr>
    </w:lvl>
    <w:lvl w:ilvl="8" w:tplc="00000008">
      <w:start w:val="1"/>
      <w:numFmt w:val="bullet"/>
      <w:lvlText w:val="■"/>
      <w:lvlJc w:val="right"/>
      <w:pPr>
        <w:tabs>
          <w:tab w:val="num" w:pos="6120"/>
        </w:tabs>
        <w:ind w:left="6480" w:hanging="180"/>
      </w:pPr>
      <w:rPr>
        <w:rFonts w:ascii="Arial" w:eastAsia="Times New Roman" w:hAnsi="Arial"/>
        <w:b w:val="0"/>
        <w:i w:val="0"/>
        <w:strike w:val="0"/>
        <w:color w:val="000000"/>
        <w:sz w:val="24"/>
        <w:u w:val="none"/>
      </w:rPr>
    </w:lvl>
  </w:abstractNum>
  <w:abstractNum w:abstractNumId="4">
    <w:nsid w:val="05D6248A"/>
    <w:multiLevelType w:val="hybridMultilevel"/>
    <w:tmpl w:val="B2E8224C"/>
    <w:lvl w:ilvl="0" w:tplc="D78C918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CC44B6"/>
    <w:multiLevelType w:val="hybridMultilevel"/>
    <w:tmpl w:val="47084F1E"/>
    <w:lvl w:ilvl="0" w:tplc="013A6604">
      <w:start w:val="1"/>
      <w:numFmt w:val="hebrew1"/>
      <w:lvlText w:val="%1."/>
      <w:lvlJc w:val="left"/>
      <w:pPr>
        <w:ind w:left="1726" w:hanging="360"/>
      </w:pPr>
      <w:rPr>
        <w:rFonts w:hint="default"/>
      </w:rPr>
    </w:lvl>
    <w:lvl w:ilvl="1" w:tplc="04090019" w:tentative="1">
      <w:start w:val="1"/>
      <w:numFmt w:val="lowerLetter"/>
      <w:lvlText w:val="%2."/>
      <w:lvlJc w:val="left"/>
      <w:pPr>
        <w:ind w:left="2446" w:hanging="360"/>
      </w:pPr>
    </w:lvl>
    <w:lvl w:ilvl="2" w:tplc="0409001B" w:tentative="1">
      <w:start w:val="1"/>
      <w:numFmt w:val="lowerRoman"/>
      <w:lvlText w:val="%3."/>
      <w:lvlJc w:val="right"/>
      <w:pPr>
        <w:ind w:left="3166" w:hanging="180"/>
      </w:pPr>
    </w:lvl>
    <w:lvl w:ilvl="3" w:tplc="0409000F" w:tentative="1">
      <w:start w:val="1"/>
      <w:numFmt w:val="decimal"/>
      <w:lvlText w:val="%4."/>
      <w:lvlJc w:val="left"/>
      <w:pPr>
        <w:ind w:left="3886" w:hanging="360"/>
      </w:pPr>
    </w:lvl>
    <w:lvl w:ilvl="4" w:tplc="04090019" w:tentative="1">
      <w:start w:val="1"/>
      <w:numFmt w:val="lowerLetter"/>
      <w:lvlText w:val="%5."/>
      <w:lvlJc w:val="left"/>
      <w:pPr>
        <w:ind w:left="4606" w:hanging="360"/>
      </w:pPr>
    </w:lvl>
    <w:lvl w:ilvl="5" w:tplc="0409001B" w:tentative="1">
      <w:start w:val="1"/>
      <w:numFmt w:val="lowerRoman"/>
      <w:lvlText w:val="%6."/>
      <w:lvlJc w:val="right"/>
      <w:pPr>
        <w:ind w:left="5326" w:hanging="180"/>
      </w:pPr>
    </w:lvl>
    <w:lvl w:ilvl="6" w:tplc="0409000F" w:tentative="1">
      <w:start w:val="1"/>
      <w:numFmt w:val="decimal"/>
      <w:lvlText w:val="%7."/>
      <w:lvlJc w:val="left"/>
      <w:pPr>
        <w:ind w:left="6046" w:hanging="360"/>
      </w:pPr>
    </w:lvl>
    <w:lvl w:ilvl="7" w:tplc="04090019" w:tentative="1">
      <w:start w:val="1"/>
      <w:numFmt w:val="lowerLetter"/>
      <w:lvlText w:val="%8."/>
      <w:lvlJc w:val="left"/>
      <w:pPr>
        <w:ind w:left="6766" w:hanging="360"/>
      </w:pPr>
    </w:lvl>
    <w:lvl w:ilvl="8" w:tplc="0409001B" w:tentative="1">
      <w:start w:val="1"/>
      <w:numFmt w:val="lowerRoman"/>
      <w:lvlText w:val="%9."/>
      <w:lvlJc w:val="right"/>
      <w:pPr>
        <w:ind w:left="7486" w:hanging="180"/>
      </w:pPr>
    </w:lvl>
  </w:abstractNum>
  <w:abstractNum w:abstractNumId="6">
    <w:nsid w:val="0B2B2BCD"/>
    <w:multiLevelType w:val="hybridMultilevel"/>
    <w:tmpl w:val="8FA2CCCE"/>
    <w:lvl w:ilvl="0" w:tplc="964A3604">
      <w:start w:val="1"/>
      <w:numFmt w:val="hebrew1"/>
      <w:lvlText w:val="%1."/>
      <w:lvlJc w:val="left"/>
      <w:pPr>
        <w:ind w:left="1726" w:hanging="360"/>
      </w:pPr>
      <w:rPr>
        <w:rFonts w:hint="default"/>
      </w:rPr>
    </w:lvl>
    <w:lvl w:ilvl="1" w:tplc="04090019" w:tentative="1">
      <w:start w:val="1"/>
      <w:numFmt w:val="lowerLetter"/>
      <w:lvlText w:val="%2."/>
      <w:lvlJc w:val="left"/>
      <w:pPr>
        <w:ind w:left="2446" w:hanging="360"/>
      </w:pPr>
    </w:lvl>
    <w:lvl w:ilvl="2" w:tplc="0409001B" w:tentative="1">
      <w:start w:val="1"/>
      <w:numFmt w:val="lowerRoman"/>
      <w:lvlText w:val="%3."/>
      <w:lvlJc w:val="right"/>
      <w:pPr>
        <w:ind w:left="3166" w:hanging="180"/>
      </w:pPr>
    </w:lvl>
    <w:lvl w:ilvl="3" w:tplc="0409000F" w:tentative="1">
      <w:start w:val="1"/>
      <w:numFmt w:val="decimal"/>
      <w:lvlText w:val="%4."/>
      <w:lvlJc w:val="left"/>
      <w:pPr>
        <w:ind w:left="3886" w:hanging="360"/>
      </w:pPr>
    </w:lvl>
    <w:lvl w:ilvl="4" w:tplc="04090019" w:tentative="1">
      <w:start w:val="1"/>
      <w:numFmt w:val="lowerLetter"/>
      <w:lvlText w:val="%5."/>
      <w:lvlJc w:val="left"/>
      <w:pPr>
        <w:ind w:left="4606" w:hanging="360"/>
      </w:pPr>
    </w:lvl>
    <w:lvl w:ilvl="5" w:tplc="0409001B" w:tentative="1">
      <w:start w:val="1"/>
      <w:numFmt w:val="lowerRoman"/>
      <w:lvlText w:val="%6."/>
      <w:lvlJc w:val="right"/>
      <w:pPr>
        <w:ind w:left="5326" w:hanging="180"/>
      </w:pPr>
    </w:lvl>
    <w:lvl w:ilvl="6" w:tplc="0409000F" w:tentative="1">
      <w:start w:val="1"/>
      <w:numFmt w:val="decimal"/>
      <w:lvlText w:val="%7."/>
      <w:lvlJc w:val="left"/>
      <w:pPr>
        <w:ind w:left="6046" w:hanging="360"/>
      </w:pPr>
    </w:lvl>
    <w:lvl w:ilvl="7" w:tplc="04090019" w:tentative="1">
      <w:start w:val="1"/>
      <w:numFmt w:val="lowerLetter"/>
      <w:lvlText w:val="%8."/>
      <w:lvlJc w:val="left"/>
      <w:pPr>
        <w:ind w:left="6766" w:hanging="360"/>
      </w:pPr>
    </w:lvl>
    <w:lvl w:ilvl="8" w:tplc="0409001B" w:tentative="1">
      <w:start w:val="1"/>
      <w:numFmt w:val="lowerRoman"/>
      <w:lvlText w:val="%9."/>
      <w:lvlJc w:val="right"/>
      <w:pPr>
        <w:ind w:left="7486" w:hanging="180"/>
      </w:pPr>
    </w:lvl>
  </w:abstractNum>
  <w:abstractNum w:abstractNumId="7">
    <w:nsid w:val="0DAA5839"/>
    <w:multiLevelType w:val="hybridMultilevel"/>
    <w:tmpl w:val="F99211C4"/>
    <w:lvl w:ilvl="0" w:tplc="A6045F4A">
      <w:start w:val="1"/>
      <w:numFmt w:val="hebrew1"/>
      <w:lvlText w:val="%1."/>
      <w:lvlJc w:val="left"/>
      <w:pPr>
        <w:ind w:left="720" w:hanging="360"/>
      </w:pPr>
      <w:rPr>
        <w:rFonts w:hint="default"/>
      </w:rPr>
    </w:lvl>
    <w:lvl w:ilvl="1" w:tplc="1048DE74">
      <w:start w:val="1"/>
      <w:numFmt w:val="decimal"/>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9A7BD9"/>
    <w:multiLevelType w:val="hybridMultilevel"/>
    <w:tmpl w:val="17DCBA06"/>
    <w:lvl w:ilvl="0" w:tplc="04090013">
      <w:start w:val="1"/>
      <w:numFmt w:val="hebrew1"/>
      <w:lvlText w:val="%1."/>
      <w:lvlJc w:val="center"/>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EB41AD"/>
    <w:multiLevelType w:val="hybridMultilevel"/>
    <w:tmpl w:val="EE2EF810"/>
    <w:lvl w:ilvl="0" w:tplc="04090013">
      <w:start w:val="1"/>
      <w:numFmt w:val="hebrew1"/>
      <w:lvlText w:val="%1."/>
      <w:lvlJc w:val="center"/>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B34EFF"/>
    <w:multiLevelType w:val="multilevel"/>
    <w:tmpl w:val="1EBEBBFC"/>
    <w:lvl w:ilvl="0">
      <w:start w:val="1"/>
      <w:numFmt w:val="decimal"/>
      <w:lvlText w:val="%1."/>
      <w:lvlJc w:val="left"/>
      <w:pPr>
        <w:ind w:left="720" w:firstLine="360"/>
      </w:pPr>
      <w:rPr>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1">
    <w:nsid w:val="195C1218"/>
    <w:multiLevelType w:val="hybridMultilevel"/>
    <w:tmpl w:val="B816D12C"/>
    <w:lvl w:ilvl="0" w:tplc="04090001">
      <w:start w:val="1"/>
      <w:numFmt w:val="bullet"/>
      <w:lvlText w:val=""/>
      <w:lvlJc w:val="left"/>
      <w:pPr>
        <w:ind w:left="1229" w:hanging="360"/>
      </w:pPr>
      <w:rPr>
        <w:rFonts w:ascii="Symbol" w:hAnsi="Symbol" w:hint="default"/>
      </w:rPr>
    </w:lvl>
    <w:lvl w:ilvl="1" w:tplc="04090003" w:tentative="1">
      <w:start w:val="1"/>
      <w:numFmt w:val="bullet"/>
      <w:lvlText w:val="o"/>
      <w:lvlJc w:val="left"/>
      <w:pPr>
        <w:ind w:left="1949" w:hanging="360"/>
      </w:pPr>
      <w:rPr>
        <w:rFonts w:ascii="Courier New" w:hAnsi="Courier New" w:cs="Courier New" w:hint="default"/>
      </w:rPr>
    </w:lvl>
    <w:lvl w:ilvl="2" w:tplc="04090005" w:tentative="1">
      <w:start w:val="1"/>
      <w:numFmt w:val="bullet"/>
      <w:lvlText w:val=""/>
      <w:lvlJc w:val="left"/>
      <w:pPr>
        <w:ind w:left="2669" w:hanging="360"/>
      </w:pPr>
      <w:rPr>
        <w:rFonts w:ascii="Wingdings" w:hAnsi="Wingdings" w:hint="default"/>
      </w:rPr>
    </w:lvl>
    <w:lvl w:ilvl="3" w:tplc="04090001" w:tentative="1">
      <w:start w:val="1"/>
      <w:numFmt w:val="bullet"/>
      <w:lvlText w:val=""/>
      <w:lvlJc w:val="left"/>
      <w:pPr>
        <w:ind w:left="3389" w:hanging="360"/>
      </w:pPr>
      <w:rPr>
        <w:rFonts w:ascii="Symbol" w:hAnsi="Symbol" w:hint="default"/>
      </w:rPr>
    </w:lvl>
    <w:lvl w:ilvl="4" w:tplc="04090003" w:tentative="1">
      <w:start w:val="1"/>
      <w:numFmt w:val="bullet"/>
      <w:lvlText w:val="o"/>
      <w:lvlJc w:val="left"/>
      <w:pPr>
        <w:ind w:left="4109" w:hanging="360"/>
      </w:pPr>
      <w:rPr>
        <w:rFonts w:ascii="Courier New" w:hAnsi="Courier New" w:cs="Courier New" w:hint="default"/>
      </w:rPr>
    </w:lvl>
    <w:lvl w:ilvl="5" w:tplc="04090005" w:tentative="1">
      <w:start w:val="1"/>
      <w:numFmt w:val="bullet"/>
      <w:lvlText w:val=""/>
      <w:lvlJc w:val="left"/>
      <w:pPr>
        <w:ind w:left="4829" w:hanging="360"/>
      </w:pPr>
      <w:rPr>
        <w:rFonts w:ascii="Wingdings" w:hAnsi="Wingdings" w:hint="default"/>
      </w:rPr>
    </w:lvl>
    <w:lvl w:ilvl="6" w:tplc="04090001" w:tentative="1">
      <w:start w:val="1"/>
      <w:numFmt w:val="bullet"/>
      <w:lvlText w:val=""/>
      <w:lvlJc w:val="left"/>
      <w:pPr>
        <w:ind w:left="5549" w:hanging="360"/>
      </w:pPr>
      <w:rPr>
        <w:rFonts w:ascii="Symbol" w:hAnsi="Symbol" w:hint="default"/>
      </w:rPr>
    </w:lvl>
    <w:lvl w:ilvl="7" w:tplc="04090003" w:tentative="1">
      <w:start w:val="1"/>
      <w:numFmt w:val="bullet"/>
      <w:lvlText w:val="o"/>
      <w:lvlJc w:val="left"/>
      <w:pPr>
        <w:ind w:left="6269" w:hanging="360"/>
      </w:pPr>
      <w:rPr>
        <w:rFonts w:ascii="Courier New" w:hAnsi="Courier New" w:cs="Courier New" w:hint="default"/>
      </w:rPr>
    </w:lvl>
    <w:lvl w:ilvl="8" w:tplc="04090005" w:tentative="1">
      <w:start w:val="1"/>
      <w:numFmt w:val="bullet"/>
      <w:lvlText w:val=""/>
      <w:lvlJc w:val="left"/>
      <w:pPr>
        <w:ind w:left="6989" w:hanging="360"/>
      </w:pPr>
      <w:rPr>
        <w:rFonts w:ascii="Wingdings" w:hAnsi="Wingdings" w:hint="default"/>
      </w:rPr>
    </w:lvl>
  </w:abstractNum>
  <w:abstractNum w:abstractNumId="12">
    <w:nsid w:val="1A7F1EC0"/>
    <w:multiLevelType w:val="hybridMultilevel"/>
    <w:tmpl w:val="E41ECE94"/>
    <w:lvl w:ilvl="0" w:tplc="AD9496AA">
      <w:start w:val="1"/>
      <w:numFmt w:val="hebrew1"/>
      <w:lvlText w:val="%1."/>
      <w:lvlJc w:val="left"/>
      <w:pPr>
        <w:ind w:left="720" w:hanging="360"/>
      </w:pPr>
      <w:rPr>
        <w:rFonts w:hint="default"/>
      </w:rPr>
    </w:lvl>
    <w:lvl w:ilvl="1" w:tplc="E14CA3AC">
      <w:start w:val="1"/>
      <w:numFmt w:val="decimal"/>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690835"/>
    <w:multiLevelType w:val="hybridMultilevel"/>
    <w:tmpl w:val="C660C478"/>
    <w:lvl w:ilvl="0" w:tplc="A6045F4A">
      <w:start w:val="1"/>
      <w:numFmt w:val="hebrew1"/>
      <w:lvlText w:val="%1."/>
      <w:lvlJc w:val="left"/>
      <w:pPr>
        <w:ind w:left="720" w:hanging="360"/>
      </w:pPr>
      <w:rPr>
        <w:rFonts w:hint="default"/>
      </w:rPr>
    </w:lvl>
    <w:lvl w:ilvl="1" w:tplc="C3CAA3F4">
      <w:start w:val="1"/>
      <w:numFmt w:val="decimal"/>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713FAE"/>
    <w:multiLevelType w:val="hybridMultilevel"/>
    <w:tmpl w:val="4D58A186"/>
    <w:lvl w:ilvl="0" w:tplc="04090013">
      <w:start w:val="1"/>
      <w:numFmt w:val="hebrew1"/>
      <w:lvlText w:val="%1."/>
      <w:lvlJc w:val="center"/>
      <w:pPr>
        <w:tabs>
          <w:tab w:val="num" w:pos="720"/>
        </w:tabs>
        <w:ind w:left="720" w:hanging="360"/>
      </w:pPr>
    </w:lvl>
    <w:lvl w:ilvl="1" w:tplc="04090011">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1FD1FEF"/>
    <w:multiLevelType w:val="hybridMultilevel"/>
    <w:tmpl w:val="BFB4CDE4"/>
    <w:lvl w:ilvl="0" w:tplc="199237BE">
      <w:start w:val="1"/>
      <w:numFmt w:val="hebrew1"/>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4C647B"/>
    <w:multiLevelType w:val="multilevel"/>
    <w:tmpl w:val="2B14E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D70DA4"/>
    <w:multiLevelType w:val="hybridMultilevel"/>
    <w:tmpl w:val="0CFC6F68"/>
    <w:lvl w:ilvl="0" w:tplc="C284F3E8">
      <w:start w:val="1"/>
      <w:numFmt w:val="hebrew1"/>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70574E"/>
    <w:multiLevelType w:val="hybridMultilevel"/>
    <w:tmpl w:val="0BDE7DB6"/>
    <w:lvl w:ilvl="0" w:tplc="855EC7A8">
      <w:start w:val="1"/>
      <w:numFmt w:val="hebrew1"/>
      <w:lvlText w:val="%1."/>
      <w:lvlJc w:val="left"/>
      <w:pPr>
        <w:ind w:left="1726" w:hanging="360"/>
      </w:pPr>
      <w:rPr>
        <w:rFonts w:hint="default"/>
      </w:rPr>
    </w:lvl>
    <w:lvl w:ilvl="1" w:tplc="04090019" w:tentative="1">
      <w:start w:val="1"/>
      <w:numFmt w:val="lowerLetter"/>
      <w:lvlText w:val="%2."/>
      <w:lvlJc w:val="left"/>
      <w:pPr>
        <w:ind w:left="2446" w:hanging="360"/>
      </w:pPr>
    </w:lvl>
    <w:lvl w:ilvl="2" w:tplc="0409001B" w:tentative="1">
      <w:start w:val="1"/>
      <w:numFmt w:val="lowerRoman"/>
      <w:lvlText w:val="%3."/>
      <w:lvlJc w:val="right"/>
      <w:pPr>
        <w:ind w:left="3166" w:hanging="180"/>
      </w:pPr>
    </w:lvl>
    <w:lvl w:ilvl="3" w:tplc="0409000F" w:tentative="1">
      <w:start w:val="1"/>
      <w:numFmt w:val="decimal"/>
      <w:lvlText w:val="%4."/>
      <w:lvlJc w:val="left"/>
      <w:pPr>
        <w:ind w:left="3886" w:hanging="360"/>
      </w:pPr>
    </w:lvl>
    <w:lvl w:ilvl="4" w:tplc="04090019" w:tentative="1">
      <w:start w:val="1"/>
      <w:numFmt w:val="lowerLetter"/>
      <w:lvlText w:val="%5."/>
      <w:lvlJc w:val="left"/>
      <w:pPr>
        <w:ind w:left="4606" w:hanging="360"/>
      </w:pPr>
    </w:lvl>
    <w:lvl w:ilvl="5" w:tplc="0409001B" w:tentative="1">
      <w:start w:val="1"/>
      <w:numFmt w:val="lowerRoman"/>
      <w:lvlText w:val="%6."/>
      <w:lvlJc w:val="right"/>
      <w:pPr>
        <w:ind w:left="5326" w:hanging="180"/>
      </w:pPr>
    </w:lvl>
    <w:lvl w:ilvl="6" w:tplc="0409000F" w:tentative="1">
      <w:start w:val="1"/>
      <w:numFmt w:val="decimal"/>
      <w:lvlText w:val="%7."/>
      <w:lvlJc w:val="left"/>
      <w:pPr>
        <w:ind w:left="6046" w:hanging="360"/>
      </w:pPr>
    </w:lvl>
    <w:lvl w:ilvl="7" w:tplc="04090019" w:tentative="1">
      <w:start w:val="1"/>
      <w:numFmt w:val="lowerLetter"/>
      <w:lvlText w:val="%8."/>
      <w:lvlJc w:val="left"/>
      <w:pPr>
        <w:ind w:left="6766" w:hanging="360"/>
      </w:pPr>
    </w:lvl>
    <w:lvl w:ilvl="8" w:tplc="0409001B" w:tentative="1">
      <w:start w:val="1"/>
      <w:numFmt w:val="lowerRoman"/>
      <w:lvlText w:val="%9."/>
      <w:lvlJc w:val="right"/>
      <w:pPr>
        <w:ind w:left="7486" w:hanging="180"/>
      </w:pPr>
    </w:lvl>
  </w:abstractNum>
  <w:abstractNum w:abstractNumId="19">
    <w:nsid w:val="305A3497"/>
    <w:multiLevelType w:val="hybridMultilevel"/>
    <w:tmpl w:val="A8FE82CC"/>
    <w:lvl w:ilvl="0" w:tplc="9E5CCF3C">
      <w:start w:val="1"/>
      <w:numFmt w:val="hebrew1"/>
      <w:lvlText w:val="%1."/>
      <w:lvlJc w:val="left"/>
      <w:pPr>
        <w:ind w:left="720" w:hanging="360"/>
      </w:pPr>
      <w:rPr>
        <w:rFonts w:ascii="Calibri" w:hAnsi="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597D40"/>
    <w:multiLevelType w:val="multilevel"/>
    <w:tmpl w:val="8926031A"/>
    <w:lvl w:ilvl="0">
      <w:start w:val="1"/>
      <w:numFmt w:val="decimal"/>
      <w:pStyle w:val="1"/>
      <w:suff w:val="space"/>
      <w:lvlText w:val="%1."/>
      <w:lvlJc w:val="left"/>
      <w:pPr>
        <w:ind w:left="14" w:right="14" w:hanging="360"/>
      </w:pPr>
      <w:rPr>
        <w:rFonts w:hint="default"/>
      </w:rPr>
    </w:lvl>
    <w:lvl w:ilvl="1">
      <w:start w:val="1"/>
      <w:numFmt w:val="decimal"/>
      <w:pStyle w:val="11"/>
      <w:suff w:val="space"/>
      <w:lvlText w:val="%1.%2."/>
      <w:lvlJc w:val="left"/>
      <w:pPr>
        <w:ind w:left="11" w:right="11" w:hanging="357"/>
      </w:pPr>
      <w:rPr>
        <w:rFonts w:hint="default"/>
      </w:rPr>
    </w:lvl>
    <w:lvl w:ilvl="2">
      <w:start w:val="1"/>
      <w:numFmt w:val="decimal"/>
      <w:pStyle w:val="111"/>
      <w:suff w:val="space"/>
      <w:lvlText w:val="%1.%2.%3."/>
      <w:lvlJc w:val="left"/>
      <w:pPr>
        <w:ind w:left="11" w:right="11" w:hanging="357"/>
      </w:pPr>
      <w:rPr>
        <w:rFonts w:hint="default"/>
      </w:rPr>
    </w:lvl>
    <w:lvl w:ilvl="3">
      <w:start w:val="1"/>
      <w:numFmt w:val="decimal"/>
      <w:lvlText w:val="%1.%2.%3.%4."/>
      <w:lvlJc w:val="left"/>
      <w:pPr>
        <w:tabs>
          <w:tab w:val="num" w:pos="2534"/>
        </w:tabs>
        <w:ind w:left="1382" w:right="1382" w:hanging="648"/>
      </w:pPr>
      <w:rPr>
        <w:rFonts w:hint="default"/>
      </w:rPr>
    </w:lvl>
    <w:lvl w:ilvl="4">
      <w:start w:val="1"/>
      <w:numFmt w:val="decimal"/>
      <w:lvlText w:val="%1.%2.%3.%4.%5."/>
      <w:lvlJc w:val="left"/>
      <w:pPr>
        <w:tabs>
          <w:tab w:val="num" w:pos="2174"/>
        </w:tabs>
        <w:ind w:left="1886" w:right="1886" w:hanging="792"/>
      </w:pPr>
      <w:rPr>
        <w:rFonts w:hint="default"/>
      </w:rPr>
    </w:lvl>
    <w:lvl w:ilvl="5">
      <w:start w:val="1"/>
      <w:numFmt w:val="decimal"/>
      <w:lvlText w:val="%1.%2.%3.%4.%5.%6."/>
      <w:lvlJc w:val="left"/>
      <w:pPr>
        <w:tabs>
          <w:tab w:val="num" w:pos="2534"/>
        </w:tabs>
        <w:ind w:left="2390" w:right="2390" w:hanging="936"/>
      </w:pPr>
      <w:rPr>
        <w:rFonts w:hint="default"/>
      </w:rPr>
    </w:lvl>
    <w:lvl w:ilvl="6">
      <w:start w:val="1"/>
      <w:numFmt w:val="decimal"/>
      <w:lvlText w:val="%1.%2.%3.%4.%5.%6.%7."/>
      <w:lvlJc w:val="left"/>
      <w:pPr>
        <w:tabs>
          <w:tab w:val="num" w:pos="3254"/>
        </w:tabs>
        <w:ind w:left="2894" w:right="2894" w:hanging="1080"/>
      </w:pPr>
      <w:rPr>
        <w:rFonts w:hint="default"/>
      </w:rPr>
    </w:lvl>
    <w:lvl w:ilvl="7">
      <w:start w:val="1"/>
      <w:numFmt w:val="decimal"/>
      <w:lvlText w:val="%1.%2.%3.%4.%5.%6.%7.%8."/>
      <w:lvlJc w:val="left"/>
      <w:pPr>
        <w:tabs>
          <w:tab w:val="num" w:pos="3614"/>
        </w:tabs>
        <w:ind w:left="3398" w:right="3398" w:hanging="1224"/>
      </w:pPr>
      <w:rPr>
        <w:rFonts w:hint="default"/>
      </w:rPr>
    </w:lvl>
    <w:lvl w:ilvl="8">
      <w:start w:val="1"/>
      <w:numFmt w:val="decimal"/>
      <w:lvlText w:val="%1.%2.%3.%4.%5.%6.%7.%8.%9."/>
      <w:lvlJc w:val="left"/>
      <w:pPr>
        <w:tabs>
          <w:tab w:val="num" w:pos="4334"/>
        </w:tabs>
        <w:ind w:left="3974" w:right="3974" w:hanging="1440"/>
      </w:pPr>
      <w:rPr>
        <w:rFonts w:hint="default"/>
      </w:rPr>
    </w:lvl>
  </w:abstractNum>
  <w:abstractNum w:abstractNumId="21">
    <w:nsid w:val="34EB6506"/>
    <w:multiLevelType w:val="hybridMultilevel"/>
    <w:tmpl w:val="D25E07AC"/>
    <w:lvl w:ilvl="0" w:tplc="B9E8A8D8">
      <w:start w:val="2"/>
      <w:numFmt w:val="bullet"/>
      <w:lvlText w:val="-"/>
      <w:lvlJc w:val="left"/>
      <w:pPr>
        <w:ind w:left="720" w:hanging="360"/>
      </w:pPr>
      <w:rPr>
        <w:rFonts w:ascii="FrankRuehl" w:eastAsia="FrankRuehl" w:hAnsi="FrankRuehl" w:cs="FrankRueh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285F12"/>
    <w:multiLevelType w:val="hybridMultilevel"/>
    <w:tmpl w:val="E736C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370C82"/>
    <w:multiLevelType w:val="hybridMultilevel"/>
    <w:tmpl w:val="F2985BB4"/>
    <w:lvl w:ilvl="0" w:tplc="14C04924">
      <w:start w:val="3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D505A5F"/>
    <w:multiLevelType w:val="hybridMultilevel"/>
    <w:tmpl w:val="DDA801DE"/>
    <w:lvl w:ilvl="0" w:tplc="1B6662C6">
      <w:start w:val="1"/>
      <w:numFmt w:val="decimal"/>
      <w:lvlText w:val="%1."/>
      <w:lvlJc w:val="left"/>
      <w:pPr>
        <w:ind w:left="1366" w:hanging="360"/>
      </w:pPr>
      <w:rPr>
        <w:rFonts w:hint="default"/>
        <w:b/>
        <w:bCs/>
      </w:rPr>
    </w:lvl>
    <w:lvl w:ilvl="1" w:tplc="04090019">
      <w:start w:val="1"/>
      <w:numFmt w:val="lowerLetter"/>
      <w:lvlText w:val="%2."/>
      <w:lvlJc w:val="left"/>
      <w:pPr>
        <w:ind w:left="2086" w:hanging="360"/>
      </w:pPr>
    </w:lvl>
    <w:lvl w:ilvl="2" w:tplc="0409001B" w:tentative="1">
      <w:start w:val="1"/>
      <w:numFmt w:val="lowerRoman"/>
      <w:lvlText w:val="%3."/>
      <w:lvlJc w:val="right"/>
      <w:pPr>
        <w:ind w:left="2806" w:hanging="180"/>
      </w:pPr>
    </w:lvl>
    <w:lvl w:ilvl="3" w:tplc="0409000F" w:tentative="1">
      <w:start w:val="1"/>
      <w:numFmt w:val="decimal"/>
      <w:lvlText w:val="%4."/>
      <w:lvlJc w:val="left"/>
      <w:pPr>
        <w:ind w:left="3526" w:hanging="360"/>
      </w:pPr>
    </w:lvl>
    <w:lvl w:ilvl="4" w:tplc="04090019" w:tentative="1">
      <w:start w:val="1"/>
      <w:numFmt w:val="lowerLetter"/>
      <w:lvlText w:val="%5."/>
      <w:lvlJc w:val="left"/>
      <w:pPr>
        <w:ind w:left="4246" w:hanging="360"/>
      </w:pPr>
    </w:lvl>
    <w:lvl w:ilvl="5" w:tplc="0409001B" w:tentative="1">
      <w:start w:val="1"/>
      <w:numFmt w:val="lowerRoman"/>
      <w:lvlText w:val="%6."/>
      <w:lvlJc w:val="right"/>
      <w:pPr>
        <w:ind w:left="4966" w:hanging="180"/>
      </w:pPr>
    </w:lvl>
    <w:lvl w:ilvl="6" w:tplc="0409000F" w:tentative="1">
      <w:start w:val="1"/>
      <w:numFmt w:val="decimal"/>
      <w:lvlText w:val="%7."/>
      <w:lvlJc w:val="left"/>
      <w:pPr>
        <w:ind w:left="5686" w:hanging="360"/>
      </w:pPr>
    </w:lvl>
    <w:lvl w:ilvl="7" w:tplc="04090019" w:tentative="1">
      <w:start w:val="1"/>
      <w:numFmt w:val="lowerLetter"/>
      <w:lvlText w:val="%8."/>
      <w:lvlJc w:val="left"/>
      <w:pPr>
        <w:ind w:left="6406" w:hanging="360"/>
      </w:pPr>
    </w:lvl>
    <w:lvl w:ilvl="8" w:tplc="0409001B" w:tentative="1">
      <w:start w:val="1"/>
      <w:numFmt w:val="lowerRoman"/>
      <w:lvlText w:val="%9."/>
      <w:lvlJc w:val="right"/>
      <w:pPr>
        <w:ind w:left="7126" w:hanging="180"/>
      </w:pPr>
    </w:lvl>
  </w:abstractNum>
  <w:abstractNum w:abstractNumId="25">
    <w:nsid w:val="43B40818"/>
    <w:multiLevelType w:val="hybridMultilevel"/>
    <w:tmpl w:val="20BE5BE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7277255"/>
    <w:multiLevelType w:val="hybridMultilevel"/>
    <w:tmpl w:val="5A668D14"/>
    <w:lvl w:ilvl="0" w:tplc="D156895A">
      <w:start w:val="1"/>
      <w:numFmt w:val="hebrew1"/>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D75CFF"/>
    <w:multiLevelType w:val="multilevel"/>
    <w:tmpl w:val="1EBEBBFC"/>
    <w:lvl w:ilvl="0">
      <w:start w:val="1"/>
      <w:numFmt w:val="decimal"/>
      <w:lvlText w:val="%1."/>
      <w:lvlJc w:val="left"/>
      <w:pPr>
        <w:ind w:left="720" w:firstLine="360"/>
      </w:pPr>
      <w:rPr>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28">
    <w:nsid w:val="4F640523"/>
    <w:multiLevelType w:val="hybridMultilevel"/>
    <w:tmpl w:val="716CB0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214875"/>
    <w:multiLevelType w:val="hybridMultilevel"/>
    <w:tmpl w:val="902456D4"/>
    <w:lvl w:ilvl="0" w:tplc="9C9A6054">
      <w:start w:val="1"/>
      <w:numFmt w:val="hebrew1"/>
      <w:lvlText w:val="%1."/>
      <w:lvlJc w:val="left"/>
      <w:pPr>
        <w:ind w:left="2025" w:hanging="495"/>
      </w:pPr>
      <w:rPr>
        <w:rFonts w:ascii="Arial" w:eastAsia="Times New Roman" w:hAnsi="Arial" w:cs="David"/>
      </w:rPr>
    </w:lvl>
    <w:lvl w:ilvl="1" w:tplc="04090019">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0">
    <w:nsid w:val="50DA0524"/>
    <w:multiLevelType w:val="hybridMultilevel"/>
    <w:tmpl w:val="A386C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9D4531"/>
    <w:multiLevelType w:val="hybridMultilevel"/>
    <w:tmpl w:val="2D78BE38"/>
    <w:lvl w:ilvl="0" w:tplc="FEBE45DC">
      <w:start w:val="1"/>
      <w:numFmt w:val="hebrew1"/>
      <w:lvlText w:val="%1."/>
      <w:lvlJc w:val="left"/>
      <w:pPr>
        <w:ind w:left="2161" w:hanging="795"/>
      </w:pPr>
      <w:rPr>
        <w:rFonts w:hint="default"/>
        <w:b w:val="0"/>
        <w:bCs w:val="0"/>
      </w:rPr>
    </w:lvl>
    <w:lvl w:ilvl="1" w:tplc="04090019" w:tentative="1">
      <w:start w:val="1"/>
      <w:numFmt w:val="lowerLetter"/>
      <w:lvlText w:val="%2."/>
      <w:lvlJc w:val="left"/>
      <w:pPr>
        <w:ind w:left="2446" w:hanging="360"/>
      </w:pPr>
    </w:lvl>
    <w:lvl w:ilvl="2" w:tplc="0409001B" w:tentative="1">
      <w:start w:val="1"/>
      <w:numFmt w:val="lowerRoman"/>
      <w:lvlText w:val="%3."/>
      <w:lvlJc w:val="right"/>
      <w:pPr>
        <w:ind w:left="3166" w:hanging="180"/>
      </w:pPr>
    </w:lvl>
    <w:lvl w:ilvl="3" w:tplc="0409000F" w:tentative="1">
      <w:start w:val="1"/>
      <w:numFmt w:val="decimal"/>
      <w:lvlText w:val="%4."/>
      <w:lvlJc w:val="left"/>
      <w:pPr>
        <w:ind w:left="3886" w:hanging="360"/>
      </w:pPr>
    </w:lvl>
    <w:lvl w:ilvl="4" w:tplc="04090019" w:tentative="1">
      <w:start w:val="1"/>
      <w:numFmt w:val="lowerLetter"/>
      <w:lvlText w:val="%5."/>
      <w:lvlJc w:val="left"/>
      <w:pPr>
        <w:ind w:left="4606" w:hanging="360"/>
      </w:pPr>
    </w:lvl>
    <w:lvl w:ilvl="5" w:tplc="0409001B" w:tentative="1">
      <w:start w:val="1"/>
      <w:numFmt w:val="lowerRoman"/>
      <w:lvlText w:val="%6."/>
      <w:lvlJc w:val="right"/>
      <w:pPr>
        <w:ind w:left="5326" w:hanging="180"/>
      </w:pPr>
    </w:lvl>
    <w:lvl w:ilvl="6" w:tplc="0409000F" w:tentative="1">
      <w:start w:val="1"/>
      <w:numFmt w:val="decimal"/>
      <w:lvlText w:val="%7."/>
      <w:lvlJc w:val="left"/>
      <w:pPr>
        <w:ind w:left="6046" w:hanging="360"/>
      </w:pPr>
    </w:lvl>
    <w:lvl w:ilvl="7" w:tplc="04090019" w:tentative="1">
      <w:start w:val="1"/>
      <w:numFmt w:val="lowerLetter"/>
      <w:lvlText w:val="%8."/>
      <w:lvlJc w:val="left"/>
      <w:pPr>
        <w:ind w:left="6766" w:hanging="360"/>
      </w:pPr>
    </w:lvl>
    <w:lvl w:ilvl="8" w:tplc="0409001B" w:tentative="1">
      <w:start w:val="1"/>
      <w:numFmt w:val="lowerRoman"/>
      <w:lvlText w:val="%9."/>
      <w:lvlJc w:val="right"/>
      <w:pPr>
        <w:ind w:left="7486" w:hanging="180"/>
      </w:pPr>
    </w:lvl>
  </w:abstractNum>
  <w:abstractNum w:abstractNumId="32">
    <w:nsid w:val="527510D4"/>
    <w:multiLevelType w:val="hybridMultilevel"/>
    <w:tmpl w:val="B5E815F6"/>
    <w:lvl w:ilvl="0" w:tplc="F5905818">
      <w:start w:val="1"/>
      <w:numFmt w:val="hebrew1"/>
      <w:lvlText w:val="%1."/>
      <w:lvlJc w:val="left"/>
      <w:pPr>
        <w:ind w:left="720" w:hanging="360"/>
      </w:pPr>
      <w:rPr>
        <w:rFonts w:hint="default"/>
        <w:b/>
        <w:bCs w:val="0"/>
      </w:r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C44300"/>
    <w:multiLevelType w:val="multilevel"/>
    <w:tmpl w:val="4226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3557BE"/>
    <w:multiLevelType w:val="multilevel"/>
    <w:tmpl w:val="C6A8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050640"/>
    <w:multiLevelType w:val="hybridMultilevel"/>
    <w:tmpl w:val="E73200E2"/>
    <w:lvl w:ilvl="0" w:tplc="04090013">
      <w:start w:val="1"/>
      <w:numFmt w:val="hebrew1"/>
      <w:lvlText w:val="%1."/>
      <w:lvlJc w:val="center"/>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DB33186"/>
    <w:multiLevelType w:val="hybridMultilevel"/>
    <w:tmpl w:val="FB6AC2AE"/>
    <w:lvl w:ilvl="0" w:tplc="36F83A2C">
      <w:start w:val="2"/>
      <w:numFmt w:val="hebrew1"/>
      <w:lvlText w:val="%1."/>
      <w:lvlJc w:val="left"/>
      <w:pPr>
        <w:ind w:left="108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9578ED"/>
    <w:multiLevelType w:val="hybridMultilevel"/>
    <w:tmpl w:val="F0FEE922"/>
    <w:lvl w:ilvl="0" w:tplc="8132F368">
      <w:start w:val="1"/>
      <w:numFmt w:val="decimal"/>
      <w:lvlText w:val="%1)"/>
      <w:lvlJc w:val="left"/>
      <w:pPr>
        <w:ind w:left="1080" w:hanging="360"/>
      </w:pPr>
      <w:rPr>
        <w:rFonts w:ascii="FrankRuehl" w:eastAsia="FrankRuehl" w:hAnsi="FrankRuehl" w:cs="FrankRuehl"/>
      </w:rPr>
    </w:lvl>
    <w:lvl w:ilvl="1" w:tplc="18143502">
      <w:start w:val="1"/>
      <w:numFmt w:val="decimal"/>
      <w:lvlText w:val="%2)"/>
      <w:lvlJc w:val="left"/>
      <w:pPr>
        <w:ind w:left="1440" w:hanging="360"/>
      </w:pPr>
      <w:rPr>
        <w:rFonts w:hint="default"/>
      </w:rPr>
    </w:lvl>
    <w:lvl w:ilvl="2" w:tplc="DA36DD4E">
      <w:start w:val="1"/>
      <w:numFmt w:val="hebrew1"/>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E2428A"/>
    <w:multiLevelType w:val="hybridMultilevel"/>
    <w:tmpl w:val="512EC732"/>
    <w:lvl w:ilvl="0" w:tplc="807A47C6">
      <w:start w:val="1"/>
      <w:numFmt w:val="hebrew1"/>
      <w:lvlText w:val="%1."/>
      <w:lvlJc w:val="left"/>
      <w:pPr>
        <w:ind w:left="1726" w:hanging="360"/>
      </w:pPr>
      <w:rPr>
        <w:rFonts w:hint="default"/>
        <w:b w:val="0"/>
        <w:bCs w:val="0"/>
      </w:rPr>
    </w:lvl>
    <w:lvl w:ilvl="1" w:tplc="04090019" w:tentative="1">
      <w:start w:val="1"/>
      <w:numFmt w:val="lowerLetter"/>
      <w:lvlText w:val="%2."/>
      <w:lvlJc w:val="left"/>
      <w:pPr>
        <w:ind w:left="2446" w:hanging="360"/>
      </w:pPr>
    </w:lvl>
    <w:lvl w:ilvl="2" w:tplc="0409001B" w:tentative="1">
      <w:start w:val="1"/>
      <w:numFmt w:val="lowerRoman"/>
      <w:lvlText w:val="%3."/>
      <w:lvlJc w:val="right"/>
      <w:pPr>
        <w:ind w:left="3166" w:hanging="180"/>
      </w:pPr>
    </w:lvl>
    <w:lvl w:ilvl="3" w:tplc="0409000F" w:tentative="1">
      <w:start w:val="1"/>
      <w:numFmt w:val="decimal"/>
      <w:lvlText w:val="%4."/>
      <w:lvlJc w:val="left"/>
      <w:pPr>
        <w:ind w:left="3886" w:hanging="360"/>
      </w:pPr>
    </w:lvl>
    <w:lvl w:ilvl="4" w:tplc="04090019" w:tentative="1">
      <w:start w:val="1"/>
      <w:numFmt w:val="lowerLetter"/>
      <w:lvlText w:val="%5."/>
      <w:lvlJc w:val="left"/>
      <w:pPr>
        <w:ind w:left="4606" w:hanging="360"/>
      </w:pPr>
    </w:lvl>
    <w:lvl w:ilvl="5" w:tplc="0409001B" w:tentative="1">
      <w:start w:val="1"/>
      <w:numFmt w:val="lowerRoman"/>
      <w:lvlText w:val="%6."/>
      <w:lvlJc w:val="right"/>
      <w:pPr>
        <w:ind w:left="5326" w:hanging="180"/>
      </w:pPr>
    </w:lvl>
    <w:lvl w:ilvl="6" w:tplc="0409000F" w:tentative="1">
      <w:start w:val="1"/>
      <w:numFmt w:val="decimal"/>
      <w:lvlText w:val="%7."/>
      <w:lvlJc w:val="left"/>
      <w:pPr>
        <w:ind w:left="6046" w:hanging="360"/>
      </w:pPr>
    </w:lvl>
    <w:lvl w:ilvl="7" w:tplc="04090019" w:tentative="1">
      <w:start w:val="1"/>
      <w:numFmt w:val="lowerLetter"/>
      <w:lvlText w:val="%8."/>
      <w:lvlJc w:val="left"/>
      <w:pPr>
        <w:ind w:left="6766" w:hanging="360"/>
      </w:pPr>
    </w:lvl>
    <w:lvl w:ilvl="8" w:tplc="0409001B" w:tentative="1">
      <w:start w:val="1"/>
      <w:numFmt w:val="lowerRoman"/>
      <w:lvlText w:val="%9."/>
      <w:lvlJc w:val="right"/>
      <w:pPr>
        <w:ind w:left="7486" w:hanging="180"/>
      </w:pPr>
    </w:lvl>
  </w:abstractNum>
  <w:abstractNum w:abstractNumId="39">
    <w:nsid w:val="7F303A6A"/>
    <w:multiLevelType w:val="hybridMultilevel"/>
    <w:tmpl w:val="ED0A5D1C"/>
    <w:lvl w:ilvl="0" w:tplc="A150FBC8">
      <w:start w:val="1"/>
      <w:numFmt w:val="hebrew1"/>
      <w:lvlText w:val="%1."/>
      <w:lvlJc w:val="left"/>
      <w:pPr>
        <w:ind w:left="2086" w:hanging="360"/>
      </w:pPr>
      <w:rPr>
        <w:rFonts w:hint="default"/>
      </w:rPr>
    </w:lvl>
    <w:lvl w:ilvl="1" w:tplc="04090019" w:tentative="1">
      <w:start w:val="1"/>
      <w:numFmt w:val="lowerLetter"/>
      <w:lvlText w:val="%2."/>
      <w:lvlJc w:val="left"/>
      <w:pPr>
        <w:ind w:left="2806" w:hanging="360"/>
      </w:pPr>
    </w:lvl>
    <w:lvl w:ilvl="2" w:tplc="0409001B" w:tentative="1">
      <w:start w:val="1"/>
      <w:numFmt w:val="lowerRoman"/>
      <w:lvlText w:val="%3."/>
      <w:lvlJc w:val="right"/>
      <w:pPr>
        <w:ind w:left="3526" w:hanging="180"/>
      </w:pPr>
    </w:lvl>
    <w:lvl w:ilvl="3" w:tplc="0409000F" w:tentative="1">
      <w:start w:val="1"/>
      <w:numFmt w:val="decimal"/>
      <w:lvlText w:val="%4."/>
      <w:lvlJc w:val="left"/>
      <w:pPr>
        <w:ind w:left="4246" w:hanging="360"/>
      </w:pPr>
    </w:lvl>
    <w:lvl w:ilvl="4" w:tplc="04090019" w:tentative="1">
      <w:start w:val="1"/>
      <w:numFmt w:val="lowerLetter"/>
      <w:lvlText w:val="%5."/>
      <w:lvlJc w:val="left"/>
      <w:pPr>
        <w:ind w:left="4966" w:hanging="360"/>
      </w:pPr>
    </w:lvl>
    <w:lvl w:ilvl="5" w:tplc="0409001B" w:tentative="1">
      <w:start w:val="1"/>
      <w:numFmt w:val="lowerRoman"/>
      <w:lvlText w:val="%6."/>
      <w:lvlJc w:val="right"/>
      <w:pPr>
        <w:ind w:left="5686" w:hanging="180"/>
      </w:pPr>
    </w:lvl>
    <w:lvl w:ilvl="6" w:tplc="0409000F" w:tentative="1">
      <w:start w:val="1"/>
      <w:numFmt w:val="decimal"/>
      <w:lvlText w:val="%7."/>
      <w:lvlJc w:val="left"/>
      <w:pPr>
        <w:ind w:left="6406" w:hanging="360"/>
      </w:pPr>
    </w:lvl>
    <w:lvl w:ilvl="7" w:tplc="04090019" w:tentative="1">
      <w:start w:val="1"/>
      <w:numFmt w:val="lowerLetter"/>
      <w:lvlText w:val="%8."/>
      <w:lvlJc w:val="left"/>
      <w:pPr>
        <w:ind w:left="7126" w:hanging="360"/>
      </w:pPr>
    </w:lvl>
    <w:lvl w:ilvl="8" w:tplc="0409001B" w:tentative="1">
      <w:start w:val="1"/>
      <w:numFmt w:val="lowerRoman"/>
      <w:lvlText w:val="%9."/>
      <w:lvlJc w:val="right"/>
      <w:pPr>
        <w:ind w:left="7846" w:hanging="180"/>
      </w:pPr>
    </w:lvl>
  </w:abstractNum>
  <w:num w:numId="1">
    <w:abstractNumId w:val="20"/>
  </w:num>
  <w:num w:numId="2">
    <w:abstractNumId w:val="11"/>
  </w:num>
  <w:num w:numId="3">
    <w:abstractNumId w:val="8"/>
  </w:num>
  <w:num w:numId="4">
    <w:abstractNumId w:val="9"/>
  </w:num>
  <w:num w:numId="5">
    <w:abstractNumId w:val="23"/>
  </w:num>
  <w:num w:numId="6">
    <w:abstractNumId w:val="14"/>
  </w:num>
  <w:num w:numId="7">
    <w:abstractNumId w:val="35"/>
  </w:num>
  <w:num w:numId="8">
    <w:abstractNumId w:val="32"/>
  </w:num>
  <w:num w:numId="9">
    <w:abstractNumId w:val="25"/>
  </w:num>
  <w:num w:numId="10">
    <w:abstractNumId w:val="26"/>
  </w:num>
  <w:num w:numId="11">
    <w:abstractNumId w:val="19"/>
  </w:num>
  <w:num w:numId="12">
    <w:abstractNumId w:val="15"/>
  </w:num>
  <w:num w:numId="13">
    <w:abstractNumId w:val="32"/>
    <w:lvlOverride w:ilvl="0">
      <w:startOverride w:val="1"/>
    </w:lvlOverride>
  </w:num>
  <w:num w:numId="14">
    <w:abstractNumId w:val="37"/>
  </w:num>
  <w:num w:numId="15">
    <w:abstractNumId w:val="28"/>
  </w:num>
  <w:num w:numId="16">
    <w:abstractNumId w:val="24"/>
  </w:num>
  <w:num w:numId="17">
    <w:abstractNumId w:val="39"/>
  </w:num>
  <w:num w:numId="18">
    <w:abstractNumId w:val="5"/>
  </w:num>
  <w:num w:numId="19">
    <w:abstractNumId w:val="29"/>
  </w:num>
  <w:num w:numId="20">
    <w:abstractNumId w:val="31"/>
  </w:num>
  <w:num w:numId="21">
    <w:abstractNumId w:val="38"/>
  </w:num>
  <w:num w:numId="22">
    <w:abstractNumId w:val="6"/>
  </w:num>
  <w:num w:numId="23">
    <w:abstractNumId w:val="18"/>
  </w:num>
  <w:num w:numId="24">
    <w:abstractNumId w:val="32"/>
    <w:lvlOverride w:ilvl="0">
      <w:startOverride w:val="2"/>
    </w:lvlOverride>
  </w:num>
  <w:num w:numId="25">
    <w:abstractNumId w:val="17"/>
  </w:num>
  <w:num w:numId="26">
    <w:abstractNumId w:val="36"/>
  </w:num>
  <w:num w:numId="27">
    <w:abstractNumId w:val="12"/>
  </w:num>
  <w:num w:numId="28">
    <w:abstractNumId w:val="13"/>
  </w:num>
  <w:num w:numId="29">
    <w:abstractNumId w:val="7"/>
  </w:num>
  <w:num w:numId="30">
    <w:abstractNumId w:val="27"/>
  </w:num>
  <w:num w:numId="31">
    <w:abstractNumId w:val="10"/>
  </w:num>
  <w:num w:numId="32">
    <w:abstractNumId w:val="16"/>
  </w:num>
  <w:num w:numId="33">
    <w:abstractNumId w:val="34"/>
  </w:num>
  <w:num w:numId="34">
    <w:abstractNumId w:val="33"/>
  </w:num>
  <w:num w:numId="35">
    <w:abstractNumId w:val="22"/>
  </w:num>
  <w:num w:numId="36">
    <w:abstractNumId w:val="30"/>
  </w:num>
  <w:num w:numId="37">
    <w:abstractNumId w:val="21"/>
  </w:num>
  <w:num w:numId="38">
    <w:abstractNumId w:val="4"/>
  </w:num>
  <w:num w:numId="39">
    <w:abstractNumId w:val="3"/>
  </w:num>
  <w:num w:numId="40">
    <w:abstractNumId w:val="2"/>
  </w:num>
  <w:num w:numId="41">
    <w:abstractNumId w:val="0"/>
  </w:num>
  <w:num w:numId="42">
    <w:abstractNumId w:val="1"/>
  </w:num>
  <w:numIdMacAtCleanup w:val="1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haron Ariel">
    <w15:presenceInfo w15:providerId="Windows Live" w15:userId="4bdaafb7fe72a6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grammar="clean"/>
  <w:trackRevisions/>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2"/>
  </w:compat>
  <w:rsids>
    <w:rsidRoot w:val="0011160F"/>
    <w:rsid w:val="00003738"/>
    <w:rsid w:val="00003C84"/>
    <w:rsid w:val="000054F7"/>
    <w:rsid w:val="00012342"/>
    <w:rsid w:val="000137C6"/>
    <w:rsid w:val="00020BB8"/>
    <w:rsid w:val="000210EB"/>
    <w:rsid w:val="00021D01"/>
    <w:rsid w:val="000225E2"/>
    <w:rsid w:val="0002578D"/>
    <w:rsid w:val="0002646E"/>
    <w:rsid w:val="000360CB"/>
    <w:rsid w:val="00037BE1"/>
    <w:rsid w:val="000553F7"/>
    <w:rsid w:val="0005731D"/>
    <w:rsid w:val="00064D15"/>
    <w:rsid w:val="0006713E"/>
    <w:rsid w:val="00070899"/>
    <w:rsid w:val="000744BF"/>
    <w:rsid w:val="000836AB"/>
    <w:rsid w:val="00083BD2"/>
    <w:rsid w:val="0009488B"/>
    <w:rsid w:val="000A2444"/>
    <w:rsid w:val="000A2A19"/>
    <w:rsid w:val="000A5E59"/>
    <w:rsid w:val="000B08DB"/>
    <w:rsid w:val="000C1220"/>
    <w:rsid w:val="000C2531"/>
    <w:rsid w:val="000C27CB"/>
    <w:rsid w:val="000C6117"/>
    <w:rsid w:val="000C6722"/>
    <w:rsid w:val="000D233C"/>
    <w:rsid w:val="000E06BA"/>
    <w:rsid w:val="000E7E78"/>
    <w:rsid w:val="001000D4"/>
    <w:rsid w:val="001025D4"/>
    <w:rsid w:val="0011068C"/>
    <w:rsid w:val="0011160F"/>
    <w:rsid w:val="0011181C"/>
    <w:rsid w:val="00112AA2"/>
    <w:rsid w:val="001142E2"/>
    <w:rsid w:val="00121626"/>
    <w:rsid w:val="00121C38"/>
    <w:rsid w:val="00130560"/>
    <w:rsid w:val="00131321"/>
    <w:rsid w:val="00132E26"/>
    <w:rsid w:val="00140EBD"/>
    <w:rsid w:val="00145A62"/>
    <w:rsid w:val="00154FD8"/>
    <w:rsid w:val="0018371C"/>
    <w:rsid w:val="00183744"/>
    <w:rsid w:val="00185B9A"/>
    <w:rsid w:val="0019063D"/>
    <w:rsid w:val="001A45B0"/>
    <w:rsid w:val="001A4DF4"/>
    <w:rsid w:val="001A75B8"/>
    <w:rsid w:val="001B158B"/>
    <w:rsid w:val="001D079E"/>
    <w:rsid w:val="001D28F0"/>
    <w:rsid w:val="001D33EB"/>
    <w:rsid w:val="001D6378"/>
    <w:rsid w:val="001D6D1E"/>
    <w:rsid w:val="001D7121"/>
    <w:rsid w:val="001E26DF"/>
    <w:rsid w:val="001E28CB"/>
    <w:rsid w:val="001E33C6"/>
    <w:rsid w:val="001F0726"/>
    <w:rsid w:val="00202F64"/>
    <w:rsid w:val="00211AAB"/>
    <w:rsid w:val="00216BD8"/>
    <w:rsid w:val="00217AD9"/>
    <w:rsid w:val="00226FA9"/>
    <w:rsid w:val="002345C9"/>
    <w:rsid w:val="0023523D"/>
    <w:rsid w:val="002373E1"/>
    <w:rsid w:val="002422A2"/>
    <w:rsid w:val="00247214"/>
    <w:rsid w:val="00247453"/>
    <w:rsid w:val="00250F30"/>
    <w:rsid w:val="00257416"/>
    <w:rsid w:val="00272FAF"/>
    <w:rsid w:val="00274EB6"/>
    <w:rsid w:val="002755DB"/>
    <w:rsid w:val="00277EBE"/>
    <w:rsid w:val="00280F94"/>
    <w:rsid w:val="00281C70"/>
    <w:rsid w:val="00282A5D"/>
    <w:rsid w:val="00291A3D"/>
    <w:rsid w:val="00295C58"/>
    <w:rsid w:val="002967FF"/>
    <w:rsid w:val="002C3949"/>
    <w:rsid w:val="002C6C37"/>
    <w:rsid w:val="002C74FA"/>
    <w:rsid w:val="002E0243"/>
    <w:rsid w:val="002E4803"/>
    <w:rsid w:val="002F0802"/>
    <w:rsid w:val="003022F2"/>
    <w:rsid w:val="00305511"/>
    <w:rsid w:val="0032564C"/>
    <w:rsid w:val="00332676"/>
    <w:rsid w:val="003371CB"/>
    <w:rsid w:val="0034740E"/>
    <w:rsid w:val="0034759A"/>
    <w:rsid w:val="00354449"/>
    <w:rsid w:val="0036116D"/>
    <w:rsid w:val="00372299"/>
    <w:rsid w:val="00373FBB"/>
    <w:rsid w:val="00376B91"/>
    <w:rsid w:val="00392D7B"/>
    <w:rsid w:val="003952E3"/>
    <w:rsid w:val="0039545D"/>
    <w:rsid w:val="00395DA5"/>
    <w:rsid w:val="003A3BBA"/>
    <w:rsid w:val="003A3FA8"/>
    <w:rsid w:val="003B4142"/>
    <w:rsid w:val="003E195F"/>
    <w:rsid w:val="003E1F7D"/>
    <w:rsid w:val="004034AA"/>
    <w:rsid w:val="00403BA9"/>
    <w:rsid w:val="0040648D"/>
    <w:rsid w:val="00414627"/>
    <w:rsid w:val="00423F14"/>
    <w:rsid w:val="00426A2B"/>
    <w:rsid w:val="00442793"/>
    <w:rsid w:val="00442D2D"/>
    <w:rsid w:val="00442DD3"/>
    <w:rsid w:val="00444E51"/>
    <w:rsid w:val="004455AD"/>
    <w:rsid w:val="00446850"/>
    <w:rsid w:val="00450123"/>
    <w:rsid w:val="004507D4"/>
    <w:rsid w:val="00460FC5"/>
    <w:rsid w:val="00463218"/>
    <w:rsid w:val="004817FA"/>
    <w:rsid w:val="0048210A"/>
    <w:rsid w:val="0048310F"/>
    <w:rsid w:val="00483113"/>
    <w:rsid w:val="00483B54"/>
    <w:rsid w:val="00486FF1"/>
    <w:rsid w:val="00490A86"/>
    <w:rsid w:val="00491229"/>
    <w:rsid w:val="004D1DC9"/>
    <w:rsid w:val="004D54E9"/>
    <w:rsid w:val="004E3A06"/>
    <w:rsid w:val="004E498C"/>
    <w:rsid w:val="004E66E3"/>
    <w:rsid w:val="004F5D96"/>
    <w:rsid w:val="00506DB2"/>
    <w:rsid w:val="00511B9C"/>
    <w:rsid w:val="0051263D"/>
    <w:rsid w:val="00514D94"/>
    <w:rsid w:val="00516D44"/>
    <w:rsid w:val="005173F0"/>
    <w:rsid w:val="005279B1"/>
    <w:rsid w:val="0053426B"/>
    <w:rsid w:val="0053453C"/>
    <w:rsid w:val="00540698"/>
    <w:rsid w:val="005458C8"/>
    <w:rsid w:val="005501BB"/>
    <w:rsid w:val="005539AC"/>
    <w:rsid w:val="00561378"/>
    <w:rsid w:val="005628CA"/>
    <w:rsid w:val="005650F3"/>
    <w:rsid w:val="00566AAD"/>
    <w:rsid w:val="00570F4C"/>
    <w:rsid w:val="005762FA"/>
    <w:rsid w:val="005841B3"/>
    <w:rsid w:val="00585010"/>
    <w:rsid w:val="00586926"/>
    <w:rsid w:val="0059247B"/>
    <w:rsid w:val="00592BA9"/>
    <w:rsid w:val="005940F9"/>
    <w:rsid w:val="00594E19"/>
    <w:rsid w:val="005A0CA2"/>
    <w:rsid w:val="005A2011"/>
    <w:rsid w:val="005A3AEA"/>
    <w:rsid w:val="005A6136"/>
    <w:rsid w:val="005A765B"/>
    <w:rsid w:val="005C0D20"/>
    <w:rsid w:val="005C1041"/>
    <w:rsid w:val="005C2D1E"/>
    <w:rsid w:val="005C5F5B"/>
    <w:rsid w:val="005D50F0"/>
    <w:rsid w:val="005E3E71"/>
    <w:rsid w:val="005E6238"/>
    <w:rsid w:val="005E6B52"/>
    <w:rsid w:val="00602A99"/>
    <w:rsid w:val="00605729"/>
    <w:rsid w:val="00610EC3"/>
    <w:rsid w:val="00615587"/>
    <w:rsid w:val="00623FF4"/>
    <w:rsid w:val="00626C78"/>
    <w:rsid w:val="00630D59"/>
    <w:rsid w:val="00630E53"/>
    <w:rsid w:val="0063210A"/>
    <w:rsid w:val="00634CDA"/>
    <w:rsid w:val="00635E06"/>
    <w:rsid w:val="006362F4"/>
    <w:rsid w:val="00650E5E"/>
    <w:rsid w:val="006550DF"/>
    <w:rsid w:val="006567F3"/>
    <w:rsid w:val="00662F63"/>
    <w:rsid w:val="00667352"/>
    <w:rsid w:val="006710F0"/>
    <w:rsid w:val="00693F7A"/>
    <w:rsid w:val="00696DDF"/>
    <w:rsid w:val="006A158B"/>
    <w:rsid w:val="006A54AA"/>
    <w:rsid w:val="006A5565"/>
    <w:rsid w:val="006A67A1"/>
    <w:rsid w:val="006A7266"/>
    <w:rsid w:val="006A7C32"/>
    <w:rsid w:val="006B6B12"/>
    <w:rsid w:val="006C1839"/>
    <w:rsid w:val="006C1AD3"/>
    <w:rsid w:val="006D11F8"/>
    <w:rsid w:val="006D45F6"/>
    <w:rsid w:val="006E7FCE"/>
    <w:rsid w:val="006F17B1"/>
    <w:rsid w:val="006F1D90"/>
    <w:rsid w:val="006F2FB6"/>
    <w:rsid w:val="006F7FBF"/>
    <w:rsid w:val="0070130C"/>
    <w:rsid w:val="00703750"/>
    <w:rsid w:val="0071255C"/>
    <w:rsid w:val="007154E2"/>
    <w:rsid w:val="00724C1B"/>
    <w:rsid w:val="00726BD3"/>
    <w:rsid w:val="007304B5"/>
    <w:rsid w:val="00733D7B"/>
    <w:rsid w:val="007350BD"/>
    <w:rsid w:val="007408C9"/>
    <w:rsid w:val="00740E38"/>
    <w:rsid w:val="00744919"/>
    <w:rsid w:val="00746934"/>
    <w:rsid w:val="00751D1D"/>
    <w:rsid w:val="00754E7D"/>
    <w:rsid w:val="00755085"/>
    <w:rsid w:val="00755545"/>
    <w:rsid w:val="00760107"/>
    <w:rsid w:val="0076450E"/>
    <w:rsid w:val="007659F5"/>
    <w:rsid w:val="0076750F"/>
    <w:rsid w:val="007819DE"/>
    <w:rsid w:val="00791E06"/>
    <w:rsid w:val="00794E0D"/>
    <w:rsid w:val="007970BD"/>
    <w:rsid w:val="007A3AE7"/>
    <w:rsid w:val="007A781D"/>
    <w:rsid w:val="007A79A8"/>
    <w:rsid w:val="007B0FBC"/>
    <w:rsid w:val="007B624A"/>
    <w:rsid w:val="007C2E84"/>
    <w:rsid w:val="007C3781"/>
    <w:rsid w:val="007C523E"/>
    <w:rsid w:val="007C5F19"/>
    <w:rsid w:val="007D4970"/>
    <w:rsid w:val="007D556E"/>
    <w:rsid w:val="007E01FB"/>
    <w:rsid w:val="007E3F66"/>
    <w:rsid w:val="00800475"/>
    <w:rsid w:val="00800E35"/>
    <w:rsid w:val="00803409"/>
    <w:rsid w:val="00810F98"/>
    <w:rsid w:val="0081400B"/>
    <w:rsid w:val="0081621B"/>
    <w:rsid w:val="008234FA"/>
    <w:rsid w:val="00831CA8"/>
    <w:rsid w:val="0084690F"/>
    <w:rsid w:val="00852FD5"/>
    <w:rsid w:val="00855DD5"/>
    <w:rsid w:val="00860BF0"/>
    <w:rsid w:val="00860E5F"/>
    <w:rsid w:val="00864F00"/>
    <w:rsid w:val="00871E26"/>
    <w:rsid w:val="008737A9"/>
    <w:rsid w:val="008754B7"/>
    <w:rsid w:val="00883599"/>
    <w:rsid w:val="00883BFC"/>
    <w:rsid w:val="008A049A"/>
    <w:rsid w:val="008B03FF"/>
    <w:rsid w:val="008B1DE3"/>
    <w:rsid w:val="008B56E2"/>
    <w:rsid w:val="008C4701"/>
    <w:rsid w:val="008D1E3D"/>
    <w:rsid w:val="008F292C"/>
    <w:rsid w:val="008F5F4C"/>
    <w:rsid w:val="00900ED7"/>
    <w:rsid w:val="00902AE2"/>
    <w:rsid w:val="009038F4"/>
    <w:rsid w:val="00903FEE"/>
    <w:rsid w:val="0092448D"/>
    <w:rsid w:val="00935DEF"/>
    <w:rsid w:val="009375AB"/>
    <w:rsid w:val="0094779C"/>
    <w:rsid w:val="009528D6"/>
    <w:rsid w:val="00960192"/>
    <w:rsid w:val="00963D26"/>
    <w:rsid w:val="0097313C"/>
    <w:rsid w:val="0097569B"/>
    <w:rsid w:val="00983840"/>
    <w:rsid w:val="0098412B"/>
    <w:rsid w:val="00984D81"/>
    <w:rsid w:val="00986AC3"/>
    <w:rsid w:val="00986EF3"/>
    <w:rsid w:val="0098778C"/>
    <w:rsid w:val="009A0A4B"/>
    <w:rsid w:val="009A16D1"/>
    <w:rsid w:val="009A515A"/>
    <w:rsid w:val="009A5BE4"/>
    <w:rsid w:val="009B0443"/>
    <w:rsid w:val="009B1DE6"/>
    <w:rsid w:val="009B2A52"/>
    <w:rsid w:val="009C6B6B"/>
    <w:rsid w:val="009D0D93"/>
    <w:rsid w:val="009E522D"/>
    <w:rsid w:val="009F32AF"/>
    <w:rsid w:val="00A01146"/>
    <w:rsid w:val="00A02A37"/>
    <w:rsid w:val="00A07D4C"/>
    <w:rsid w:val="00A12D5E"/>
    <w:rsid w:val="00A16743"/>
    <w:rsid w:val="00A37266"/>
    <w:rsid w:val="00A4723A"/>
    <w:rsid w:val="00A47AC9"/>
    <w:rsid w:val="00A47C21"/>
    <w:rsid w:val="00A56B84"/>
    <w:rsid w:val="00A56F08"/>
    <w:rsid w:val="00A621DF"/>
    <w:rsid w:val="00A62E36"/>
    <w:rsid w:val="00A74474"/>
    <w:rsid w:val="00A77280"/>
    <w:rsid w:val="00A86B28"/>
    <w:rsid w:val="00A94340"/>
    <w:rsid w:val="00AA0FBB"/>
    <w:rsid w:val="00AA1C74"/>
    <w:rsid w:val="00AA2C0D"/>
    <w:rsid w:val="00AA5930"/>
    <w:rsid w:val="00AB11DE"/>
    <w:rsid w:val="00AB154E"/>
    <w:rsid w:val="00AB552E"/>
    <w:rsid w:val="00AB5C35"/>
    <w:rsid w:val="00AC2622"/>
    <w:rsid w:val="00AC4522"/>
    <w:rsid w:val="00AC7A29"/>
    <w:rsid w:val="00AE3545"/>
    <w:rsid w:val="00AE5237"/>
    <w:rsid w:val="00AE57E1"/>
    <w:rsid w:val="00AE797F"/>
    <w:rsid w:val="00AF6191"/>
    <w:rsid w:val="00AF66B3"/>
    <w:rsid w:val="00AF6ACD"/>
    <w:rsid w:val="00B00FC2"/>
    <w:rsid w:val="00B074EE"/>
    <w:rsid w:val="00B117CC"/>
    <w:rsid w:val="00B12878"/>
    <w:rsid w:val="00B13ECF"/>
    <w:rsid w:val="00B14744"/>
    <w:rsid w:val="00B15B59"/>
    <w:rsid w:val="00B2353E"/>
    <w:rsid w:val="00B266C5"/>
    <w:rsid w:val="00B40000"/>
    <w:rsid w:val="00B460EC"/>
    <w:rsid w:val="00B52D55"/>
    <w:rsid w:val="00B52E1A"/>
    <w:rsid w:val="00B54FA5"/>
    <w:rsid w:val="00B602CA"/>
    <w:rsid w:val="00B6271D"/>
    <w:rsid w:val="00B63828"/>
    <w:rsid w:val="00B64E62"/>
    <w:rsid w:val="00B65420"/>
    <w:rsid w:val="00B73ACF"/>
    <w:rsid w:val="00B81520"/>
    <w:rsid w:val="00B839EC"/>
    <w:rsid w:val="00B90D40"/>
    <w:rsid w:val="00B93D73"/>
    <w:rsid w:val="00BA35B9"/>
    <w:rsid w:val="00BA3BD5"/>
    <w:rsid w:val="00BA48C4"/>
    <w:rsid w:val="00BA4E5F"/>
    <w:rsid w:val="00BB1225"/>
    <w:rsid w:val="00BB2D0F"/>
    <w:rsid w:val="00BC5373"/>
    <w:rsid w:val="00BC6A8E"/>
    <w:rsid w:val="00BD1512"/>
    <w:rsid w:val="00BE02BB"/>
    <w:rsid w:val="00BE09AF"/>
    <w:rsid w:val="00BE14B9"/>
    <w:rsid w:val="00BE48EB"/>
    <w:rsid w:val="00BF3ACF"/>
    <w:rsid w:val="00BF73C3"/>
    <w:rsid w:val="00C0079E"/>
    <w:rsid w:val="00C02DB1"/>
    <w:rsid w:val="00C03346"/>
    <w:rsid w:val="00C05F7B"/>
    <w:rsid w:val="00C140BF"/>
    <w:rsid w:val="00C20BB1"/>
    <w:rsid w:val="00C23213"/>
    <w:rsid w:val="00C30656"/>
    <w:rsid w:val="00C30F47"/>
    <w:rsid w:val="00C32D5E"/>
    <w:rsid w:val="00C45799"/>
    <w:rsid w:val="00C51458"/>
    <w:rsid w:val="00C52103"/>
    <w:rsid w:val="00C55C99"/>
    <w:rsid w:val="00C56C61"/>
    <w:rsid w:val="00C60243"/>
    <w:rsid w:val="00C61D6F"/>
    <w:rsid w:val="00C63E2F"/>
    <w:rsid w:val="00C72C44"/>
    <w:rsid w:val="00C75576"/>
    <w:rsid w:val="00C9316B"/>
    <w:rsid w:val="00C9608C"/>
    <w:rsid w:val="00CA095A"/>
    <w:rsid w:val="00CA3711"/>
    <w:rsid w:val="00CA49E2"/>
    <w:rsid w:val="00CB2AEB"/>
    <w:rsid w:val="00CB39D3"/>
    <w:rsid w:val="00CB7D54"/>
    <w:rsid w:val="00CC07B3"/>
    <w:rsid w:val="00CC3858"/>
    <w:rsid w:val="00CD4EDB"/>
    <w:rsid w:val="00CD7E20"/>
    <w:rsid w:val="00CE1A20"/>
    <w:rsid w:val="00CE30D8"/>
    <w:rsid w:val="00CE5B79"/>
    <w:rsid w:val="00CE70F9"/>
    <w:rsid w:val="00CE7C74"/>
    <w:rsid w:val="00CF34A8"/>
    <w:rsid w:val="00CF7EAE"/>
    <w:rsid w:val="00D009EF"/>
    <w:rsid w:val="00D06CD9"/>
    <w:rsid w:val="00D23611"/>
    <w:rsid w:val="00D31DAA"/>
    <w:rsid w:val="00D32CB9"/>
    <w:rsid w:val="00D35889"/>
    <w:rsid w:val="00D53925"/>
    <w:rsid w:val="00D645AD"/>
    <w:rsid w:val="00D7031D"/>
    <w:rsid w:val="00D71CA3"/>
    <w:rsid w:val="00D7315B"/>
    <w:rsid w:val="00D731F7"/>
    <w:rsid w:val="00D737AA"/>
    <w:rsid w:val="00D767DD"/>
    <w:rsid w:val="00D83263"/>
    <w:rsid w:val="00D86224"/>
    <w:rsid w:val="00DA4224"/>
    <w:rsid w:val="00DA468A"/>
    <w:rsid w:val="00DB154A"/>
    <w:rsid w:val="00DB1866"/>
    <w:rsid w:val="00DB3173"/>
    <w:rsid w:val="00DB7E04"/>
    <w:rsid w:val="00DD00CA"/>
    <w:rsid w:val="00DD7682"/>
    <w:rsid w:val="00DE12EB"/>
    <w:rsid w:val="00DE13A0"/>
    <w:rsid w:val="00E01BF0"/>
    <w:rsid w:val="00E023FF"/>
    <w:rsid w:val="00E033FB"/>
    <w:rsid w:val="00E03E67"/>
    <w:rsid w:val="00E0406A"/>
    <w:rsid w:val="00E06316"/>
    <w:rsid w:val="00E16587"/>
    <w:rsid w:val="00E20447"/>
    <w:rsid w:val="00E21217"/>
    <w:rsid w:val="00E23149"/>
    <w:rsid w:val="00E27B9E"/>
    <w:rsid w:val="00E31308"/>
    <w:rsid w:val="00E36123"/>
    <w:rsid w:val="00E53D87"/>
    <w:rsid w:val="00E61179"/>
    <w:rsid w:val="00E61606"/>
    <w:rsid w:val="00E70916"/>
    <w:rsid w:val="00E74BEC"/>
    <w:rsid w:val="00E777DD"/>
    <w:rsid w:val="00E832A0"/>
    <w:rsid w:val="00E87ED0"/>
    <w:rsid w:val="00E9031A"/>
    <w:rsid w:val="00EA0E89"/>
    <w:rsid w:val="00EA6680"/>
    <w:rsid w:val="00EB4EE6"/>
    <w:rsid w:val="00EB73E2"/>
    <w:rsid w:val="00EC0B9F"/>
    <w:rsid w:val="00EC4EC4"/>
    <w:rsid w:val="00EC612A"/>
    <w:rsid w:val="00EE00F4"/>
    <w:rsid w:val="00EE065D"/>
    <w:rsid w:val="00EE655C"/>
    <w:rsid w:val="00F01813"/>
    <w:rsid w:val="00F03216"/>
    <w:rsid w:val="00F03E08"/>
    <w:rsid w:val="00F06555"/>
    <w:rsid w:val="00F23D8D"/>
    <w:rsid w:val="00F27255"/>
    <w:rsid w:val="00F323AD"/>
    <w:rsid w:val="00F33C25"/>
    <w:rsid w:val="00F352E5"/>
    <w:rsid w:val="00F4266D"/>
    <w:rsid w:val="00F44E21"/>
    <w:rsid w:val="00F5704E"/>
    <w:rsid w:val="00F6528B"/>
    <w:rsid w:val="00F667AF"/>
    <w:rsid w:val="00F73253"/>
    <w:rsid w:val="00F768FF"/>
    <w:rsid w:val="00F80289"/>
    <w:rsid w:val="00F86A80"/>
    <w:rsid w:val="00F905F0"/>
    <w:rsid w:val="00FA0628"/>
    <w:rsid w:val="00FB0993"/>
    <w:rsid w:val="00FB0A0C"/>
    <w:rsid w:val="00FC6CB9"/>
    <w:rsid w:val="00FD0563"/>
    <w:rsid w:val="00FD1622"/>
    <w:rsid w:val="00FD268E"/>
    <w:rsid w:val="00FE1AC0"/>
    <w:rsid w:val="00FF3E3A"/>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FrankRuehl"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w:qFormat="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0D4"/>
    <w:pPr>
      <w:bidi/>
      <w:spacing w:line="360" w:lineRule="auto"/>
      <w:jc w:val="both"/>
    </w:pPr>
    <w:rPr>
      <w:rFonts w:ascii="FrankRuehl" w:hAnsi="FrankRuehl" w:cs="FrankRuehl"/>
      <w:sz w:val="24"/>
      <w:szCs w:val="24"/>
    </w:rPr>
  </w:style>
  <w:style w:type="paragraph" w:styleId="Heading1">
    <w:name w:val="heading 1"/>
    <w:aliases w:val="כותרת שער"/>
    <w:basedOn w:val="Normal"/>
    <w:next w:val="Normal"/>
    <w:link w:val="Heading1Char"/>
    <w:autoRedefine/>
    <w:qFormat/>
    <w:rsid w:val="000054F7"/>
    <w:pPr>
      <w:keepNext/>
      <w:keepLines/>
      <w:spacing w:line="240" w:lineRule="auto"/>
      <w:jc w:val="center"/>
      <w:outlineLvl w:val="0"/>
    </w:pPr>
    <w:rPr>
      <w:rFonts w:ascii="Cambria" w:eastAsia="Times New Roman" w:hAnsi="Cambria" w:cs="BN Oria"/>
      <w:color w:val="76923C"/>
      <w:sz w:val="20"/>
      <w:szCs w:val="96"/>
    </w:rPr>
  </w:style>
  <w:style w:type="paragraph" w:styleId="Heading2">
    <w:name w:val="heading 2"/>
    <w:aliases w:val="כותרת פרק ראשי"/>
    <w:basedOn w:val="Heading1"/>
    <w:next w:val="Normal"/>
    <w:link w:val="Heading2Char"/>
    <w:qFormat/>
    <w:rsid w:val="00B63828"/>
    <w:pPr>
      <w:outlineLvl w:val="1"/>
    </w:pPr>
    <w:rPr>
      <w:rFonts w:cs="BN Madregot Bold"/>
      <w:b/>
      <w:bCs/>
      <w:sz w:val="28"/>
      <w:szCs w:val="60"/>
    </w:rPr>
  </w:style>
  <w:style w:type="paragraph" w:styleId="Heading3">
    <w:name w:val="heading 3"/>
    <w:aliases w:val="כותרת רשימה"/>
    <w:basedOn w:val="Normal"/>
    <w:next w:val="Normal"/>
    <w:link w:val="Heading3Char"/>
    <w:unhideWhenUsed/>
    <w:qFormat/>
    <w:rsid w:val="00514D94"/>
    <w:pPr>
      <w:keepNext/>
      <w:outlineLvl w:val="2"/>
    </w:pPr>
    <w:rPr>
      <w:rFonts w:ascii="Cambria" w:eastAsia="Times New Roman" w:hAnsi="Cambria"/>
      <w:b/>
      <w:bCs/>
      <w:sz w:val="26"/>
    </w:rPr>
  </w:style>
  <w:style w:type="paragraph" w:styleId="Heading4">
    <w:name w:val="heading 4"/>
    <w:aliases w:val="Footnote"/>
    <w:basedOn w:val="Normal"/>
    <w:next w:val="Normal"/>
    <w:link w:val="Heading4Char"/>
    <w:unhideWhenUsed/>
    <w:qFormat/>
    <w:rsid w:val="00217AD9"/>
    <w:pPr>
      <w:keepNext/>
      <w:spacing w:line="240" w:lineRule="auto"/>
      <w:outlineLvl w:val="3"/>
    </w:pPr>
    <w:rPr>
      <w:rFonts w:ascii="Calibri" w:eastAsia="Times New Roman" w:hAnsi="Calibri" w:cs="David"/>
      <w:b/>
      <w:bCs/>
      <w:sz w:val="28"/>
      <w:szCs w:val="22"/>
    </w:rPr>
  </w:style>
  <w:style w:type="paragraph" w:styleId="Heading5">
    <w:name w:val="heading 5"/>
    <w:basedOn w:val="Normal"/>
    <w:next w:val="Normal"/>
    <w:link w:val="Heading5Char"/>
    <w:qFormat/>
    <w:rsid w:val="00BB1225"/>
    <w:pPr>
      <w:widowControl w:val="0"/>
      <w:bidi w:val="0"/>
      <w:spacing w:before="160" w:line="276" w:lineRule="auto"/>
      <w:jc w:val="left"/>
      <w:outlineLvl w:val="4"/>
    </w:pPr>
    <w:rPr>
      <w:rFonts w:ascii="Trebuchet MS" w:eastAsia="Times New Roman" w:hAnsi="Trebuchet MS" w:cs="Trebuchet MS"/>
      <w:color w:val="666666"/>
      <w:sz w:val="22"/>
      <w:szCs w:val="22"/>
    </w:rPr>
  </w:style>
  <w:style w:type="paragraph" w:styleId="Heading6">
    <w:name w:val="heading 6"/>
    <w:basedOn w:val="Normal"/>
    <w:next w:val="Normal"/>
    <w:link w:val="Heading6Char"/>
    <w:qFormat/>
    <w:rsid w:val="00BB1225"/>
    <w:pPr>
      <w:widowControl w:val="0"/>
      <w:bidi w:val="0"/>
      <w:spacing w:before="160" w:line="276" w:lineRule="auto"/>
      <w:jc w:val="left"/>
      <w:outlineLvl w:val="5"/>
    </w:pPr>
    <w:rPr>
      <w:rFonts w:ascii="Trebuchet MS" w:eastAsia="Times New Roman" w:hAnsi="Trebuchet MS" w:cs="Trebuchet MS"/>
      <w:i/>
      <w:iCs/>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aliases w:val="כותרת פרק ראשי Char"/>
    <w:basedOn w:val="DefaultParagraphFont"/>
    <w:link w:val="Heading2"/>
    <w:rsid w:val="007A79A8"/>
    <w:rPr>
      <w:rFonts w:ascii="Cambria" w:eastAsia="Times New Roman" w:hAnsi="Cambria" w:cs="BN Madregot Bold"/>
      <w:b/>
      <w:bCs/>
      <w:color w:val="76923C"/>
      <w:sz w:val="28"/>
      <w:szCs w:val="60"/>
    </w:rPr>
  </w:style>
  <w:style w:type="character" w:customStyle="1" w:styleId="Heading1Char">
    <w:name w:val="Heading 1 Char"/>
    <w:aliases w:val="כותרת שער Char"/>
    <w:basedOn w:val="DefaultParagraphFont"/>
    <w:link w:val="Heading1"/>
    <w:rsid w:val="000054F7"/>
    <w:rPr>
      <w:rFonts w:ascii="Cambria" w:eastAsia="Times New Roman" w:hAnsi="Cambria" w:cs="BN Oria"/>
      <w:color w:val="76923C"/>
      <w:szCs w:val="96"/>
    </w:rPr>
  </w:style>
  <w:style w:type="character" w:customStyle="1" w:styleId="Heading4Char">
    <w:name w:val="Heading 4 Char"/>
    <w:aliases w:val="Footnote Char"/>
    <w:basedOn w:val="DefaultParagraphFont"/>
    <w:link w:val="Heading4"/>
    <w:rsid w:val="00217AD9"/>
    <w:rPr>
      <w:rFonts w:ascii="Calibri" w:eastAsia="Times New Roman" w:hAnsi="Calibri" w:cs="David"/>
      <w:b/>
      <w:bCs/>
      <w:sz w:val="28"/>
    </w:rPr>
  </w:style>
  <w:style w:type="character" w:customStyle="1" w:styleId="Heading3Char">
    <w:name w:val="Heading 3 Char"/>
    <w:aliases w:val="כותרת רשימה Char"/>
    <w:basedOn w:val="DefaultParagraphFont"/>
    <w:link w:val="Heading3"/>
    <w:rsid w:val="00514D94"/>
    <w:rPr>
      <w:rFonts w:ascii="Cambria" w:eastAsia="Times New Roman" w:hAnsi="Cambria" w:cs="FrankRuehl"/>
      <w:b/>
      <w:bCs/>
      <w:sz w:val="26"/>
      <w:szCs w:val="24"/>
    </w:rPr>
  </w:style>
  <w:style w:type="character" w:styleId="Emphasis">
    <w:name w:val="Emphasis"/>
    <w:basedOn w:val="DefaultParagraphFont"/>
    <w:qFormat/>
    <w:rsid w:val="006F1D90"/>
    <w:rPr>
      <w:rFonts w:cs="FrankRuehl"/>
      <w:i/>
      <w:szCs w:val="52"/>
    </w:rPr>
  </w:style>
  <w:style w:type="character" w:styleId="Strong">
    <w:name w:val="Strong"/>
    <w:aliases w:val="English"/>
    <w:basedOn w:val="DefaultParagraphFont"/>
    <w:qFormat/>
    <w:rsid w:val="002C3949"/>
    <w:rPr>
      <w:rFonts w:cs="Calibri"/>
      <w:b/>
      <w:szCs w:val="24"/>
    </w:rPr>
  </w:style>
  <w:style w:type="character" w:styleId="SubtleReference">
    <w:name w:val="Subtle Reference"/>
    <w:basedOn w:val="DefaultParagraphFont"/>
    <w:uiPriority w:val="31"/>
    <w:qFormat/>
    <w:rsid w:val="000C6722"/>
    <w:rPr>
      <w:rFonts w:cs="David"/>
      <w:smallCaps/>
      <w:color w:val="auto"/>
      <w:szCs w:val="20"/>
      <w:u w:val="none"/>
    </w:rPr>
  </w:style>
  <w:style w:type="paragraph" w:customStyle="1" w:styleId="110">
    <w:name w:val="כותרת 11"/>
    <w:basedOn w:val="Normal"/>
    <w:next w:val="Normal"/>
    <w:autoRedefine/>
    <w:qFormat/>
    <w:rsid w:val="00CE7C74"/>
    <w:pPr>
      <w:spacing w:after="200" w:line="276" w:lineRule="auto"/>
      <w:jc w:val="left"/>
    </w:pPr>
    <w:rPr>
      <w:rFonts w:ascii="Calibri" w:eastAsia="Calibri" w:hAnsi="Calibri" w:cs="BN Nautilus"/>
      <w:bCs/>
      <w:sz w:val="22"/>
      <w:szCs w:val="36"/>
    </w:rPr>
  </w:style>
  <w:style w:type="paragraph" w:customStyle="1" w:styleId="21">
    <w:name w:val="כותרת 21"/>
    <w:basedOn w:val="Heading2"/>
    <w:next w:val="Normal"/>
    <w:autoRedefine/>
    <w:qFormat/>
    <w:rsid w:val="00CE7C74"/>
    <w:pPr>
      <w:jc w:val="both"/>
    </w:pPr>
    <w:rPr>
      <w:rFonts w:ascii="Calibri" w:hAnsi="Calibri"/>
      <w:bCs w:val="0"/>
    </w:rPr>
  </w:style>
  <w:style w:type="character" w:customStyle="1" w:styleId="10">
    <w:name w:val="רגיל1"/>
    <w:basedOn w:val="DefaultParagraphFont"/>
    <w:uiPriority w:val="1"/>
    <w:qFormat/>
    <w:rsid w:val="00277EBE"/>
    <w:rPr>
      <w:rFonts w:cs="FrankRuehl"/>
      <w:szCs w:val="24"/>
    </w:rPr>
  </w:style>
  <w:style w:type="character" w:customStyle="1" w:styleId="a">
    <w:name w:val="הערת שוליים"/>
    <w:basedOn w:val="FootnoteReference"/>
    <w:uiPriority w:val="1"/>
    <w:qFormat/>
    <w:rsid w:val="00277EBE"/>
    <w:rPr>
      <w:rFonts w:ascii="Times New Roman" w:hAnsi="Times New Roman" w:cs="David"/>
      <w:szCs w:val="20"/>
      <w:vertAlign w:val="superscript"/>
    </w:rPr>
  </w:style>
  <w:style w:type="character" w:styleId="FootnoteReference">
    <w:name w:val="footnote reference"/>
    <w:basedOn w:val="DefaultParagraphFont"/>
    <w:uiPriority w:val="99"/>
    <w:unhideWhenUsed/>
    <w:rsid w:val="00277EBE"/>
    <w:rPr>
      <w:vertAlign w:val="superscript"/>
    </w:rPr>
  </w:style>
  <w:style w:type="paragraph" w:customStyle="1" w:styleId="a0">
    <w:name w:val="תרשים"/>
    <w:basedOn w:val="Normal"/>
    <w:autoRedefine/>
    <w:qFormat/>
    <w:rsid w:val="00277EBE"/>
    <w:pPr>
      <w:jc w:val="center"/>
    </w:pPr>
    <w:rPr>
      <w:rFonts w:ascii="Tahoma" w:eastAsia="Times New Roman" w:hAnsi="Tahoma" w:cs="Aharoni"/>
      <w:bCs/>
      <w:szCs w:val="20"/>
    </w:rPr>
  </w:style>
  <w:style w:type="paragraph" w:styleId="BodyText">
    <w:name w:val="Body Text"/>
    <w:basedOn w:val="Normal"/>
    <w:link w:val="BodyTextChar"/>
    <w:uiPriority w:val="99"/>
    <w:qFormat/>
    <w:rsid w:val="0011160F"/>
    <w:pPr>
      <w:bidi w:val="0"/>
      <w:jc w:val="left"/>
    </w:pPr>
    <w:rPr>
      <w:rFonts w:ascii="Calibri" w:eastAsia="Calibri" w:hAnsi="Calibri" w:cs="Arial"/>
      <w:lang w:eastAsia="de-DE" w:bidi="ar-SA"/>
    </w:rPr>
  </w:style>
  <w:style w:type="character" w:customStyle="1" w:styleId="BodyTextChar">
    <w:name w:val="Body Text Char"/>
    <w:basedOn w:val="DefaultParagraphFont"/>
    <w:link w:val="BodyText"/>
    <w:uiPriority w:val="99"/>
    <w:rsid w:val="0011160F"/>
    <w:rPr>
      <w:rFonts w:ascii="Calibri" w:eastAsia="Calibri" w:hAnsi="Calibri" w:cs="Arial"/>
      <w:sz w:val="24"/>
      <w:szCs w:val="24"/>
      <w:lang w:eastAsia="de-DE" w:bidi="ar-SA"/>
    </w:rPr>
  </w:style>
  <w:style w:type="paragraph" w:styleId="FootnoteText">
    <w:name w:val="footnote text"/>
    <w:basedOn w:val="Normal"/>
    <w:link w:val="FootnoteTextChar"/>
    <w:uiPriority w:val="99"/>
    <w:unhideWhenUsed/>
    <w:rsid w:val="0011160F"/>
    <w:pPr>
      <w:bidi w:val="0"/>
      <w:spacing w:line="240" w:lineRule="auto"/>
      <w:jc w:val="left"/>
    </w:pPr>
    <w:rPr>
      <w:rFonts w:ascii="Times New Roman" w:eastAsia="Calibri" w:hAnsi="Times New Roman" w:cs="Times New Roman"/>
      <w:sz w:val="20"/>
      <w:szCs w:val="20"/>
      <w:lang w:eastAsia="de-DE" w:bidi="ar-SA"/>
    </w:rPr>
  </w:style>
  <w:style w:type="character" w:customStyle="1" w:styleId="FootnoteTextChar">
    <w:name w:val="Footnote Text Char"/>
    <w:basedOn w:val="DefaultParagraphFont"/>
    <w:link w:val="FootnoteText"/>
    <w:uiPriority w:val="99"/>
    <w:rsid w:val="0011160F"/>
    <w:rPr>
      <w:rFonts w:ascii="Times New Roman" w:eastAsia="Calibri" w:hAnsi="Times New Roman" w:cs="Times New Roman"/>
      <w:sz w:val="20"/>
      <w:szCs w:val="20"/>
      <w:lang w:eastAsia="de-DE" w:bidi="ar-SA"/>
    </w:rPr>
  </w:style>
  <w:style w:type="character" w:styleId="CommentReference">
    <w:name w:val="annotation reference"/>
    <w:basedOn w:val="DefaultParagraphFont"/>
    <w:unhideWhenUsed/>
    <w:rsid w:val="0011160F"/>
    <w:rPr>
      <w:sz w:val="16"/>
      <w:szCs w:val="16"/>
    </w:rPr>
  </w:style>
  <w:style w:type="paragraph" w:styleId="CommentText">
    <w:name w:val="annotation text"/>
    <w:basedOn w:val="Normal"/>
    <w:link w:val="CommentTextChar"/>
    <w:unhideWhenUsed/>
    <w:rsid w:val="0011160F"/>
    <w:pPr>
      <w:bidi w:val="0"/>
      <w:spacing w:line="240" w:lineRule="auto"/>
      <w:jc w:val="left"/>
    </w:pPr>
    <w:rPr>
      <w:rFonts w:ascii="Times New Roman" w:eastAsia="Calibri" w:hAnsi="Times New Roman" w:cs="Times New Roman"/>
      <w:sz w:val="20"/>
      <w:szCs w:val="20"/>
      <w:lang w:eastAsia="de-DE" w:bidi="ar-SA"/>
    </w:rPr>
  </w:style>
  <w:style w:type="character" w:customStyle="1" w:styleId="CommentTextChar">
    <w:name w:val="Comment Text Char"/>
    <w:basedOn w:val="DefaultParagraphFont"/>
    <w:link w:val="CommentText"/>
    <w:rsid w:val="0011160F"/>
    <w:rPr>
      <w:rFonts w:ascii="Times New Roman" w:eastAsia="Calibri" w:hAnsi="Times New Roman" w:cs="Times New Roman"/>
      <w:sz w:val="20"/>
      <w:szCs w:val="20"/>
      <w:lang w:eastAsia="de-DE" w:bidi="ar-SA"/>
    </w:rPr>
  </w:style>
  <w:style w:type="character" w:customStyle="1" w:styleId="a1">
    <w:name w:val="תווי הערת שוליים"/>
    <w:basedOn w:val="DefaultParagraphFont"/>
    <w:rsid w:val="0011160F"/>
    <w:rPr>
      <w:vertAlign w:val="superscript"/>
    </w:rPr>
  </w:style>
  <w:style w:type="character" w:styleId="Hyperlink">
    <w:name w:val="Hyperlink"/>
    <w:basedOn w:val="DefaultParagraphFont"/>
    <w:rsid w:val="0011160F"/>
    <w:rPr>
      <w:color w:val="0000FF"/>
      <w:u w:val="single"/>
    </w:rPr>
  </w:style>
  <w:style w:type="paragraph" w:customStyle="1" w:styleId="1">
    <w:name w:val="כות_1"/>
    <w:basedOn w:val="Normal"/>
    <w:rsid w:val="0011160F"/>
    <w:pPr>
      <w:numPr>
        <w:numId w:val="1"/>
      </w:numPr>
      <w:spacing w:before="240" w:after="120"/>
      <w:ind w:left="364" w:right="0"/>
    </w:pPr>
    <w:rPr>
      <w:rFonts w:ascii="Times New Roman" w:eastAsia="Times New Roman" w:hAnsi="Times New Roman" w:cs="David"/>
      <w:b/>
      <w:bCs/>
      <w:sz w:val="28"/>
      <w:szCs w:val="28"/>
      <w:lang w:eastAsia="he-IL"/>
    </w:rPr>
  </w:style>
  <w:style w:type="paragraph" w:customStyle="1" w:styleId="11">
    <w:name w:val="כות_1.1"/>
    <w:basedOn w:val="1"/>
    <w:rsid w:val="0011160F"/>
    <w:pPr>
      <w:numPr>
        <w:ilvl w:val="1"/>
      </w:numPr>
      <w:ind w:left="350" w:right="0"/>
    </w:pPr>
  </w:style>
  <w:style w:type="paragraph" w:customStyle="1" w:styleId="111">
    <w:name w:val="כות_1.1.1"/>
    <w:basedOn w:val="11"/>
    <w:rsid w:val="0011160F"/>
    <w:pPr>
      <w:numPr>
        <w:ilvl w:val="2"/>
      </w:numPr>
      <w:ind w:left="350" w:right="0"/>
    </w:pPr>
  </w:style>
  <w:style w:type="paragraph" w:styleId="Title">
    <w:name w:val="Title"/>
    <w:basedOn w:val="Normal"/>
    <w:link w:val="TitleChar"/>
    <w:qFormat/>
    <w:rsid w:val="0011160F"/>
    <w:pPr>
      <w:bidi w:val="0"/>
      <w:jc w:val="center"/>
    </w:pPr>
    <w:rPr>
      <w:rFonts w:ascii="Times New Roman" w:eastAsia="Times New Roman" w:hAnsi="Times New Roman" w:cs="Times New Roman"/>
      <w:i/>
      <w:iCs/>
      <w:sz w:val="40"/>
      <w:szCs w:val="40"/>
      <w:lang w:eastAsia="he-IL"/>
    </w:rPr>
  </w:style>
  <w:style w:type="character" w:customStyle="1" w:styleId="TitleChar">
    <w:name w:val="Title Char"/>
    <w:basedOn w:val="DefaultParagraphFont"/>
    <w:link w:val="Title"/>
    <w:rsid w:val="0011160F"/>
    <w:rPr>
      <w:rFonts w:ascii="Times New Roman" w:eastAsia="Times New Roman" w:hAnsi="Times New Roman" w:cs="Times New Roman"/>
      <w:i/>
      <w:iCs/>
      <w:sz w:val="40"/>
      <w:szCs w:val="40"/>
      <w:lang w:eastAsia="he-IL"/>
    </w:rPr>
  </w:style>
  <w:style w:type="paragraph" w:styleId="BodyText2">
    <w:name w:val="Body Text 2"/>
    <w:basedOn w:val="Normal"/>
    <w:link w:val="BodyText2Char"/>
    <w:uiPriority w:val="99"/>
    <w:semiHidden/>
    <w:unhideWhenUsed/>
    <w:rsid w:val="0011160F"/>
    <w:pPr>
      <w:spacing w:after="120" w:line="480" w:lineRule="auto"/>
    </w:pPr>
  </w:style>
  <w:style w:type="character" w:customStyle="1" w:styleId="BodyText2Char">
    <w:name w:val="Body Text 2 Char"/>
    <w:basedOn w:val="DefaultParagraphFont"/>
    <w:link w:val="BodyText2"/>
    <w:uiPriority w:val="99"/>
    <w:semiHidden/>
    <w:rsid w:val="0011160F"/>
    <w:rPr>
      <w:rFonts w:ascii="FrankRuehl" w:hAnsi="FrankRuehl" w:cs="FrankRuehl"/>
      <w:sz w:val="24"/>
      <w:szCs w:val="24"/>
    </w:rPr>
  </w:style>
  <w:style w:type="paragraph" w:styleId="BodyTextIndent">
    <w:name w:val="Body Text Indent"/>
    <w:basedOn w:val="Normal"/>
    <w:link w:val="BodyTextIndentChar"/>
    <w:uiPriority w:val="99"/>
    <w:semiHidden/>
    <w:unhideWhenUsed/>
    <w:rsid w:val="0011160F"/>
    <w:pPr>
      <w:spacing w:after="120"/>
      <w:ind w:left="283"/>
    </w:pPr>
  </w:style>
  <w:style w:type="character" w:customStyle="1" w:styleId="BodyTextIndentChar">
    <w:name w:val="Body Text Indent Char"/>
    <w:basedOn w:val="DefaultParagraphFont"/>
    <w:link w:val="BodyTextIndent"/>
    <w:uiPriority w:val="99"/>
    <w:semiHidden/>
    <w:rsid w:val="0011160F"/>
    <w:rPr>
      <w:rFonts w:ascii="FrankRuehl" w:hAnsi="FrankRuehl" w:cs="FrankRuehl"/>
      <w:sz w:val="24"/>
      <w:szCs w:val="24"/>
    </w:rPr>
  </w:style>
  <w:style w:type="paragraph" w:styleId="BalloonText">
    <w:name w:val="Balloon Text"/>
    <w:basedOn w:val="Normal"/>
    <w:link w:val="BalloonTextChar"/>
    <w:semiHidden/>
    <w:unhideWhenUsed/>
    <w:rsid w:val="0011160F"/>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1160F"/>
    <w:rPr>
      <w:rFonts w:ascii="Tahoma" w:hAnsi="Tahoma" w:cs="Tahoma"/>
      <w:sz w:val="16"/>
      <w:szCs w:val="16"/>
    </w:rPr>
  </w:style>
  <w:style w:type="paragraph" w:styleId="Header">
    <w:name w:val="header"/>
    <w:basedOn w:val="Normal"/>
    <w:link w:val="HeaderChar"/>
    <w:uiPriority w:val="99"/>
    <w:unhideWhenUsed/>
    <w:rsid w:val="0011160F"/>
    <w:pPr>
      <w:tabs>
        <w:tab w:val="center" w:pos="4153"/>
        <w:tab w:val="right" w:pos="8306"/>
      </w:tabs>
    </w:pPr>
  </w:style>
  <w:style w:type="character" w:customStyle="1" w:styleId="HeaderChar">
    <w:name w:val="Header Char"/>
    <w:basedOn w:val="DefaultParagraphFont"/>
    <w:link w:val="Header"/>
    <w:uiPriority w:val="99"/>
    <w:rsid w:val="0011160F"/>
    <w:rPr>
      <w:rFonts w:ascii="FrankRuehl" w:hAnsi="FrankRuehl" w:cs="FrankRuehl"/>
      <w:sz w:val="24"/>
      <w:szCs w:val="24"/>
    </w:rPr>
  </w:style>
  <w:style w:type="paragraph" w:styleId="Footer">
    <w:name w:val="footer"/>
    <w:basedOn w:val="Normal"/>
    <w:link w:val="FooterChar"/>
    <w:uiPriority w:val="99"/>
    <w:unhideWhenUsed/>
    <w:rsid w:val="0011160F"/>
    <w:pPr>
      <w:tabs>
        <w:tab w:val="center" w:pos="4153"/>
        <w:tab w:val="right" w:pos="8306"/>
      </w:tabs>
    </w:pPr>
  </w:style>
  <w:style w:type="character" w:customStyle="1" w:styleId="FooterChar">
    <w:name w:val="Footer Char"/>
    <w:basedOn w:val="DefaultParagraphFont"/>
    <w:link w:val="Footer"/>
    <w:uiPriority w:val="99"/>
    <w:rsid w:val="0011160F"/>
    <w:rPr>
      <w:rFonts w:ascii="FrankRuehl" w:hAnsi="FrankRuehl" w:cs="FrankRuehl"/>
      <w:sz w:val="24"/>
      <w:szCs w:val="24"/>
    </w:rPr>
  </w:style>
  <w:style w:type="paragraph" w:styleId="Revision">
    <w:name w:val="Revision"/>
    <w:hidden/>
    <w:uiPriority w:val="99"/>
    <w:semiHidden/>
    <w:rsid w:val="0011160F"/>
    <w:rPr>
      <w:rFonts w:ascii="FrankRuehl" w:hAnsi="FrankRuehl" w:cs="FrankRuehl"/>
      <w:sz w:val="24"/>
      <w:szCs w:val="24"/>
    </w:rPr>
  </w:style>
  <w:style w:type="paragraph" w:styleId="NormalWeb">
    <w:name w:val="Normal (Web)"/>
    <w:basedOn w:val="Normal"/>
    <w:uiPriority w:val="99"/>
    <w:unhideWhenUsed/>
    <w:rsid w:val="00F352E5"/>
    <w:pPr>
      <w:bidi w:val="0"/>
      <w:spacing w:before="100" w:beforeAutospacing="1" w:after="100" w:afterAutospacing="1" w:line="240" w:lineRule="auto"/>
      <w:jc w:val="left"/>
    </w:pPr>
    <w:rPr>
      <w:rFonts w:ascii="Times New Roman" w:eastAsia="Times New Roman" w:hAnsi="Times New Roman" w:cs="Times New Roman"/>
    </w:rPr>
  </w:style>
  <w:style w:type="character" w:customStyle="1" w:styleId="apple-style-span">
    <w:name w:val="apple-style-span"/>
    <w:basedOn w:val="DefaultParagraphFont"/>
    <w:rsid w:val="00902AE2"/>
  </w:style>
  <w:style w:type="character" w:styleId="PlaceholderText">
    <w:name w:val="Placeholder Text"/>
    <w:basedOn w:val="DefaultParagraphFont"/>
    <w:uiPriority w:val="99"/>
    <w:semiHidden/>
    <w:rsid w:val="009B1DE6"/>
    <w:rPr>
      <w:color w:val="808080"/>
    </w:rPr>
  </w:style>
  <w:style w:type="paragraph" w:customStyle="1" w:styleId="2">
    <w:name w:val="כותרת משנה 2"/>
    <w:basedOn w:val="Heading3"/>
    <w:next w:val="Normal"/>
    <w:autoRedefine/>
    <w:qFormat/>
    <w:rsid w:val="000C2531"/>
    <w:pPr>
      <w:jc w:val="left"/>
    </w:pPr>
    <w:rPr>
      <w:rFonts w:ascii="Calibri" w:eastAsia="Calibri" w:hAnsi="Calibri" w:cs="BN Bilbo"/>
      <w:b w:val="0"/>
      <w:sz w:val="32"/>
      <w:szCs w:val="28"/>
    </w:rPr>
  </w:style>
  <w:style w:type="paragraph" w:customStyle="1" w:styleId="12">
    <w:name w:val="כותרת משנה 1"/>
    <w:basedOn w:val="Heading2"/>
    <w:next w:val="Normal"/>
    <w:autoRedefine/>
    <w:qFormat/>
    <w:rsid w:val="00414627"/>
    <w:pPr>
      <w:spacing w:line="360" w:lineRule="auto"/>
      <w:jc w:val="both"/>
    </w:pPr>
    <w:rPr>
      <w:rFonts w:ascii="Guttman-Aram" w:hAnsi="Guttman-Aram" w:cs="Guttman-Aram"/>
      <w:b w:val="0"/>
      <w:color w:val="auto"/>
      <w:szCs w:val="32"/>
    </w:rPr>
  </w:style>
  <w:style w:type="paragraph" w:styleId="TOCHeading">
    <w:name w:val="TOC Heading"/>
    <w:basedOn w:val="Heading1"/>
    <w:next w:val="Normal"/>
    <w:uiPriority w:val="39"/>
    <w:qFormat/>
    <w:rsid w:val="000A5E59"/>
    <w:pPr>
      <w:spacing w:before="480" w:after="200" w:line="276" w:lineRule="auto"/>
      <w:jc w:val="left"/>
      <w:outlineLvl w:val="9"/>
    </w:pPr>
    <w:rPr>
      <w:rFonts w:cs="Times New Roman"/>
      <w:b/>
      <w:bCs/>
      <w:i/>
      <w:iCs/>
      <w:color w:val="365F91"/>
      <w:sz w:val="28"/>
      <w:szCs w:val="28"/>
    </w:rPr>
  </w:style>
  <w:style w:type="paragraph" w:styleId="TOC1">
    <w:name w:val="toc 1"/>
    <w:basedOn w:val="Normal"/>
    <w:next w:val="Normal"/>
    <w:autoRedefine/>
    <w:uiPriority w:val="39"/>
    <w:unhideWhenUsed/>
    <w:rsid w:val="000A5E59"/>
    <w:pPr>
      <w:jc w:val="left"/>
    </w:pPr>
    <w:rPr>
      <w:rFonts w:ascii="Calibri" w:eastAsia="Calibri" w:hAnsi="Calibri"/>
      <w:b/>
      <w:bCs/>
    </w:rPr>
  </w:style>
  <w:style w:type="paragraph" w:styleId="TOC2">
    <w:name w:val="toc 2"/>
    <w:basedOn w:val="Normal"/>
    <w:next w:val="Normal"/>
    <w:autoRedefine/>
    <w:uiPriority w:val="39"/>
    <w:unhideWhenUsed/>
    <w:rsid w:val="000A5E59"/>
    <w:pPr>
      <w:spacing w:after="200" w:line="276" w:lineRule="auto"/>
      <w:ind w:left="220"/>
      <w:jc w:val="left"/>
    </w:pPr>
    <w:rPr>
      <w:rFonts w:ascii="Calibri" w:eastAsia="Calibri" w:hAnsi="Calibri" w:cs="Arial"/>
      <w:sz w:val="22"/>
      <w:szCs w:val="22"/>
    </w:rPr>
  </w:style>
  <w:style w:type="paragraph" w:customStyle="1" w:styleId="Hesber">
    <w:name w:val="Hesber"/>
    <w:basedOn w:val="Normal"/>
    <w:uiPriority w:val="99"/>
    <w:rsid w:val="000A5E59"/>
    <w:pPr>
      <w:widowControl w:val="0"/>
      <w:autoSpaceDE w:val="0"/>
      <w:autoSpaceDN w:val="0"/>
      <w:adjustRightInd w:val="0"/>
      <w:snapToGrid w:val="0"/>
      <w:ind w:firstLine="340"/>
      <w:textAlignment w:val="center"/>
    </w:pPr>
    <w:rPr>
      <w:rFonts w:ascii="Arial" w:eastAsia="Arial Unicode MS" w:hAnsi="Arial" w:cs="Arial Unicode MS"/>
      <w:color w:val="000000"/>
      <w:sz w:val="20"/>
      <w:szCs w:val="26"/>
      <w:lang w:eastAsia="ja-JP"/>
    </w:rPr>
  </w:style>
  <w:style w:type="paragraph" w:styleId="TOC3">
    <w:name w:val="toc 3"/>
    <w:basedOn w:val="Normal"/>
    <w:next w:val="Normal"/>
    <w:autoRedefine/>
    <w:uiPriority w:val="39"/>
    <w:unhideWhenUsed/>
    <w:rsid w:val="000A5E59"/>
    <w:pPr>
      <w:spacing w:after="200" w:line="276" w:lineRule="auto"/>
      <w:ind w:left="440"/>
      <w:jc w:val="left"/>
    </w:pPr>
    <w:rPr>
      <w:rFonts w:ascii="Calibri" w:eastAsia="Calibri" w:hAnsi="Calibri" w:cs="Arial"/>
      <w:sz w:val="22"/>
      <w:szCs w:val="22"/>
    </w:rPr>
  </w:style>
  <w:style w:type="paragraph" w:customStyle="1" w:styleId="a2">
    <w:name w:val="פסקה רג"/>
    <w:basedOn w:val="Normal"/>
    <w:link w:val="a3"/>
    <w:rsid w:val="000A5E59"/>
    <w:pPr>
      <w:spacing w:before="120" w:after="120" w:line="336" w:lineRule="auto"/>
    </w:pPr>
    <w:rPr>
      <w:rFonts w:ascii="Times New Roman" w:eastAsia="Times New Roman" w:hAnsi="Times New Roman" w:cs="David"/>
    </w:rPr>
  </w:style>
  <w:style w:type="character" w:customStyle="1" w:styleId="a3">
    <w:name w:val="פסקה רג תו"/>
    <w:basedOn w:val="DefaultParagraphFont"/>
    <w:link w:val="a2"/>
    <w:rsid w:val="000A5E59"/>
    <w:rPr>
      <w:rFonts w:ascii="Times New Roman" w:eastAsia="Times New Roman" w:hAnsi="Times New Roman" w:cs="David"/>
      <w:sz w:val="24"/>
      <w:szCs w:val="24"/>
    </w:rPr>
  </w:style>
  <w:style w:type="paragraph" w:customStyle="1" w:styleId="a4">
    <w:name w:val="כות_ללא מספור"/>
    <w:basedOn w:val="Normal"/>
    <w:rsid w:val="000A5E59"/>
    <w:pPr>
      <w:spacing w:before="240" w:after="120"/>
    </w:pPr>
    <w:rPr>
      <w:rFonts w:ascii="Times New Roman" w:eastAsia="Times New Roman" w:hAnsi="Times New Roman" w:cs="David"/>
      <w:b/>
      <w:bCs/>
      <w:sz w:val="28"/>
      <w:szCs w:val="28"/>
      <w:lang w:eastAsia="he-IL"/>
    </w:rPr>
  </w:style>
  <w:style w:type="character" w:customStyle="1" w:styleId="apple-converted-space">
    <w:name w:val="apple-converted-space"/>
    <w:basedOn w:val="DefaultParagraphFont"/>
    <w:rsid w:val="000A5E59"/>
  </w:style>
  <w:style w:type="paragraph" w:styleId="ListParagraph">
    <w:name w:val="List Paragraph"/>
    <w:basedOn w:val="Normal"/>
    <w:uiPriority w:val="34"/>
    <w:qFormat/>
    <w:rsid w:val="000A5E59"/>
    <w:pPr>
      <w:spacing w:after="200" w:line="276" w:lineRule="auto"/>
      <w:ind w:left="720"/>
      <w:jc w:val="left"/>
    </w:pPr>
    <w:rPr>
      <w:rFonts w:ascii="Calibri" w:eastAsia="Calibri" w:hAnsi="Calibri" w:cs="Arial"/>
      <w:sz w:val="22"/>
      <w:szCs w:val="22"/>
    </w:rPr>
  </w:style>
  <w:style w:type="character" w:customStyle="1" w:styleId="pagedir">
    <w:name w:val="pagedir"/>
    <w:basedOn w:val="DefaultParagraphFont"/>
    <w:rsid w:val="000A5E59"/>
  </w:style>
  <w:style w:type="table" w:styleId="TableGrid">
    <w:name w:val="Table Grid"/>
    <w:basedOn w:val="TableNormal"/>
    <w:uiPriority w:val="59"/>
    <w:rsid w:val="001D712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BlockOutdent">
    <w:name w:val="Table BlockOutdent"/>
    <w:basedOn w:val="Normal"/>
    <w:uiPriority w:val="99"/>
    <w:rsid w:val="00442793"/>
    <w:pPr>
      <w:keepLines/>
      <w:widowControl w:val="0"/>
      <w:tabs>
        <w:tab w:val="left" w:pos="624"/>
        <w:tab w:val="left" w:pos="1247"/>
      </w:tabs>
      <w:autoSpaceDE w:val="0"/>
      <w:autoSpaceDN w:val="0"/>
      <w:adjustRightInd w:val="0"/>
      <w:snapToGrid w:val="0"/>
      <w:ind w:left="624" w:hanging="624"/>
      <w:textAlignment w:val="center"/>
    </w:pPr>
    <w:rPr>
      <w:rFonts w:ascii="Arial" w:eastAsia="Arial Unicode MS" w:hAnsi="Arial" w:cs="Arial Unicode MS"/>
      <w:color w:val="000000"/>
      <w:sz w:val="20"/>
      <w:szCs w:val="26"/>
      <w:lang w:eastAsia="ja-JP"/>
    </w:rPr>
  </w:style>
  <w:style w:type="paragraph" w:customStyle="1" w:styleId="TableBlock">
    <w:name w:val="Table Block"/>
    <w:basedOn w:val="Normal"/>
    <w:uiPriority w:val="99"/>
    <w:rsid w:val="00442793"/>
    <w:pPr>
      <w:keepLines/>
      <w:widowControl w:val="0"/>
      <w:tabs>
        <w:tab w:val="left" w:pos="624"/>
        <w:tab w:val="left" w:pos="1247"/>
      </w:tabs>
      <w:autoSpaceDE w:val="0"/>
      <w:autoSpaceDN w:val="0"/>
      <w:adjustRightInd w:val="0"/>
      <w:snapToGrid w:val="0"/>
      <w:textAlignment w:val="center"/>
    </w:pPr>
    <w:rPr>
      <w:rFonts w:ascii="Arial" w:eastAsia="Arial Unicode MS" w:hAnsi="Arial" w:cs="Arial Unicode MS"/>
      <w:color w:val="000000"/>
      <w:sz w:val="20"/>
      <w:szCs w:val="26"/>
      <w:lang w:eastAsia="ja-JP"/>
    </w:rPr>
  </w:style>
  <w:style w:type="paragraph" w:customStyle="1" w:styleId="HeadHatzaotHok">
    <w:name w:val="Head HatzaotHok"/>
    <w:basedOn w:val="Normal"/>
    <w:uiPriority w:val="99"/>
    <w:rsid w:val="00442793"/>
    <w:pPr>
      <w:keepNext/>
      <w:keepLines/>
      <w:widowControl w:val="0"/>
      <w:autoSpaceDE w:val="0"/>
      <w:autoSpaceDN w:val="0"/>
      <w:adjustRightInd w:val="0"/>
      <w:snapToGrid w:val="0"/>
      <w:spacing w:before="240"/>
      <w:jc w:val="center"/>
      <w:textAlignment w:val="center"/>
    </w:pPr>
    <w:rPr>
      <w:rFonts w:ascii="Arial" w:eastAsia="Arial Unicode MS" w:hAnsi="Arial" w:cs="Arial Unicode MS"/>
      <w:b/>
      <w:bCs/>
      <w:color w:val="000000"/>
      <w:sz w:val="20"/>
      <w:szCs w:val="26"/>
      <w:lang w:eastAsia="ja-JP"/>
    </w:rPr>
  </w:style>
  <w:style w:type="character" w:customStyle="1" w:styleId="default">
    <w:name w:val="default"/>
    <w:basedOn w:val="DefaultParagraphFont"/>
    <w:rsid w:val="00442793"/>
    <w:rPr>
      <w:rFonts w:ascii="Times New Roman" w:hAnsi="Times New Roman" w:cs="Times New Roman"/>
      <w:sz w:val="26"/>
      <w:szCs w:val="26"/>
    </w:rPr>
  </w:style>
  <w:style w:type="paragraph" w:customStyle="1" w:styleId="P00">
    <w:name w:val="P00"/>
    <w:rsid w:val="00442793"/>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ascii="Times New Roman" w:eastAsia="Times New Roman" w:hAnsi="Times New Roman" w:cs="Times New Roman"/>
      <w:noProof/>
      <w:szCs w:val="26"/>
      <w:lang w:eastAsia="he-IL"/>
    </w:rPr>
  </w:style>
  <w:style w:type="paragraph" w:customStyle="1" w:styleId="Hesber1st">
    <w:name w:val="Hesber 1st"/>
    <w:basedOn w:val="Hesber"/>
    <w:uiPriority w:val="99"/>
    <w:rsid w:val="00442793"/>
    <w:pPr>
      <w:tabs>
        <w:tab w:val="left" w:pos="680"/>
        <w:tab w:val="left" w:pos="1020"/>
      </w:tabs>
      <w:ind w:firstLine="0"/>
    </w:pPr>
  </w:style>
  <w:style w:type="paragraph" w:styleId="NoSpacing">
    <w:name w:val="No Spacing"/>
    <w:link w:val="NoSpacingChar"/>
    <w:uiPriority w:val="1"/>
    <w:qFormat/>
    <w:rsid w:val="007A79A8"/>
    <w:pPr>
      <w:bidi/>
      <w:jc w:val="both"/>
    </w:pPr>
    <w:rPr>
      <w:rFonts w:ascii="FrankRuehl" w:hAnsi="FrankRuehl" w:cs="FrankRuehl"/>
      <w:sz w:val="24"/>
      <w:szCs w:val="24"/>
    </w:rPr>
  </w:style>
  <w:style w:type="character" w:customStyle="1" w:styleId="NoSpacingChar">
    <w:name w:val="No Spacing Char"/>
    <w:basedOn w:val="DefaultParagraphFont"/>
    <w:link w:val="NoSpacing"/>
    <w:uiPriority w:val="1"/>
    <w:rsid w:val="005539AC"/>
    <w:rPr>
      <w:rFonts w:ascii="FrankRuehl" w:hAnsi="FrankRuehl" w:cs="FrankRuehl"/>
      <w:sz w:val="24"/>
      <w:szCs w:val="24"/>
      <w:lang w:val="en-US" w:eastAsia="en-US" w:bidi="he-IL"/>
    </w:rPr>
  </w:style>
  <w:style w:type="character" w:customStyle="1" w:styleId="Heading10">
    <w:name w:val="Heading #1"/>
    <w:link w:val="Heading11"/>
    <w:uiPriority w:val="99"/>
    <w:rsid w:val="00C30F47"/>
    <w:rPr>
      <w:rFonts w:ascii="Times New Roman" w:hAnsi="Times New Roman" w:cs="Times New Roman"/>
      <w:b/>
      <w:bCs/>
      <w:sz w:val="52"/>
      <w:szCs w:val="52"/>
      <w:shd w:val="clear" w:color="auto" w:fill="FFFFFF"/>
    </w:rPr>
  </w:style>
  <w:style w:type="character" w:customStyle="1" w:styleId="Heading20">
    <w:name w:val="Heading #2"/>
    <w:link w:val="Heading21"/>
    <w:uiPriority w:val="99"/>
    <w:rsid w:val="00C30F47"/>
    <w:rPr>
      <w:rFonts w:ascii="Times New Roman" w:hAnsi="Times New Roman" w:cs="Times New Roman"/>
      <w:b/>
      <w:bCs/>
      <w:i/>
      <w:iCs/>
      <w:sz w:val="40"/>
      <w:szCs w:val="40"/>
      <w:shd w:val="clear" w:color="auto" w:fill="FFFFFF"/>
    </w:rPr>
  </w:style>
  <w:style w:type="character" w:customStyle="1" w:styleId="Heading217pt">
    <w:name w:val="Heading #2 + 17 pt"/>
    <w:aliases w:val="Not Italic"/>
    <w:uiPriority w:val="99"/>
    <w:rsid w:val="00C30F47"/>
    <w:rPr>
      <w:rFonts w:ascii="Times New Roman" w:hAnsi="Times New Roman" w:cs="Times New Roman"/>
      <w:b/>
      <w:bCs/>
      <w:i w:val="0"/>
      <w:iCs w:val="0"/>
      <w:sz w:val="34"/>
      <w:szCs w:val="34"/>
      <w:u w:val="single"/>
      <w:lang w:bidi="he-IL"/>
    </w:rPr>
  </w:style>
  <w:style w:type="character" w:customStyle="1" w:styleId="Heading40">
    <w:name w:val="Heading #4"/>
    <w:link w:val="Heading41"/>
    <w:uiPriority w:val="99"/>
    <w:rsid w:val="00C30F47"/>
    <w:rPr>
      <w:rFonts w:ascii="Times New Roman" w:hAnsi="Times New Roman" w:cs="Times New Roman"/>
      <w:b/>
      <w:bCs/>
      <w:sz w:val="34"/>
      <w:szCs w:val="34"/>
      <w:shd w:val="clear" w:color="auto" w:fill="FFFFFF"/>
    </w:rPr>
  </w:style>
  <w:style w:type="character" w:customStyle="1" w:styleId="Heading42">
    <w:name w:val="Heading #42"/>
    <w:uiPriority w:val="99"/>
    <w:rsid w:val="00C30F47"/>
    <w:rPr>
      <w:rFonts w:ascii="Times New Roman" w:hAnsi="Times New Roman" w:cs="Times New Roman"/>
      <w:b/>
      <w:bCs/>
      <w:sz w:val="34"/>
      <w:szCs w:val="34"/>
      <w:u w:val="single"/>
      <w:lang w:bidi="he-IL"/>
    </w:rPr>
  </w:style>
  <w:style w:type="character" w:customStyle="1" w:styleId="BodytextItalic">
    <w:name w:val="Body text + Italic"/>
    <w:uiPriority w:val="99"/>
    <w:rsid w:val="00C30F47"/>
    <w:rPr>
      <w:rFonts w:ascii="Times New Roman" w:hAnsi="Times New Roman" w:cs="Times New Roman"/>
      <w:i/>
      <w:iCs/>
      <w:sz w:val="28"/>
      <w:szCs w:val="28"/>
      <w:lang w:bidi="he-IL"/>
    </w:rPr>
  </w:style>
  <w:style w:type="character" w:customStyle="1" w:styleId="Bodytext20">
    <w:name w:val="Body text (2)"/>
    <w:link w:val="Bodytext21"/>
    <w:uiPriority w:val="99"/>
    <w:rsid w:val="00C30F47"/>
    <w:rPr>
      <w:rFonts w:ascii="Times New Roman" w:hAnsi="Times New Roman" w:cs="Times New Roman"/>
      <w:i/>
      <w:iCs/>
      <w:sz w:val="28"/>
      <w:szCs w:val="28"/>
      <w:shd w:val="clear" w:color="auto" w:fill="FFFFFF"/>
    </w:rPr>
  </w:style>
  <w:style w:type="character" w:customStyle="1" w:styleId="BodytextBold">
    <w:name w:val="Body text + Bold"/>
    <w:uiPriority w:val="99"/>
    <w:rsid w:val="00C30F47"/>
    <w:rPr>
      <w:rFonts w:ascii="Times New Roman" w:hAnsi="Times New Roman" w:cs="Times New Roman"/>
      <w:b/>
      <w:bCs/>
      <w:sz w:val="28"/>
      <w:szCs w:val="28"/>
      <w:lang w:bidi="he-IL"/>
    </w:rPr>
  </w:style>
  <w:style w:type="character" w:customStyle="1" w:styleId="Heading30">
    <w:name w:val="Heading #3"/>
    <w:link w:val="Heading31"/>
    <w:uiPriority w:val="99"/>
    <w:rsid w:val="00C30F47"/>
    <w:rPr>
      <w:rFonts w:ascii="Times New Roman" w:hAnsi="Times New Roman" w:cs="Times New Roman"/>
      <w:b/>
      <w:bCs/>
      <w:sz w:val="34"/>
      <w:szCs w:val="34"/>
      <w:shd w:val="clear" w:color="auto" w:fill="FFFFFF"/>
    </w:rPr>
  </w:style>
  <w:style w:type="character" w:customStyle="1" w:styleId="Heading32">
    <w:name w:val="Heading #32"/>
    <w:uiPriority w:val="99"/>
    <w:rsid w:val="00C30F47"/>
    <w:rPr>
      <w:rFonts w:ascii="Times New Roman" w:hAnsi="Times New Roman" w:cs="Times New Roman"/>
      <w:b/>
      <w:bCs/>
      <w:sz w:val="34"/>
      <w:szCs w:val="34"/>
      <w:u w:val="single"/>
      <w:lang w:bidi="he-IL"/>
    </w:rPr>
  </w:style>
  <w:style w:type="paragraph" w:customStyle="1" w:styleId="Heading11">
    <w:name w:val="Heading #11"/>
    <w:basedOn w:val="Normal"/>
    <w:link w:val="Heading10"/>
    <w:uiPriority w:val="99"/>
    <w:rsid w:val="00C30F47"/>
    <w:pPr>
      <w:shd w:val="clear" w:color="auto" w:fill="FFFFFF"/>
      <w:spacing w:after="720" w:line="240" w:lineRule="atLeast"/>
      <w:jc w:val="left"/>
      <w:outlineLvl w:val="0"/>
    </w:pPr>
    <w:rPr>
      <w:rFonts w:ascii="Times New Roman" w:hAnsi="Times New Roman" w:cs="Times New Roman"/>
      <w:b/>
      <w:bCs/>
      <w:sz w:val="52"/>
      <w:szCs w:val="52"/>
    </w:rPr>
  </w:style>
  <w:style w:type="paragraph" w:customStyle="1" w:styleId="Heading21">
    <w:name w:val="Heading #21"/>
    <w:basedOn w:val="Normal"/>
    <w:link w:val="Heading20"/>
    <w:uiPriority w:val="99"/>
    <w:rsid w:val="00C30F47"/>
    <w:pPr>
      <w:shd w:val="clear" w:color="auto" w:fill="FFFFFF"/>
      <w:spacing w:before="720" w:line="835" w:lineRule="exact"/>
      <w:ind w:firstLine="1020"/>
      <w:jc w:val="left"/>
      <w:outlineLvl w:val="1"/>
    </w:pPr>
    <w:rPr>
      <w:rFonts w:ascii="Times New Roman" w:hAnsi="Times New Roman" w:cs="Times New Roman"/>
      <w:b/>
      <w:bCs/>
      <w:i/>
      <w:iCs/>
      <w:sz w:val="40"/>
      <w:szCs w:val="40"/>
    </w:rPr>
  </w:style>
  <w:style w:type="paragraph" w:customStyle="1" w:styleId="Heading41">
    <w:name w:val="Heading #41"/>
    <w:basedOn w:val="Normal"/>
    <w:link w:val="Heading40"/>
    <w:uiPriority w:val="99"/>
    <w:rsid w:val="00C30F47"/>
    <w:pPr>
      <w:shd w:val="clear" w:color="auto" w:fill="FFFFFF"/>
      <w:spacing w:before="360" w:after="360" w:line="240" w:lineRule="atLeast"/>
      <w:jc w:val="left"/>
      <w:outlineLvl w:val="3"/>
    </w:pPr>
    <w:rPr>
      <w:rFonts w:ascii="Times New Roman" w:hAnsi="Times New Roman" w:cs="Times New Roman"/>
      <w:b/>
      <w:bCs/>
      <w:sz w:val="34"/>
      <w:szCs w:val="34"/>
    </w:rPr>
  </w:style>
  <w:style w:type="paragraph" w:customStyle="1" w:styleId="Bodytext21">
    <w:name w:val="Body text (2)1"/>
    <w:basedOn w:val="Normal"/>
    <w:link w:val="Bodytext20"/>
    <w:uiPriority w:val="99"/>
    <w:rsid w:val="00C30F47"/>
    <w:pPr>
      <w:shd w:val="clear" w:color="auto" w:fill="FFFFFF"/>
      <w:spacing w:before="300" w:after="300" w:line="322" w:lineRule="exact"/>
    </w:pPr>
    <w:rPr>
      <w:rFonts w:ascii="Times New Roman" w:hAnsi="Times New Roman" w:cs="Times New Roman"/>
      <w:i/>
      <w:iCs/>
      <w:sz w:val="28"/>
      <w:szCs w:val="28"/>
    </w:rPr>
  </w:style>
  <w:style w:type="paragraph" w:customStyle="1" w:styleId="Heading31">
    <w:name w:val="Heading #31"/>
    <w:basedOn w:val="Normal"/>
    <w:link w:val="Heading30"/>
    <w:uiPriority w:val="99"/>
    <w:rsid w:val="00C30F47"/>
    <w:pPr>
      <w:shd w:val="clear" w:color="auto" w:fill="FFFFFF"/>
      <w:spacing w:before="420" w:after="420" w:line="240" w:lineRule="atLeast"/>
      <w:jc w:val="left"/>
      <w:outlineLvl w:val="2"/>
    </w:pPr>
    <w:rPr>
      <w:rFonts w:ascii="Times New Roman" w:hAnsi="Times New Roman" w:cs="Times New Roman"/>
      <w:b/>
      <w:bCs/>
      <w:sz w:val="34"/>
      <w:szCs w:val="34"/>
    </w:rPr>
  </w:style>
  <w:style w:type="paragraph" w:styleId="CommentSubject">
    <w:name w:val="annotation subject"/>
    <w:basedOn w:val="CommentText"/>
    <w:next w:val="CommentText"/>
    <w:link w:val="CommentSubjectChar"/>
    <w:uiPriority w:val="99"/>
    <w:semiHidden/>
    <w:unhideWhenUsed/>
    <w:rsid w:val="00414627"/>
    <w:pPr>
      <w:bidi/>
      <w:jc w:val="both"/>
    </w:pPr>
    <w:rPr>
      <w:rFonts w:ascii="FrankRuehl" w:eastAsia="FrankRuehl" w:hAnsi="FrankRuehl" w:cs="FrankRuehl"/>
      <w:b/>
      <w:bCs/>
      <w:lang w:eastAsia="en-US" w:bidi="he-IL"/>
    </w:rPr>
  </w:style>
  <w:style w:type="character" w:customStyle="1" w:styleId="CommentSubjectChar">
    <w:name w:val="Comment Subject Char"/>
    <w:basedOn w:val="CommentTextChar"/>
    <w:link w:val="CommentSubject"/>
    <w:uiPriority w:val="99"/>
    <w:semiHidden/>
    <w:rsid w:val="00414627"/>
    <w:rPr>
      <w:rFonts w:ascii="FrankRuehl" w:eastAsia="Calibri" w:hAnsi="FrankRuehl" w:cs="FrankRuehl"/>
      <w:b/>
      <w:bCs/>
      <w:sz w:val="20"/>
      <w:szCs w:val="20"/>
      <w:lang w:eastAsia="de-DE" w:bidi="ar-SA"/>
    </w:rPr>
  </w:style>
  <w:style w:type="character" w:customStyle="1" w:styleId="Heading5Char">
    <w:name w:val="Heading 5 Char"/>
    <w:basedOn w:val="DefaultParagraphFont"/>
    <w:link w:val="Heading5"/>
    <w:rsid w:val="00BB1225"/>
    <w:rPr>
      <w:rFonts w:ascii="Trebuchet MS" w:eastAsia="Times New Roman" w:hAnsi="Trebuchet MS" w:cs="Trebuchet MS"/>
      <w:color w:val="666666"/>
      <w:sz w:val="22"/>
      <w:szCs w:val="22"/>
    </w:rPr>
  </w:style>
  <w:style w:type="character" w:customStyle="1" w:styleId="Heading6Char">
    <w:name w:val="Heading 6 Char"/>
    <w:basedOn w:val="DefaultParagraphFont"/>
    <w:link w:val="Heading6"/>
    <w:rsid w:val="00BB1225"/>
    <w:rPr>
      <w:rFonts w:ascii="Trebuchet MS" w:eastAsia="Times New Roman" w:hAnsi="Trebuchet MS" w:cs="Trebuchet MS"/>
      <w:i/>
      <w:iCs/>
      <w:color w:val="666666"/>
      <w:sz w:val="22"/>
      <w:szCs w:val="22"/>
    </w:rPr>
  </w:style>
  <w:style w:type="paragraph" w:styleId="Subtitle">
    <w:name w:val="Subtitle"/>
    <w:basedOn w:val="Normal"/>
    <w:link w:val="SubtitleChar"/>
    <w:qFormat/>
    <w:rsid w:val="00BB1225"/>
    <w:pPr>
      <w:widowControl w:val="0"/>
      <w:bidi w:val="0"/>
      <w:spacing w:after="200" w:line="276" w:lineRule="auto"/>
      <w:jc w:val="left"/>
    </w:pPr>
    <w:rPr>
      <w:rFonts w:ascii="Trebuchet MS" w:eastAsia="Times New Roman" w:hAnsi="Trebuchet MS" w:cs="Trebuchet MS"/>
      <w:i/>
      <w:iCs/>
      <w:color w:val="666666"/>
      <w:sz w:val="26"/>
      <w:szCs w:val="26"/>
    </w:rPr>
  </w:style>
  <w:style w:type="character" w:customStyle="1" w:styleId="SubtitleChar">
    <w:name w:val="Subtitle Char"/>
    <w:basedOn w:val="DefaultParagraphFont"/>
    <w:link w:val="Subtitle"/>
    <w:rsid w:val="00BB1225"/>
    <w:rPr>
      <w:rFonts w:ascii="Trebuchet MS" w:eastAsia="Times New Roman" w:hAnsi="Trebuchet MS" w:cs="Trebuchet MS"/>
      <w:i/>
      <w:iCs/>
      <w:color w:val="666666"/>
      <w:sz w:val="26"/>
      <w:szCs w:val="26"/>
    </w:rPr>
  </w:style>
  <w:style w:type="character" w:styleId="FollowedHyperlink">
    <w:name w:val="FollowedHyperlink"/>
    <w:rsid w:val="00BB1225"/>
    <w:rPr>
      <w:rFonts w:cs="Times New Roman"/>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FrankRuehl"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0"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0D4"/>
    <w:pPr>
      <w:bidi/>
      <w:spacing w:line="360" w:lineRule="auto"/>
      <w:jc w:val="both"/>
    </w:pPr>
    <w:rPr>
      <w:rFonts w:ascii="FrankRuehl" w:hAnsi="FrankRuehl" w:cs="FrankRuehl"/>
      <w:sz w:val="24"/>
      <w:szCs w:val="24"/>
    </w:rPr>
  </w:style>
  <w:style w:type="paragraph" w:styleId="Heading1">
    <w:name w:val="heading 1"/>
    <w:aliases w:val="כותרת שער"/>
    <w:basedOn w:val="Normal"/>
    <w:next w:val="Normal"/>
    <w:link w:val="Heading1Char"/>
    <w:autoRedefine/>
    <w:uiPriority w:val="9"/>
    <w:qFormat/>
    <w:rsid w:val="000054F7"/>
    <w:pPr>
      <w:keepNext/>
      <w:keepLines/>
      <w:spacing w:line="240" w:lineRule="auto"/>
      <w:jc w:val="center"/>
      <w:outlineLvl w:val="0"/>
    </w:pPr>
    <w:rPr>
      <w:rFonts w:ascii="Cambria" w:eastAsia="Times New Roman" w:hAnsi="Cambria" w:cs="BN Oria"/>
      <w:color w:val="76923C"/>
      <w:sz w:val="20"/>
      <w:szCs w:val="96"/>
    </w:rPr>
  </w:style>
  <w:style w:type="paragraph" w:styleId="Heading2">
    <w:name w:val="heading 2"/>
    <w:aliases w:val="כותרת פרק ראשי"/>
    <w:basedOn w:val="Heading1"/>
    <w:next w:val="Normal"/>
    <w:link w:val="Heading2Char"/>
    <w:uiPriority w:val="9"/>
    <w:qFormat/>
    <w:rsid w:val="00B63828"/>
    <w:pPr>
      <w:outlineLvl w:val="1"/>
    </w:pPr>
    <w:rPr>
      <w:rFonts w:cs="BN Madregot Bold"/>
      <w:b/>
      <w:bCs/>
      <w:sz w:val="28"/>
      <w:szCs w:val="60"/>
    </w:rPr>
  </w:style>
  <w:style w:type="paragraph" w:styleId="Heading3">
    <w:name w:val="heading 3"/>
    <w:aliases w:val="כותרת רשימה"/>
    <w:basedOn w:val="Normal"/>
    <w:next w:val="Normal"/>
    <w:link w:val="Heading3Char"/>
    <w:uiPriority w:val="9"/>
    <w:unhideWhenUsed/>
    <w:qFormat/>
    <w:rsid w:val="00514D94"/>
    <w:pPr>
      <w:keepNext/>
      <w:outlineLvl w:val="2"/>
    </w:pPr>
    <w:rPr>
      <w:rFonts w:ascii="Cambria" w:eastAsia="Times New Roman" w:hAnsi="Cambria"/>
      <w:b/>
      <w:bCs/>
      <w:sz w:val="26"/>
    </w:rPr>
  </w:style>
  <w:style w:type="paragraph" w:styleId="Heading4">
    <w:name w:val="heading 4"/>
    <w:aliases w:val="Footnote"/>
    <w:basedOn w:val="Normal"/>
    <w:next w:val="Normal"/>
    <w:link w:val="Heading4Char"/>
    <w:uiPriority w:val="9"/>
    <w:unhideWhenUsed/>
    <w:qFormat/>
    <w:rsid w:val="00217AD9"/>
    <w:pPr>
      <w:keepNext/>
      <w:spacing w:line="240" w:lineRule="auto"/>
      <w:outlineLvl w:val="3"/>
    </w:pPr>
    <w:rPr>
      <w:rFonts w:ascii="Calibri" w:eastAsia="Times New Roman" w:hAnsi="Calibri" w:cs="David"/>
      <w:b/>
      <w:bCs/>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כותרת פרק ראשי Char"/>
    <w:basedOn w:val="DefaultParagraphFont"/>
    <w:link w:val="Heading2"/>
    <w:uiPriority w:val="9"/>
    <w:rsid w:val="007A79A8"/>
    <w:rPr>
      <w:rFonts w:ascii="Cambria" w:eastAsia="Times New Roman" w:hAnsi="Cambria" w:cs="BN Madregot Bold"/>
      <w:b/>
      <w:bCs/>
      <w:color w:val="76923C"/>
      <w:sz w:val="28"/>
      <w:szCs w:val="60"/>
    </w:rPr>
  </w:style>
  <w:style w:type="character" w:customStyle="1" w:styleId="Heading1Char">
    <w:name w:val="Heading 1 Char"/>
    <w:aliases w:val="כותרת שער Char"/>
    <w:basedOn w:val="DefaultParagraphFont"/>
    <w:link w:val="Heading1"/>
    <w:uiPriority w:val="9"/>
    <w:rsid w:val="000054F7"/>
    <w:rPr>
      <w:rFonts w:ascii="Cambria" w:eastAsia="Times New Roman" w:hAnsi="Cambria" w:cs="BN Oria"/>
      <w:color w:val="76923C"/>
      <w:szCs w:val="96"/>
    </w:rPr>
  </w:style>
  <w:style w:type="character" w:customStyle="1" w:styleId="Heading4Char">
    <w:name w:val="Heading 4 Char"/>
    <w:aliases w:val="Footnote Char"/>
    <w:basedOn w:val="DefaultParagraphFont"/>
    <w:link w:val="Heading4"/>
    <w:uiPriority w:val="9"/>
    <w:rsid w:val="00217AD9"/>
    <w:rPr>
      <w:rFonts w:ascii="Calibri" w:eastAsia="Times New Roman" w:hAnsi="Calibri" w:cs="David"/>
      <w:b/>
      <w:bCs/>
      <w:sz w:val="28"/>
    </w:rPr>
  </w:style>
  <w:style w:type="character" w:customStyle="1" w:styleId="Heading3Char">
    <w:name w:val="Heading 3 Char"/>
    <w:aliases w:val="כותרת רשימה Char"/>
    <w:basedOn w:val="DefaultParagraphFont"/>
    <w:link w:val="Heading3"/>
    <w:uiPriority w:val="9"/>
    <w:rsid w:val="00514D94"/>
    <w:rPr>
      <w:rFonts w:ascii="Cambria" w:eastAsia="Times New Roman" w:hAnsi="Cambria" w:cs="FrankRuehl"/>
      <w:b/>
      <w:bCs/>
      <w:sz w:val="26"/>
      <w:szCs w:val="24"/>
    </w:rPr>
  </w:style>
  <w:style w:type="character" w:styleId="Emphasis">
    <w:name w:val="Emphasis"/>
    <w:basedOn w:val="DefaultParagraphFont"/>
    <w:qFormat/>
    <w:rsid w:val="006F1D90"/>
    <w:rPr>
      <w:rFonts w:cs="FrankRuehl"/>
      <w:i/>
      <w:szCs w:val="52"/>
    </w:rPr>
  </w:style>
  <w:style w:type="character" w:styleId="Strong">
    <w:name w:val="Strong"/>
    <w:aliases w:val="English"/>
    <w:basedOn w:val="DefaultParagraphFont"/>
    <w:qFormat/>
    <w:rsid w:val="002C3949"/>
    <w:rPr>
      <w:rFonts w:cs="Calibri"/>
      <w:b/>
      <w:szCs w:val="24"/>
    </w:rPr>
  </w:style>
  <w:style w:type="character" w:styleId="SubtleReference">
    <w:name w:val="Subtle Reference"/>
    <w:basedOn w:val="DefaultParagraphFont"/>
    <w:uiPriority w:val="31"/>
    <w:qFormat/>
    <w:rsid w:val="000C6722"/>
    <w:rPr>
      <w:rFonts w:cs="David"/>
      <w:smallCaps/>
      <w:color w:val="auto"/>
      <w:szCs w:val="20"/>
      <w:u w:val="none"/>
    </w:rPr>
  </w:style>
  <w:style w:type="paragraph" w:customStyle="1" w:styleId="110">
    <w:name w:val="כותרת 11"/>
    <w:basedOn w:val="Normal"/>
    <w:next w:val="Normal"/>
    <w:autoRedefine/>
    <w:qFormat/>
    <w:rsid w:val="00CE7C74"/>
    <w:pPr>
      <w:spacing w:after="200" w:line="276" w:lineRule="auto"/>
      <w:jc w:val="left"/>
    </w:pPr>
    <w:rPr>
      <w:rFonts w:ascii="Calibri" w:eastAsia="Calibri" w:hAnsi="Calibri" w:cs="BN Nautilus"/>
      <w:bCs/>
      <w:sz w:val="22"/>
      <w:szCs w:val="36"/>
    </w:rPr>
  </w:style>
  <w:style w:type="paragraph" w:customStyle="1" w:styleId="21">
    <w:name w:val="כותרת 21"/>
    <w:basedOn w:val="Heading2"/>
    <w:next w:val="Normal"/>
    <w:autoRedefine/>
    <w:qFormat/>
    <w:rsid w:val="00CE7C74"/>
    <w:pPr>
      <w:jc w:val="both"/>
    </w:pPr>
    <w:rPr>
      <w:rFonts w:ascii="Calibri" w:hAnsi="Calibri"/>
      <w:bCs w:val="0"/>
    </w:rPr>
  </w:style>
  <w:style w:type="character" w:customStyle="1" w:styleId="10">
    <w:name w:val="רגיל1"/>
    <w:basedOn w:val="DefaultParagraphFont"/>
    <w:uiPriority w:val="1"/>
    <w:qFormat/>
    <w:rsid w:val="00277EBE"/>
    <w:rPr>
      <w:rFonts w:cs="FrankRuehl"/>
      <w:szCs w:val="24"/>
    </w:rPr>
  </w:style>
  <w:style w:type="character" w:customStyle="1" w:styleId="a">
    <w:name w:val="הערת שוליים"/>
    <w:basedOn w:val="FootnoteReference"/>
    <w:uiPriority w:val="1"/>
    <w:qFormat/>
    <w:rsid w:val="00277EBE"/>
    <w:rPr>
      <w:rFonts w:ascii="Times New Roman" w:hAnsi="Times New Roman" w:cs="David"/>
      <w:szCs w:val="20"/>
      <w:vertAlign w:val="superscript"/>
    </w:rPr>
  </w:style>
  <w:style w:type="character" w:styleId="FootnoteReference">
    <w:name w:val="footnote reference"/>
    <w:basedOn w:val="DefaultParagraphFont"/>
    <w:uiPriority w:val="99"/>
    <w:unhideWhenUsed/>
    <w:rsid w:val="00277EBE"/>
    <w:rPr>
      <w:vertAlign w:val="superscript"/>
    </w:rPr>
  </w:style>
  <w:style w:type="paragraph" w:customStyle="1" w:styleId="a0">
    <w:name w:val="תרשים"/>
    <w:basedOn w:val="Normal"/>
    <w:autoRedefine/>
    <w:qFormat/>
    <w:rsid w:val="00277EBE"/>
    <w:pPr>
      <w:jc w:val="center"/>
    </w:pPr>
    <w:rPr>
      <w:rFonts w:ascii="Tahoma" w:eastAsia="Times New Roman" w:hAnsi="Tahoma" w:cs="Aharoni"/>
      <w:bCs/>
      <w:szCs w:val="20"/>
    </w:rPr>
  </w:style>
  <w:style w:type="paragraph" w:styleId="BodyText">
    <w:name w:val="Body Text"/>
    <w:basedOn w:val="Normal"/>
    <w:link w:val="BodyTextChar"/>
    <w:uiPriority w:val="99"/>
    <w:qFormat/>
    <w:rsid w:val="0011160F"/>
    <w:pPr>
      <w:bidi w:val="0"/>
      <w:jc w:val="left"/>
    </w:pPr>
    <w:rPr>
      <w:rFonts w:ascii="Calibri" w:eastAsia="Calibri" w:hAnsi="Calibri" w:cs="Arial"/>
      <w:lang w:eastAsia="de-DE" w:bidi="ar-SA"/>
    </w:rPr>
  </w:style>
  <w:style w:type="character" w:customStyle="1" w:styleId="BodyTextChar">
    <w:name w:val="Body Text Char"/>
    <w:basedOn w:val="DefaultParagraphFont"/>
    <w:link w:val="BodyText"/>
    <w:uiPriority w:val="99"/>
    <w:rsid w:val="0011160F"/>
    <w:rPr>
      <w:rFonts w:ascii="Calibri" w:eastAsia="Calibri" w:hAnsi="Calibri" w:cs="Arial"/>
      <w:sz w:val="24"/>
      <w:szCs w:val="24"/>
      <w:lang w:eastAsia="de-DE" w:bidi="ar-SA"/>
    </w:rPr>
  </w:style>
  <w:style w:type="paragraph" w:styleId="FootnoteText">
    <w:name w:val="footnote text"/>
    <w:basedOn w:val="Normal"/>
    <w:link w:val="FootnoteTextChar"/>
    <w:uiPriority w:val="99"/>
    <w:unhideWhenUsed/>
    <w:rsid w:val="0011160F"/>
    <w:pPr>
      <w:bidi w:val="0"/>
      <w:spacing w:line="240" w:lineRule="auto"/>
      <w:jc w:val="left"/>
    </w:pPr>
    <w:rPr>
      <w:rFonts w:ascii="Times New Roman" w:eastAsia="Calibri" w:hAnsi="Times New Roman" w:cs="Times New Roman"/>
      <w:sz w:val="20"/>
      <w:szCs w:val="20"/>
      <w:lang w:eastAsia="de-DE" w:bidi="ar-SA"/>
    </w:rPr>
  </w:style>
  <w:style w:type="character" w:customStyle="1" w:styleId="FootnoteTextChar">
    <w:name w:val="Footnote Text Char"/>
    <w:basedOn w:val="DefaultParagraphFont"/>
    <w:link w:val="FootnoteText"/>
    <w:uiPriority w:val="99"/>
    <w:rsid w:val="0011160F"/>
    <w:rPr>
      <w:rFonts w:ascii="Times New Roman" w:eastAsia="Calibri" w:hAnsi="Times New Roman" w:cs="Times New Roman"/>
      <w:sz w:val="20"/>
      <w:szCs w:val="20"/>
      <w:lang w:eastAsia="de-DE" w:bidi="ar-SA"/>
    </w:rPr>
  </w:style>
  <w:style w:type="character" w:styleId="CommentReference">
    <w:name w:val="annotation reference"/>
    <w:basedOn w:val="DefaultParagraphFont"/>
    <w:semiHidden/>
    <w:unhideWhenUsed/>
    <w:rsid w:val="0011160F"/>
    <w:rPr>
      <w:sz w:val="16"/>
      <w:szCs w:val="16"/>
    </w:rPr>
  </w:style>
  <w:style w:type="paragraph" w:styleId="CommentText">
    <w:name w:val="annotation text"/>
    <w:basedOn w:val="Normal"/>
    <w:link w:val="CommentTextChar"/>
    <w:semiHidden/>
    <w:unhideWhenUsed/>
    <w:rsid w:val="0011160F"/>
    <w:pPr>
      <w:bidi w:val="0"/>
      <w:spacing w:line="240" w:lineRule="auto"/>
      <w:jc w:val="left"/>
    </w:pPr>
    <w:rPr>
      <w:rFonts w:ascii="Times New Roman" w:eastAsia="Calibri" w:hAnsi="Times New Roman" w:cs="Times New Roman"/>
      <w:sz w:val="20"/>
      <w:szCs w:val="20"/>
      <w:lang w:eastAsia="de-DE" w:bidi="ar-SA"/>
    </w:rPr>
  </w:style>
  <w:style w:type="character" w:customStyle="1" w:styleId="CommentTextChar">
    <w:name w:val="Comment Text Char"/>
    <w:basedOn w:val="DefaultParagraphFont"/>
    <w:link w:val="CommentText"/>
    <w:semiHidden/>
    <w:rsid w:val="0011160F"/>
    <w:rPr>
      <w:rFonts w:ascii="Times New Roman" w:eastAsia="Calibri" w:hAnsi="Times New Roman" w:cs="Times New Roman"/>
      <w:sz w:val="20"/>
      <w:szCs w:val="20"/>
      <w:lang w:eastAsia="de-DE" w:bidi="ar-SA"/>
    </w:rPr>
  </w:style>
  <w:style w:type="character" w:customStyle="1" w:styleId="a1">
    <w:name w:val="תווי הערת שוליים"/>
    <w:basedOn w:val="DefaultParagraphFont"/>
    <w:rsid w:val="0011160F"/>
    <w:rPr>
      <w:vertAlign w:val="superscript"/>
    </w:rPr>
  </w:style>
  <w:style w:type="character" w:styleId="Hyperlink">
    <w:name w:val="Hyperlink"/>
    <w:basedOn w:val="DefaultParagraphFont"/>
    <w:uiPriority w:val="99"/>
    <w:rsid w:val="0011160F"/>
    <w:rPr>
      <w:color w:val="0000FF"/>
      <w:u w:val="single"/>
    </w:rPr>
  </w:style>
  <w:style w:type="paragraph" w:customStyle="1" w:styleId="1">
    <w:name w:val="כות_1"/>
    <w:basedOn w:val="Normal"/>
    <w:rsid w:val="0011160F"/>
    <w:pPr>
      <w:numPr>
        <w:numId w:val="1"/>
      </w:numPr>
      <w:spacing w:before="240" w:after="120"/>
      <w:ind w:left="364" w:right="0"/>
    </w:pPr>
    <w:rPr>
      <w:rFonts w:ascii="Times New Roman" w:eastAsia="Times New Roman" w:hAnsi="Times New Roman" w:cs="David"/>
      <w:b/>
      <w:bCs/>
      <w:sz w:val="28"/>
      <w:szCs w:val="28"/>
      <w:lang w:eastAsia="he-IL"/>
    </w:rPr>
  </w:style>
  <w:style w:type="paragraph" w:customStyle="1" w:styleId="11">
    <w:name w:val="כות_1.1"/>
    <w:basedOn w:val="1"/>
    <w:rsid w:val="0011160F"/>
    <w:pPr>
      <w:numPr>
        <w:ilvl w:val="1"/>
      </w:numPr>
      <w:ind w:left="350" w:right="0"/>
    </w:pPr>
  </w:style>
  <w:style w:type="paragraph" w:customStyle="1" w:styleId="111">
    <w:name w:val="כות_1.1.1"/>
    <w:basedOn w:val="11"/>
    <w:rsid w:val="0011160F"/>
    <w:pPr>
      <w:numPr>
        <w:ilvl w:val="2"/>
      </w:numPr>
      <w:ind w:left="350" w:right="0"/>
    </w:pPr>
  </w:style>
  <w:style w:type="paragraph" w:styleId="Title">
    <w:name w:val="Title"/>
    <w:basedOn w:val="Normal"/>
    <w:link w:val="TitleChar"/>
    <w:uiPriority w:val="10"/>
    <w:qFormat/>
    <w:rsid w:val="0011160F"/>
    <w:pPr>
      <w:bidi w:val="0"/>
      <w:jc w:val="center"/>
    </w:pPr>
    <w:rPr>
      <w:rFonts w:ascii="Times New Roman" w:eastAsia="Times New Roman" w:hAnsi="Times New Roman" w:cs="Times New Roman"/>
      <w:i/>
      <w:iCs/>
      <w:sz w:val="40"/>
      <w:szCs w:val="40"/>
      <w:lang w:eastAsia="he-IL"/>
    </w:rPr>
  </w:style>
  <w:style w:type="character" w:customStyle="1" w:styleId="TitleChar">
    <w:name w:val="Title Char"/>
    <w:basedOn w:val="DefaultParagraphFont"/>
    <w:link w:val="Title"/>
    <w:uiPriority w:val="10"/>
    <w:rsid w:val="0011160F"/>
    <w:rPr>
      <w:rFonts w:ascii="Times New Roman" w:eastAsia="Times New Roman" w:hAnsi="Times New Roman" w:cs="Times New Roman"/>
      <w:i/>
      <w:iCs/>
      <w:sz w:val="40"/>
      <w:szCs w:val="40"/>
      <w:lang w:eastAsia="he-IL"/>
    </w:rPr>
  </w:style>
  <w:style w:type="paragraph" w:styleId="BodyText2">
    <w:name w:val="Body Text 2"/>
    <w:basedOn w:val="Normal"/>
    <w:link w:val="BodyText2Char"/>
    <w:uiPriority w:val="99"/>
    <w:semiHidden/>
    <w:unhideWhenUsed/>
    <w:rsid w:val="0011160F"/>
    <w:pPr>
      <w:spacing w:after="120" w:line="480" w:lineRule="auto"/>
    </w:pPr>
  </w:style>
  <w:style w:type="character" w:customStyle="1" w:styleId="BodyText2Char">
    <w:name w:val="Body Text 2 Char"/>
    <w:basedOn w:val="DefaultParagraphFont"/>
    <w:link w:val="BodyText2"/>
    <w:uiPriority w:val="99"/>
    <w:semiHidden/>
    <w:rsid w:val="0011160F"/>
    <w:rPr>
      <w:rFonts w:ascii="FrankRuehl" w:hAnsi="FrankRuehl" w:cs="FrankRuehl"/>
      <w:sz w:val="24"/>
      <w:szCs w:val="24"/>
    </w:rPr>
  </w:style>
  <w:style w:type="paragraph" w:styleId="BodyTextIndent">
    <w:name w:val="Body Text Indent"/>
    <w:basedOn w:val="Normal"/>
    <w:link w:val="BodyTextIndentChar"/>
    <w:uiPriority w:val="99"/>
    <w:semiHidden/>
    <w:unhideWhenUsed/>
    <w:rsid w:val="0011160F"/>
    <w:pPr>
      <w:spacing w:after="120"/>
      <w:ind w:left="283"/>
    </w:pPr>
  </w:style>
  <w:style w:type="character" w:customStyle="1" w:styleId="BodyTextIndentChar">
    <w:name w:val="Body Text Indent Char"/>
    <w:basedOn w:val="DefaultParagraphFont"/>
    <w:link w:val="BodyTextIndent"/>
    <w:uiPriority w:val="99"/>
    <w:semiHidden/>
    <w:rsid w:val="0011160F"/>
    <w:rPr>
      <w:rFonts w:ascii="FrankRuehl" w:hAnsi="FrankRuehl" w:cs="FrankRuehl"/>
      <w:sz w:val="24"/>
      <w:szCs w:val="24"/>
    </w:rPr>
  </w:style>
  <w:style w:type="paragraph" w:styleId="BalloonText">
    <w:name w:val="Balloon Text"/>
    <w:basedOn w:val="Normal"/>
    <w:link w:val="BalloonTextChar"/>
    <w:semiHidden/>
    <w:unhideWhenUsed/>
    <w:rsid w:val="0011160F"/>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1160F"/>
    <w:rPr>
      <w:rFonts w:ascii="Tahoma" w:hAnsi="Tahoma" w:cs="Tahoma"/>
      <w:sz w:val="16"/>
      <w:szCs w:val="16"/>
    </w:rPr>
  </w:style>
  <w:style w:type="paragraph" w:styleId="Header">
    <w:name w:val="header"/>
    <w:basedOn w:val="Normal"/>
    <w:link w:val="HeaderChar"/>
    <w:uiPriority w:val="99"/>
    <w:unhideWhenUsed/>
    <w:rsid w:val="0011160F"/>
    <w:pPr>
      <w:tabs>
        <w:tab w:val="center" w:pos="4153"/>
        <w:tab w:val="right" w:pos="8306"/>
      </w:tabs>
    </w:pPr>
  </w:style>
  <w:style w:type="character" w:customStyle="1" w:styleId="HeaderChar">
    <w:name w:val="Header Char"/>
    <w:basedOn w:val="DefaultParagraphFont"/>
    <w:link w:val="Header"/>
    <w:uiPriority w:val="99"/>
    <w:rsid w:val="0011160F"/>
    <w:rPr>
      <w:rFonts w:ascii="FrankRuehl" w:hAnsi="FrankRuehl" w:cs="FrankRuehl"/>
      <w:sz w:val="24"/>
      <w:szCs w:val="24"/>
    </w:rPr>
  </w:style>
  <w:style w:type="paragraph" w:styleId="Footer">
    <w:name w:val="footer"/>
    <w:basedOn w:val="Normal"/>
    <w:link w:val="FooterChar"/>
    <w:uiPriority w:val="99"/>
    <w:unhideWhenUsed/>
    <w:rsid w:val="0011160F"/>
    <w:pPr>
      <w:tabs>
        <w:tab w:val="center" w:pos="4153"/>
        <w:tab w:val="right" w:pos="8306"/>
      </w:tabs>
    </w:pPr>
  </w:style>
  <w:style w:type="character" w:customStyle="1" w:styleId="FooterChar">
    <w:name w:val="Footer Char"/>
    <w:basedOn w:val="DefaultParagraphFont"/>
    <w:link w:val="Footer"/>
    <w:uiPriority w:val="99"/>
    <w:rsid w:val="0011160F"/>
    <w:rPr>
      <w:rFonts w:ascii="FrankRuehl" w:hAnsi="FrankRuehl" w:cs="FrankRuehl"/>
      <w:sz w:val="24"/>
      <w:szCs w:val="24"/>
    </w:rPr>
  </w:style>
  <w:style w:type="paragraph" w:styleId="Revision">
    <w:name w:val="Revision"/>
    <w:hidden/>
    <w:uiPriority w:val="99"/>
    <w:semiHidden/>
    <w:rsid w:val="0011160F"/>
    <w:rPr>
      <w:rFonts w:ascii="FrankRuehl" w:hAnsi="FrankRuehl" w:cs="FrankRuehl"/>
      <w:sz w:val="24"/>
      <w:szCs w:val="24"/>
    </w:rPr>
  </w:style>
  <w:style w:type="paragraph" w:styleId="NormalWeb">
    <w:name w:val="Normal (Web)"/>
    <w:basedOn w:val="Normal"/>
    <w:uiPriority w:val="99"/>
    <w:unhideWhenUsed/>
    <w:rsid w:val="00F352E5"/>
    <w:pPr>
      <w:bidi w:val="0"/>
      <w:spacing w:before="100" w:beforeAutospacing="1" w:after="100" w:afterAutospacing="1" w:line="240" w:lineRule="auto"/>
      <w:jc w:val="left"/>
    </w:pPr>
    <w:rPr>
      <w:rFonts w:ascii="Times New Roman" w:eastAsia="Times New Roman" w:hAnsi="Times New Roman" w:cs="Times New Roman"/>
    </w:rPr>
  </w:style>
  <w:style w:type="character" w:customStyle="1" w:styleId="apple-style-span">
    <w:name w:val="apple-style-span"/>
    <w:basedOn w:val="DefaultParagraphFont"/>
    <w:rsid w:val="00902AE2"/>
  </w:style>
  <w:style w:type="character" w:styleId="PlaceholderText">
    <w:name w:val="Placeholder Text"/>
    <w:basedOn w:val="DefaultParagraphFont"/>
    <w:uiPriority w:val="99"/>
    <w:semiHidden/>
    <w:rsid w:val="009B1DE6"/>
    <w:rPr>
      <w:color w:val="808080"/>
    </w:rPr>
  </w:style>
  <w:style w:type="paragraph" w:customStyle="1" w:styleId="2">
    <w:name w:val="כותרת משנה 2"/>
    <w:basedOn w:val="Heading3"/>
    <w:next w:val="Normal"/>
    <w:autoRedefine/>
    <w:qFormat/>
    <w:rsid w:val="000C2531"/>
    <w:pPr>
      <w:jc w:val="left"/>
    </w:pPr>
    <w:rPr>
      <w:rFonts w:ascii="Calibri" w:eastAsia="Calibri" w:hAnsi="Calibri" w:cs="BN Bilbo"/>
      <w:b w:val="0"/>
      <w:sz w:val="32"/>
      <w:szCs w:val="28"/>
    </w:rPr>
  </w:style>
  <w:style w:type="paragraph" w:customStyle="1" w:styleId="12">
    <w:name w:val="כותרת משנה 1"/>
    <w:basedOn w:val="Heading2"/>
    <w:next w:val="Normal"/>
    <w:autoRedefine/>
    <w:qFormat/>
    <w:rsid w:val="00414627"/>
    <w:pPr>
      <w:spacing w:line="360" w:lineRule="auto"/>
      <w:jc w:val="both"/>
    </w:pPr>
    <w:rPr>
      <w:rFonts w:ascii="Guttman-Aram" w:hAnsi="Guttman-Aram" w:cs="Guttman-Aram"/>
      <w:b w:val="0"/>
      <w:color w:val="auto"/>
      <w:szCs w:val="32"/>
    </w:rPr>
  </w:style>
  <w:style w:type="paragraph" w:styleId="TOCHeading">
    <w:name w:val="TOC Heading"/>
    <w:basedOn w:val="Heading1"/>
    <w:next w:val="Normal"/>
    <w:uiPriority w:val="39"/>
    <w:qFormat/>
    <w:rsid w:val="000A5E59"/>
    <w:pPr>
      <w:spacing w:before="480" w:after="200" w:line="276" w:lineRule="auto"/>
      <w:jc w:val="left"/>
      <w:outlineLvl w:val="9"/>
    </w:pPr>
    <w:rPr>
      <w:rFonts w:cs="Times New Roman"/>
      <w:b/>
      <w:bCs/>
      <w:i/>
      <w:iCs/>
      <w:color w:val="365F91"/>
      <w:sz w:val="28"/>
      <w:szCs w:val="28"/>
    </w:rPr>
  </w:style>
  <w:style w:type="paragraph" w:styleId="TOC1">
    <w:name w:val="toc 1"/>
    <w:basedOn w:val="Normal"/>
    <w:next w:val="Normal"/>
    <w:autoRedefine/>
    <w:uiPriority w:val="39"/>
    <w:unhideWhenUsed/>
    <w:rsid w:val="000A5E59"/>
    <w:pPr>
      <w:jc w:val="left"/>
    </w:pPr>
    <w:rPr>
      <w:rFonts w:ascii="Calibri" w:eastAsia="Calibri" w:hAnsi="Calibri"/>
      <w:b/>
      <w:bCs/>
    </w:rPr>
  </w:style>
  <w:style w:type="paragraph" w:styleId="TOC2">
    <w:name w:val="toc 2"/>
    <w:basedOn w:val="Normal"/>
    <w:next w:val="Normal"/>
    <w:autoRedefine/>
    <w:uiPriority w:val="39"/>
    <w:unhideWhenUsed/>
    <w:rsid w:val="000A5E59"/>
    <w:pPr>
      <w:spacing w:after="200" w:line="276" w:lineRule="auto"/>
      <w:ind w:left="220"/>
      <w:jc w:val="left"/>
    </w:pPr>
    <w:rPr>
      <w:rFonts w:ascii="Calibri" w:eastAsia="Calibri" w:hAnsi="Calibri" w:cs="Arial"/>
      <w:sz w:val="22"/>
      <w:szCs w:val="22"/>
    </w:rPr>
  </w:style>
  <w:style w:type="paragraph" w:customStyle="1" w:styleId="Hesber">
    <w:name w:val="Hesber"/>
    <w:basedOn w:val="Normal"/>
    <w:uiPriority w:val="99"/>
    <w:rsid w:val="000A5E59"/>
    <w:pPr>
      <w:widowControl w:val="0"/>
      <w:autoSpaceDE w:val="0"/>
      <w:autoSpaceDN w:val="0"/>
      <w:adjustRightInd w:val="0"/>
      <w:snapToGrid w:val="0"/>
      <w:ind w:firstLine="340"/>
      <w:textAlignment w:val="center"/>
    </w:pPr>
    <w:rPr>
      <w:rFonts w:ascii="Arial" w:eastAsia="Arial Unicode MS" w:hAnsi="Arial" w:cs="Arial Unicode MS"/>
      <w:color w:val="000000"/>
      <w:sz w:val="20"/>
      <w:szCs w:val="26"/>
      <w:lang w:eastAsia="ja-JP"/>
    </w:rPr>
  </w:style>
  <w:style w:type="paragraph" w:styleId="TOC3">
    <w:name w:val="toc 3"/>
    <w:basedOn w:val="Normal"/>
    <w:next w:val="Normal"/>
    <w:autoRedefine/>
    <w:uiPriority w:val="39"/>
    <w:unhideWhenUsed/>
    <w:rsid w:val="000A5E59"/>
    <w:pPr>
      <w:spacing w:after="200" w:line="276" w:lineRule="auto"/>
      <w:ind w:left="440"/>
      <w:jc w:val="left"/>
    </w:pPr>
    <w:rPr>
      <w:rFonts w:ascii="Calibri" w:eastAsia="Calibri" w:hAnsi="Calibri" w:cs="Arial"/>
      <w:sz w:val="22"/>
      <w:szCs w:val="22"/>
    </w:rPr>
  </w:style>
  <w:style w:type="paragraph" w:customStyle="1" w:styleId="a2">
    <w:name w:val="פסקה רג"/>
    <w:basedOn w:val="Normal"/>
    <w:link w:val="a3"/>
    <w:rsid w:val="000A5E59"/>
    <w:pPr>
      <w:spacing w:before="120" w:after="120" w:line="336" w:lineRule="auto"/>
    </w:pPr>
    <w:rPr>
      <w:rFonts w:ascii="Times New Roman" w:eastAsia="Times New Roman" w:hAnsi="Times New Roman" w:cs="David"/>
    </w:rPr>
  </w:style>
  <w:style w:type="character" w:customStyle="1" w:styleId="a3">
    <w:name w:val="פסקה רג תו"/>
    <w:basedOn w:val="DefaultParagraphFont"/>
    <w:link w:val="a2"/>
    <w:rsid w:val="000A5E59"/>
    <w:rPr>
      <w:rFonts w:ascii="Times New Roman" w:eastAsia="Times New Roman" w:hAnsi="Times New Roman" w:cs="David"/>
      <w:sz w:val="24"/>
      <w:szCs w:val="24"/>
    </w:rPr>
  </w:style>
  <w:style w:type="paragraph" w:customStyle="1" w:styleId="a4">
    <w:name w:val="כות_ללא מספור"/>
    <w:basedOn w:val="Normal"/>
    <w:rsid w:val="000A5E59"/>
    <w:pPr>
      <w:spacing w:before="240" w:after="120"/>
    </w:pPr>
    <w:rPr>
      <w:rFonts w:ascii="Times New Roman" w:eastAsia="Times New Roman" w:hAnsi="Times New Roman" w:cs="David"/>
      <w:b/>
      <w:bCs/>
      <w:sz w:val="28"/>
      <w:szCs w:val="28"/>
      <w:lang w:eastAsia="he-IL"/>
    </w:rPr>
  </w:style>
  <w:style w:type="character" w:customStyle="1" w:styleId="apple-converted-space">
    <w:name w:val="apple-converted-space"/>
    <w:basedOn w:val="DefaultParagraphFont"/>
    <w:rsid w:val="000A5E59"/>
  </w:style>
  <w:style w:type="paragraph" w:styleId="ListParagraph">
    <w:name w:val="List Paragraph"/>
    <w:basedOn w:val="Normal"/>
    <w:uiPriority w:val="34"/>
    <w:qFormat/>
    <w:rsid w:val="000A5E59"/>
    <w:pPr>
      <w:spacing w:after="200" w:line="276" w:lineRule="auto"/>
      <w:ind w:left="720"/>
      <w:jc w:val="left"/>
    </w:pPr>
    <w:rPr>
      <w:rFonts w:ascii="Calibri" w:eastAsia="Calibri" w:hAnsi="Calibri" w:cs="Arial"/>
      <w:sz w:val="22"/>
      <w:szCs w:val="22"/>
    </w:rPr>
  </w:style>
  <w:style w:type="character" w:customStyle="1" w:styleId="pagedir">
    <w:name w:val="pagedir"/>
    <w:basedOn w:val="DefaultParagraphFont"/>
    <w:rsid w:val="000A5E59"/>
  </w:style>
  <w:style w:type="table" w:styleId="TableGrid">
    <w:name w:val="Table Grid"/>
    <w:basedOn w:val="TableNormal"/>
    <w:uiPriority w:val="59"/>
    <w:rsid w:val="001D712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BlockOutdent">
    <w:name w:val="Table BlockOutdent"/>
    <w:basedOn w:val="Normal"/>
    <w:uiPriority w:val="99"/>
    <w:rsid w:val="00442793"/>
    <w:pPr>
      <w:keepLines/>
      <w:widowControl w:val="0"/>
      <w:tabs>
        <w:tab w:val="left" w:pos="624"/>
        <w:tab w:val="left" w:pos="1247"/>
      </w:tabs>
      <w:autoSpaceDE w:val="0"/>
      <w:autoSpaceDN w:val="0"/>
      <w:adjustRightInd w:val="0"/>
      <w:snapToGrid w:val="0"/>
      <w:ind w:left="624" w:hanging="624"/>
      <w:textAlignment w:val="center"/>
    </w:pPr>
    <w:rPr>
      <w:rFonts w:ascii="Arial" w:eastAsia="Arial Unicode MS" w:hAnsi="Arial" w:cs="Arial Unicode MS"/>
      <w:color w:val="000000"/>
      <w:sz w:val="20"/>
      <w:szCs w:val="26"/>
      <w:lang w:eastAsia="ja-JP"/>
    </w:rPr>
  </w:style>
  <w:style w:type="paragraph" w:customStyle="1" w:styleId="TableBlock">
    <w:name w:val="Table Block"/>
    <w:basedOn w:val="Normal"/>
    <w:uiPriority w:val="99"/>
    <w:rsid w:val="00442793"/>
    <w:pPr>
      <w:keepLines/>
      <w:widowControl w:val="0"/>
      <w:tabs>
        <w:tab w:val="left" w:pos="624"/>
        <w:tab w:val="left" w:pos="1247"/>
      </w:tabs>
      <w:autoSpaceDE w:val="0"/>
      <w:autoSpaceDN w:val="0"/>
      <w:adjustRightInd w:val="0"/>
      <w:snapToGrid w:val="0"/>
      <w:textAlignment w:val="center"/>
    </w:pPr>
    <w:rPr>
      <w:rFonts w:ascii="Arial" w:eastAsia="Arial Unicode MS" w:hAnsi="Arial" w:cs="Arial Unicode MS"/>
      <w:color w:val="000000"/>
      <w:sz w:val="20"/>
      <w:szCs w:val="26"/>
      <w:lang w:eastAsia="ja-JP"/>
    </w:rPr>
  </w:style>
  <w:style w:type="paragraph" w:customStyle="1" w:styleId="HeadHatzaotHok">
    <w:name w:val="Head HatzaotHok"/>
    <w:basedOn w:val="Normal"/>
    <w:uiPriority w:val="99"/>
    <w:rsid w:val="00442793"/>
    <w:pPr>
      <w:keepNext/>
      <w:keepLines/>
      <w:widowControl w:val="0"/>
      <w:autoSpaceDE w:val="0"/>
      <w:autoSpaceDN w:val="0"/>
      <w:adjustRightInd w:val="0"/>
      <w:snapToGrid w:val="0"/>
      <w:spacing w:before="240"/>
      <w:jc w:val="center"/>
      <w:textAlignment w:val="center"/>
    </w:pPr>
    <w:rPr>
      <w:rFonts w:ascii="Arial" w:eastAsia="Arial Unicode MS" w:hAnsi="Arial" w:cs="Arial Unicode MS"/>
      <w:b/>
      <w:bCs/>
      <w:color w:val="000000"/>
      <w:sz w:val="20"/>
      <w:szCs w:val="26"/>
      <w:lang w:eastAsia="ja-JP"/>
    </w:rPr>
  </w:style>
  <w:style w:type="character" w:customStyle="1" w:styleId="default">
    <w:name w:val="default"/>
    <w:basedOn w:val="DefaultParagraphFont"/>
    <w:rsid w:val="00442793"/>
    <w:rPr>
      <w:rFonts w:ascii="Times New Roman" w:hAnsi="Times New Roman" w:cs="Times New Roman"/>
      <w:sz w:val="26"/>
      <w:szCs w:val="26"/>
    </w:rPr>
  </w:style>
  <w:style w:type="paragraph" w:customStyle="1" w:styleId="P00">
    <w:name w:val="P00"/>
    <w:rsid w:val="00442793"/>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ascii="Times New Roman" w:eastAsia="Times New Roman" w:hAnsi="Times New Roman" w:cs="Times New Roman"/>
      <w:noProof/>
      <w:szCs w:val="26"/>
      <w:lang w:eastAsia="he-IL"/>
    </w:rPr>
  </w:style>
  <w:style w:type="paragraph" w:customStyle="1" w:styleId="Hesber1st">
    <w:name w:val="Hesber 1st"/>
    <w:basedOn w:val="Hesber"/>
    <w:uiPriority w:val="99"/>
    <w:rsid w:val="00442793"/>
    <w:pPr>
      <w:tabs>
        <w:tab w:val="left" w:pos="680"/>
        <w:tab w:val="left" w:pos="1020"/>
      </w:tabs>
      <w:ind w:firstLine="0"/>
    </w:pPr>
  </w:style>
  <w:style w:type="paragraph" w:styleId="NoSpacing">
    <w:name w:val="No Spacing"/>
    <w:link w:val="NoSpacingChar"/>
    <w:uiPriority w:val="1"/>
    <w:qFormat/>
    <w:rsid w:val="007A79A8"/>
    <w:pPr>
      <w:bidi/>
      <w:jc w:val="both"/>
    </w:pPr>
    <w:rPr>
      <w:rFonts w:ascii="FrankRuehl" w:hAnsi="FrankRuehl" w:cs="FrankRuehl"/>
      <w:sz w:val="24"/>
      <w:szCs w:val="24"/>
    </w:rPr>
  </w:style>
  <w:style w:type="character" w:customStyle="1" w:styleId="NoSpacingChar">
    <w:name w:val="No Spacing Char"/>
    <w:basedOn w:val="DefaultParagraphFont"/>
    <w:link w:val="NoSpacing"/>
    <w:uiPriority w:val="1"/>
    <w:rsid w:val="005539AC"/>
    <w:rPr>
      <w:rFonts w:ascii="FrankRuehl" w:hAnsi="FrankRuehl" w:cs="FrankRuehl"/>
      <w:sz w:val="24"/>
      <w:szCs w:val="24"/>
      <w:lang w:val="en-US" w:eastAsia="en-US" w:bidi="he-IL"/>
    </w:rPr>
  </w:style>
  <w:style w:type="character" w:customStyle="1" w:styleId="Heading10">
    <w:name w:val="Heading #1"/>
    <w:link w:val="Heading11"/>
    <w:uiPriority w:val="99"/>
    <w:rsid w:val="00C30F47"/>
    <w:rPr>
      <w:rFonts w:ascii="Times New Roman" w:hAnsi="Times New Roman" w:cs="Times New Roman"/>
      <w:b/>
      <w:bCs/>
      <w:sz w:val="52"/>
      <w:szCs w:val="52"/>
      <w:shd w:val="clear" w:color="auto" w:fill="FFFFFF"/>
    </w:rPr>
  </w:style>
  <w:style w:type="character" w:customStyle="1" w:styleId="Heading20">
    <w:name w:val="Heading #2"/>
    <w:link w:val="Heading21"/>
    <w:uiPriority w:val="99"/>
    <w:rsid w:val="00C30F47"/>
    <w:rPr>
      <w:rFonts w:ascii="Times New Roman" w:hAnsi="Times New Roman" w:cs="Times New Roman"/>
      <w:b/>
      <w:bCs/>
      <w:i/>
      <w:iCs/>
      <w:sz w:val="40"/>
      <w:szCs w:val="40"/>
      <w:shd w:val="clear" w:color="auto" w:fill="FFFFFF"/>
    </w:rPr>
  </w:style>
  <w:style w:type="character" w:customStyle="1" w:styleId="Heading217pt">
    <w:name w:val="Heading #2 + 17 pt"/>
    <w:aliases w:val="Not Italic"/>
    <w:uiPriority w:val="99"/>
    <w:rsid w:val="00C30F47"/>
    <w:rPr>
      <w:rFonts w:ascii="Times New Roman" w:hAnsi="Times New Roman" w:cs="Times New Roman"/>
      <w:b/>
      <w:bCs/>
      <w:i w:val="0"/>
      <w:iCs w:val="0"/>
      <w:sz w:val="34"/>
      <w:szCs w:val="34"/>
      <w:u w:val="single"/>
      <w:lang w:bidi="he-IL"/>
    </w:rPr>
  </w:style>
  <w:style w:type="character" w:customStyle="1" w:styleId="Heading40">
    <w:name w:val="Heading #4"/>
    <w:link w:val="Heading41"/>
    <w:uiPriority w:val="99"/>
    <w:rsid w:val="00C30F47"/>
    <w:rPr>
      <w:rFonts w:ascii="Times New Roman" w:hAnsi="Times New Roman" w:cs="Times New Roman"/>
      <w:b/>
      <w:bCs/>
      <w:sz w:val="34"/>
      <w:szCs w:val="34"/>
      <w:shd w:val="clear" w:color="auto" w:fill="FFFFFF"/>
    </w:rPr>
  </w:style>
  <w:style w:type="character" w:customStyle="1" w:styleId="Heading42">
    <w:name w:val="Heading #42"/>
    <w:uiPriority w:val="99"/>
    <w:rsid w:val="00C30F47"/>
    <w:rPr>
      <w:rFonts w:ascii="Times New Roman" w:hAnsi="Times New Roman" w:cs="Times New Roman"/>
      <w:b/>
      <w:bCs/>
      <w:sz w:val="34"/>
      <w:szCs w:val="34"/>
      <w:u w:val="single"/>
      <w:lang w:bidi="he-IL"/>
    </w:rPr>
  </w:style>
  <w:style w:type="character" w:customStyle="1" w:styleId="BodytextItalic">
    <w:name w:val="Body text + Italic"/>
    <w:uiPriority w:val="99"/>
    <w:rsid w:val="00C30F47"/>
    <w:rPr>
      <w:rFonts w:ascii="Times New Roman" w:hAnsi="Times New Roman" w:cs="Times New Roman"/>
      <w:i/>
      <w:iCs/>
      <w:sz w:val="28"/>
      <w:szCs w:val="28"/>
      <w:lang w:bidi="he-IL"/>
    </w:rPr>
  </w:style>
  <w:style w:type="character" w:customStyle="1" w:styleId="Bodytext20">
    <w:name w:val="Body text (2)"/>
    <w:link w:val="Bodytext21"/>
    <w:uiPriority w:val="99"/>
    <w:rsid w:val="00C30F47"/>
    <w:rPr>
      <w:rFonts w:ascii="Times New Roman" w:hAnsi="Times New Roman" w:cs="Times New Roman"/>
      <w:i/>
      <w:iCs/>
      <w:sz w:val="28"/>
      <w:szCs w:val="28"/>
      <w:shd w:val="clear" w:color="auto" w:fill="FFFFFF"/>
    </w:rPr>
  </w:style>
  <w:style w:type="character" w:customStyle="1" w:styleId="BodytextBold">
    <w:name w:val="Body text + Bold"/>
    <w:uiPriority w:val="99"/>
    <w:rsid w:val="00C30F47"/>
    <w:rPr>
      <w:rFonts w:ascii="Times New Roman" w:hAnsi="Times New Roman" w:cs="Times New Roman"/>
      <w:b/>
      <w:bCs/>
      <w:sz w:val="28"/>
      <w:szCs w:val="28"/>
      <w:lang w:bidi="he-IL"/>
    </w:rPr>
  </w:style>
  <w:style w:type="character" w:customStyle="1" w:styleId="Heading30">
    <w:name w:val="Heading #3"/>
    <w:link w:val="Heading31"/>
    <w:uiPriority w:val="99"/>
    <w:rsid w:val="00C30F47"/>
    <w:rPr>
      <w:rFonts w:ascii="Times New Roman" w:hAnsi="Times New Roman" w:cs="Times New Roman"/>
      <w:b/>
      <w:bCs/>
      <w:sz w:val="34"/>
      <w:szCs w:val="34"/>
      <w:shd w:val="clear" w:color="auto" w:fill="FFFFFF"/>
    </w:rPr>
  </w:style>
  <w:style w:type="character" w:customStyle="1" w:styleId="Heading32">
    <w:name w:val="Heading #32"/>
    <w:uiPriority w:val="99"/>
    <w:rsid w:val="00C30F47"/>
    <w:rPr>
      <w:rFonts w:ascii="Times New Roman" w:hAnsi="Times New Roman" w:cs="Times New Roman"/>
      <w:b/>
      <w:bCs/>
      <w:sz w:val="34"/>
      <w:szCs w:val="34"/>
      <w:u w:val="single"/>
      <w:lang w:bidi="he-IL"/>
    </w:rPr>
  </w:style>
  <w:style w:type="paragraph" w:customStyle="1" w:styleId="Heading11">
    <w:name w:val="Heading #11"/>
    <w:basedOn w:val="Normal"/>
    <w:link w:val="Heading10"/>
    <w:uiPriority w:val="99"/>
    <w:rsid w:val="00C30F47"/>
    <w:pPr>
      <w:shd w:val="clear" w:color="auto" w:fill="FFFFFF"/>
      <w:spacing w:after="720" w:line="240" w:lineRule="atLeast"/>
      <w:jc w:val="left"/>
      <w:outlineLvl w:val="0"/>
    </w:pPr>
    <w:rPr>
      <w:rFonts w:ascii="Times New Roman" w:hAnsi="Times New Roman" w:cs="Times New Roman"/>
      <w:b/>
      <w:bCs/>
      <w:sz w:val="52"/>
      <w:szCs w:val="52"/>
    </w:rPr>
  </w:style>
  <w:style w:type="paragraph" w:customStyle="1" w:styleId="Heading21">
    <w:name w:val="Heading #21"/>
    <w:basedOn w:val="Normal"/>
    <w:link w:val="Heading20"/>
    <w:uiPriority w:val="99"/>
    <w:rsid w:val="00C30F47"/>
    <w:pPr>
      <w:shd w:val="clear" w:color="auto" w:fill="FFFFFF"/>
      <w:spacing w:before="720" w:line="835" w:lineRule="exact"/>
      <w:ind w:firstLine="1020"/>
      <w:jc w:val="left"/>
      <w:outlineLvl w:val="1"/>
    </w:pPr>
    <w:rPr>
      <w:rFonts w:ascii="Times New Roman" w:hAnsi="Times New Roman" w:cs="Times New Roman"/>
      <w:b/>
      <w:bCs/>
      <w:i/>
      <w:iCs/>
      <w:sz w:val="40"/>
      <w:szCs w:val="40"/>
    </w:rPr>
  </w:style>
  <w:style w:type="paragraph" w:customStyle="1" w:styleId="Heading41">
    <w:name w:val="Heading #41"/>
    <w:basedOn w:val="Normal"/>
    <w:link w:val="Heading40"/>
    <w:uiPriority w:val="99"/>
    <w:rsid w:val="00C30F47"/>
    <w:pPr>
      <w:shd w:val="clear" w:color="auto" w:fill="FFFFFF"/>
      <w:spacing w:before="360" w:after="360" w:line="240" w:lineRule="atLeast"/>
      <w:jc w:val="left"/>
      <w:outlineLvl w:val="3"/>
    </w:pPr>
    <w:rPr>
      <w:rFonts w:ascii="Times New Roman" w:hAnsi="Times New Roman" w:cs="Times New Roman"/>
      <w:b/>
      <w:bCs/>
      <w:sz w:val="34"/>
      <w:szCs w:val="34"/>
    </w:rPr>
  </w:style>
  <w:style w:type="paragraph" w:customStyle="1" w:styleId="Bodytext21">
    <w:name w:val="Body text (2)1"/>
    <w:basedOn w:val="Normal"/>
    <w:link w:val="Bodytext20"/>
    <w:uiPriority w:val="99"/>
    <w:rsid w:val="00C30F47"/>
    <w:pPr>
      <w:shd w:val="clear" w:color="auto" w:fill="FFFFFF"/>
      <w:spacing w:before="300" w:after="300" w:line="322" w:lineRule="exact"/>
    </w:pPr>
    <w:rPr>
      <w:rFonts w:ascii="Times New Roman" w:hAnsi="Times New Roman" w:cs="Times New Roman"/>
      <w:i/>
      <w:iCs/>
      <w:sz w:val="28"/>
      <w:szCs w:val="28"/>
    </w:rPr>
  </w:style>
  <w:style w:type="paragraph" w:customStyle="1" w:styleId="Heading31">
    <w:name w:val="Heading #31"/>
    <w:basedOn w:val="Normal"/>
    <w:link w:val="Heading30"/>
    <w:uiPriority w:val="99"/>
    <w:rsid w:val="00C30F47"/>
    <w:pPr>
      <w:shd w:val="clear" w:color="auto" w:fill="FFFFFF"/>
      <w:spacing w:before="420" w:after="420" w:line="240" w:lineRule="atLeast"/>
      <w:jc w:val="left"/>
      <w:outlineLvl w:val="2"/>
    </w:pPr>
    <w:rPr>
      <w:rFonts w:ascii="Times New Roman" w:hAnsi="Times New Roman" w:cs="Times New Roman"/>
      <w:b/>
      <w:bCs/>
      <w:sz w:val="34"/>
      <w:szCs w:val="34"/>
    </w:rPr>
  </w:style>
  <w:style w:type="paragraph" w:styleId="CommentSubject">
    <w:name w:val="annotation subject"/>
    <w:basedOn w:val="CommentText"/>
    <w:next w:val="CommentText"/>
    <w:link w:val="CommentSubjectChar"/>
    <w:uiPriority w:val="99"/>
    <w:semiHidden/>
    <w:unhideWhenUsed/>
    <w:rsid w:val="00414627"/>
    <w:pPr>
      <w:bidi/>
      <w:jc w:val="both"/>
    </w:pPr>
    <w:rPr>
      <w:rFonts w:ascii="FrankRuehl" w:eastAsia="FrankRuehl" w:hAnsi="FrankRuehl" w:cs="FrankRuehl"/>
      <w:b/>
      <w:bCs/>
      <w:lang w:eastAsia="en-US" w:bidi="he-IL"/>
    </w:rPr>
  </w:style>
  <w:style w:type="character" w:customStyle="1" w:styleId="CommentSubjectChar">
    <w:name w:val="Comment Subject Char"/>
    <w:basedOn w:val="CommentTextChar"/>
    <w:link w:val="CommentSubject"/>
    <w:uiPriority w:val="99"/>
    <w:semiHidden/>
    <w:rsid w:val="00414627"/>
    <w:rPr>
      <w:rFonts w:ascii="FrankRuehl" w:eastAsia="Calibri" w:hAnsi="FrankRuehl" w:cs="FrankRuehl"/>
      <w:b/>
      <w:bCs/>
      <w:sz w:val="20"/>
      <w:szCs w:val="20"/>
      <w:lang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6449">
      <w:bodyDiv w:val="1"/>
      <w:marLeft w:val="0"/>
      <w:marRight w:val="0"/>
      <w:marTop w:val="0"/>
      <w:marBottom w:val="0"/>
      <w:divBdr>
        <w:top w:val="none" w:sz="0" w:space="0" w:color="auto"/>
        <w:left w:val="none" w:sz="0" w:space="0" w:color="auto"/>
        <w:bottom w:val="none" w:sz="0" w:space="0" w:color="auto"/>
        <w:right w:val="none" w:sz="0" w:space="0" w:color="auto"/>
      </w:divBdr>
    </w:div>
    <w:div w:id="445344853">
      <w:bodyDiv w:val="1"/>
      <w:marLeft w:val="0"/>
      <w:marRight w:val="0"/>
      <w:marTop w:val="0"/>
      <w:marBottom w:val="0"/>
      <w:divBdr>
        <w:top w:val="none" w:sz="0" w:space="0" w:color="auto"/>
        <w:left w:val="none" w:sz="0" w:space="0" w:color="auto"/>
        <w:bottom w:val="none" w:sz="0" w:space="0" w:color="auto"/>
        <w:right w:val="none" w:sz="0" w:space="0" w:color="auto"/>
      </w:divBdr>
    </w:div>
    <w:div w:id="485315848">
      <w:bodyDiv w:val="1"/>
      <w:marLeft w:val="0"/>
      <w:marRight w:val="0"/>
      <w:marTop w:val="0"/>
      <w:marBottom w:val="0"/>
      <w:divBdr>
        <w:top w:val="none" w:sz="0" w:space="0" w:color="auto"/>
        <w:left w:val="none" w:sz="0" w:space="0" w:color="auto"/>
        <w:bottom w:val="none" w:sz="0" w:space="0" w:color="auto"/>
        <w:right w:val="none" w:sz="0" w:space="0" w:color="auto"/>
      </w:divBdr>
    </w:div>
    <w:div w:id="842748136">
      <w:bodyDiv w:val="1"/>
      <w:marLeft w:val="0"/>
      <w:marRight w:val="0"/>
      <w:marTop w:val="0"/>
      <w:marBottom w:val="0"/>
      <w:divBdr>
        <w:top w:val="none" w:sz="0" w:space="0" w:color="auto"/>
        <w:left w:val="none" w:sz="0" w:space="0" w:color="auto"/>
        <w:bottom w:val="none" w:sz="0" w:space="0" w:color="auto"/>
        <w:right w:val="none" w:sz="0" w:space="0" w:color="auto"/>
      </w:divBdr>
    </w:div>
    <w:div w:id="869611651">
      <w:bodyDiv w:val="1"/>
      <w:marLeft w:val="0"/>
      <w:marRight w:val="0"/>
      <w:marTop w:val="0"/>
      <w:marBottom w:val="0"/>
      <w:divBdr>
        <w:top w:val="none" w:sz="0" w:space="0" w:color="auto"/>
        <w:left w:val="none" w:sz="0" w:space="0" w:color="auto"/>
        <w:bottom w:val="none" w:sz="0" w:space="0" w:color="auto"/>
        <w:right w:val="none" w:sz="0" w:space="0" w:color="auto"/>
      </w:divBdr>
    </w:div>
    <w:div w:id="965352883">
      <w:bodyDiv w:val="1"/>
      <w:marLeft w:val="0"/>
      <w:marRight w:val="0"/>
      <w:marTop w:val="0"/>
      <w:marBottom w:val="0"/>
      <w:divBdr>
        <w:top w:val="none" w:sz="0" w:space="0" w:color="auto"/>
        <w:left w:val="none" w:sz="0" w:space="0" w:color="auto"/>
        <w:bottom w:val="none" w:sz="0" w:space="0" w:color="auto"/>
        <w:right w:val="none" w:sz="0" w:space="0" w:color="auto"/>
      </w:divBdr>
    </w:div>
    <w:div w:id="1303343988">
      <w:bodyDiv w:val="1"/>
      <w:marLeft w:val="0"/>
      <w:marRight w:val="0"/>
      <w:marTop w:val="0"/>
      <w:marBottom w:val="0"/>
      <w:divBdr>
        <w:top w:val="none" w:sz="0" w:space="0" w:color="auto"/>
        <w:left w:val="none" w:sz="0" w:space="0" w:color="auto"/>
        <w:bottom w:val="none" w:sz="0" w:space="0" w:color="auto"/>
        <w:right w:val="none" w:sz="0" w:space="0" w:color="auto"/>
      </w:divBdr>
    </w:div>
    <w:div w:id="1540825721">
      <w:bodyDiv w:val="1"/>
      <w:marLeft w:val="0"/>
      <w:marRight w:val="0"/>
      <w:marTop w:val="0"/>
      <w:marBottom w:val="0"/>
      <w:divBdr>
        <w:top w:val="none" w:sz="0" w:space="0" w:color="auto"/>
        <w:left w:val="none" w:sz="0" w:space="0" w:color="auto"/>
        <w:bottom w:val="none" w:sz="0" w:space="0" w:color="auto"/>
        <w:right w:val="none" w:sz="0" w:space="0" w:color="auto"/>
      </w:divBdr>
    </w:div>
    <w:div w:id="1594894371">
      <w:bodyDiv w:val="1"/>
      <w:marLeft w:val="0"/>
      <w:marRight w:val="0"/>
      <w:marTop w:val="0"/>
      <w:marBottom w:val="0"/>
      <w:divBdr>
        <w:top w:val="none" w:sz="0" w:space="0" w:color="auto"/>
        <w:left w:val="none" w:sz="0" w:space="0" w:color="auto"/>
        <w:bottom w:val="none" w:sz="0" w:space="0" w:color="auto"/>
        <w:right w:val="none" w:sz="0" w:space="0" w:color="auto"/>
      </w:divBdr>
    </w:div>
    <w:div w:id="1685159506">
      <w:bodyDiv w:val="1"/>
      <w:marLeft w:val="0"/>
      <w:marRight w:val="0"/>
      <w:marTop w:val="0"/>
      <w:marBottom w:val="0"/>
      <w:divBdr>
        <w:top w:val="none" w:sz="0" w:space="0" w:color="auto"/>
        <w:left w:val="none" w:sz="0" w:space="0" w:color="auto"/>
        <w:bottom w:val="none" w:sz="0" w:space="0" w:color="auto"/>
        <w:right w:val="none" w:sz="0" w:space="0" w:color="auto"/>
      </w:divBdr>
    </w:div>
    <w:div w:id="1718355550">
      <w:bodyDiv w:val="1"/>
      <w:marLeft w:val="0"/>
      <w:marRight w:val="0"/>
      <w:marTop w:val="0"/>
      <w:marBottom w:val="0"/>
      <w:divBdr>
        <w:top w:val="none" w:sz="0" w:space="0" w:color="auto"/>
        <w:left w:val="none" w:sz="0" w:space="0" w:color="auto"/>
        <w:bottom w:val="none" w:sz="0" w:space="0" w:color="auto"/>
        <w:right w:val="none" w:sz="0" w:space="0" w:color="auto"/>
      </w:divBdr>
    </w:div>
    <w:div w:id="1728453749">
      <w:bodyDiv w:val="1"/>
      <w:marLeft w:val="0"/>
      <w:marRight w:val="0"/>
      <w:marTop w:val="0"/>
      <w:marBottom w:val="0"/>
      <w:divBdr>
        <w:top w:val="none" w:sz="0" w:space="0" w:color="auto"/>
        <w:left w:val="none" w:sz="0" w:space="0" w:color="auto"/>
        <w:bottom w:val="none" w:sz="0" w:space="0" w:color="auto"/>
        <w:right w:val="none" w:sz="0" w:space="0" w:color="auto"/>
      </w:divBdr>
    </w:div>
    <w:div w:id="1806854843">
      <w:bodyDiv w:val="1"/>
      <w:marLeft w:val="0"/>
      <w:marRight w:val="0"/>
      <w:marTop w:val="0"/>
      <w:marBottom w:val="0"/>
      <w:divBdr>
        <w:top w:val="none" w:sz="0" w:space="0" w:color="auto"/>
        <w:left w:val="none" w:sz="0" w:space="0" w:color="auto"/>
        <w:bottom w:val="none" w:sz="0" w:space="0" w:color="auto"/>
        <w:right w:val="none" w:sz="0" w:space="0" w:color="auto"/>
      </w:divBdr>
    </w:div>
    <w:div w:id="1954244109">
      <w:bodyDiv w:val="1"/>
      <w:marLeft w:val="0"/>
      <w:marRight w:val="0"/>
      <w:marTop w:val="0"/>
      <w:marBottom w:val="0"/>
      <w:divBdr>
        <w:top w:val="none" w:sz="0" w:space="0" w:color="auto"/>
        <w:left w:val="none" w:sz="0" w:space="0" w:color="auto"/>
        <w:bottom w:val="none" w:sz="0" w:space="0" w:color="auto"/>
        <w:right w:val="none" w:sz="0" w:space="0" w:color="auto"/>
      </w:divBdr>
    </w:div>
    <w:div w:id="201772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he.wikisource.org/wiki/%D7%A7%D7%98%D7%92%D7%95%D7%A8%D7%99%D7%94:%D7%95%D7%99%D7%A7%D7%A8%D7%90_%D7%9B%D7%94_%D7%9B%D7%9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e.wikisource.org/wiki/%D7%A7%D7%98%D7%92%D7%95%D7%A8%D7%99%D7%94:%D7%95%D7%99%D7%A7%D7%A8%D7%90_%D7%9B%D7%94_%D7%9B%D7%96"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he.wikisource.org/wiki/%D7%A7%D7%98%D7%92%D7%95%D7%A8%D7%99%D7%94:%D7%95%D7%99%D7%A7%D7%A8%D7%90_%D7%9B%D7%94_%D7%9B%D7%95" TargetMode="Externa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901C9-7ECE-4DBE-8AEF-22CEFA781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25</Pages>
  <Words>9602</Words>
  <Characters>48112</Characters>
  <Application>Microsoft Office Word</Application>
  <DocSecurity>0</DocSecurity>
  <Lines>788</Lines>
  <Paragraphs>228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HP Corporation</Company>
  <LinksUpToDate>false</LinksUpToDate>
  <CharactersWithSpaces>57486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Moshe Lavi</dc:creator>
  <cp:lastModifiedBy> </cp:lastModifiedBy>
  <cp:revision>263</cp:revision>
  <cp:lastPrinted>2010-08-04T09:20:00Z</cp:lastPrinted>
  <dcterms:created xsi:type="dcterms:W3CDTF">2013-11-14T14:38:00Z</dcterms:created>
  <dcterms:modified xsi:type="dcterms:W3CDTF">2013-11-19T14:51:00Z</dcterms:modified>
</cp:coreProperties>
</file>